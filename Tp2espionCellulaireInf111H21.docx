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46A15" w14:textId="77777777" w:rsidR="00F76865" w:rsidRPr="00BD6BA1" w:rsidRDefault="00F76865">
      <w:pPr>
        <w:widowControl w:val="0"/>
        <w:rPr>
          <w:szCs w:val="24"/>
        </w:rPr>
      </w:pPr>
    </w:p>
    <w:tbl>
      <w:tblPr>
        <w:tblStyle w:val="3"/>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0" w:author="Belisle, Pierre" w:date="2021-02-06T11:52:00Z">
          <w:tblPr>
            <w:tblStyle w:val="3"/>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3156"/>
        <w:gridCol w:w="6195"/>
        <w:tblGridChange w:id="1">
          <w:tblGrid>
            <w:gridCol w:w="3156"/>
            <w:gridCol w:w="5883"/>
          </w:tblGrid>
        </w:tblGridChange>
      </w:tblGrid>
      <w:tr w:rsidR="00F76865" w:rsidRPr="00BD6BA1" w14:paraId="6117FD82" w14:textId="77777777" w:rsidTr="009571E6">
        <w:trPr>
          <w:trHeight w:val="2380"/>
          <w:trPrChange w:id="2" w:author="Belisle, Pierre" w:date="2021-02-06T11:52:00Z">
            <w:trPr>
              <w:trHeight w:val="2380"/>
            </w:trPr>
          </w:trPrChange>
        </w:trPr>
        <w:tc>
          <w:tcPr>
            <w:tcW w:w="3156" w:type="dxa"/>
            <w:tcPrChange w:id="3" w:author="Belisle, Pierre" w:date="2021-02-06T11:52:00Z">
              <w:tcPr>
                <w:tcW w:w="3156" w:type="dxa"/>
              </w:tcPr>
            </w:tcPrChange>
          </w:tcPr>
          <w:p w14:paraId="22567329" w14:textId="77777777" w:rsidR="00F76865" w:rsidRPr="00BD6BA1" w:rsidRDefault="00137B58">
            <w:pPr>
              <w:tabs>
                <w:tab w:val="right" w:pos="9214"/>
              </w:tabs>
              <w:jc w:val="center"/>
              <w:rPr>
                <w:rFonts w:eastAsia="Georgia" w:cs="Georgia"/>
                <w:b/>
                <w:color w:val="00000A"/>
                <w:szCs w:val="24"/>
                <w:rPrChange w:id="4" w:author="Belisle, Pierre" w:date="2021-02-09T14:45:00Z">
                  <w:rPr>
                    <w:rFonts w:eastAsia="Georgia" w:cs="Georgia"/>
                    <w:b/>
                    <w:color w:val="00000A"/>
                    <w:szCs w:val="24"/>
                  </w:rPr>
                </w:rPrChange>
              </w:rPr>
            </w:pPr>
            <w:r w:rsidRPr="00BD6BA1">
              <w:rPr>
                <w:rFonts w:eastAsia="Georgia" w:cs="Georgia"/>
                <w:b/>
                <w:noProof/>
                <w:color w:val="00000A"/>
                <w:szCs w:val="24"/>
              </w:rPr>
              <w:drawing>
                <wp:inline distT="0" distB="0" distL="0" distR="0" wp14:anchorId="11743A1A" wp14:editId="32E5B3D7">
                  <wp:extent cx="1865143" cy="153701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65143" cy="1537016"/>
                          </a:xfrm>
                          <a:prstGeom prst="rect">
                            <a:avLst/>
                          </a:prstGeom>
                          <a:ln/>
                        </pic:spPr>
                      </pic:pic>
                    </a:graphicData>
                  </a:graphic>
                </wp:inline>
              </w:drawing>
            </w:r>
          </w:p>
        </w:tc>
        <w:tc>
          <w:tcPr>
            <w:tcW w:w="6195" w:type="dxa"/>
            <w:tcPrChange w:id="5" w:author="Belisle, Pierre" w:date="2021-02-06T11:52:00Z">
              <w:tcPr>
                <w:tcW w:w="5883" w:type="dxa"/>
              </w:tcPr>
            </w:tcPrChange>
          </w:tcPr>
          <w:p w14:paraId="698CA2F7" w14:textId="77777777" w:rsidR="00F76865" w:rsidRPr="00BD6BA1" w:rsidRDefault="00137B58">
            <w:pPr>
              <w:tabs>
                <w:tab w:val="right" w:pos="9214"/>
              </w:tabs>
              <w:jc w:val="center"/>
              <w:rPr>
                <w:rFonts w:eastAsia="Georgia" w:cs="Georgia"/>
                <w:color w:val="00000A"/>
                <w:szCs w:val="24"/>
                <w:rPrChange w:id="6" w:author="Belisle, Pierre" w:date="2021-02-09T14:45:00Z">
                  <w:rPr>
                    <w:rFonts w:eastAsia="Georgia" w:cs="Georgia"/>
                    <w:color w:val="00000A"/>
                    <w:szCs w:val="24"/>
                  </w:rPr>
                </w:rPrChange>
              </w:rPr>
            </w:pPr>
            <w:r w:rsidRPr="00BD6BA1">
              <w:rPr>
                <w:rFonts w:eastAsia="Georgia" w:cs="Georgia"/>
                <w:b/>
                <w:color w:val="00000A"/>
                <w:szCs w:val="24"/>
                <w:rPrChange w:id="7" w:author="Belisle, Pierre" w:date="2021-02-09T14:45:00Z">
                  <w:rPr>
                    <w:rFonts w:eastAsia="Georgia" w:cs="Georgia"/>
                    <w:b/>
                    <w:color w:val="00000A"/>
                    <w:szCs w:val="24"/>
                  </w:rPr>
                </w:rPrChange>
              </w:rPr>
              <w:t>INF-111</w:t>
            </w:r>
            <w:r w:rsidRPr="00BD6BA1">
              <w:rPr>
                <w:rFonts w:eastAsia="Georgia" w:cs="Georgia"/>
                <w:color w:val="00000A"/>
                <w:szCs w:val="24"/>
                <w:rPrChange w:id="8" w:author="Belisle, Pierre" w:date="2021-02-09T14:45:00Z">
                  <w:rPr>
                    <w:rFonts w:eastAsia="Georgia" w:cs="Georgia"/>
                    <w:color w:val="00000A"/>
                    <w:szCs w:val="24"/>
                  </w:rPr>
                </w:rPrChange>
              </w:rPr>
              <w:t xml:space="preserve">  </w:t>
            </w:r>
          </w:p>
          <w:p w14:paraId="5354CAFA" w14:textId="77777777" w:rsidR="00F76865" w:rsidRPr="00BD6BA1" w:rsidRDefault="00F76865">
            <w:pPr>
              <w:tabs>
                <w:tab w:val="right" w:pos="9214"/>
              </w:tabs>
              <w:jc w:val="center"/>
              <w:rPr>
                <w:rFonts w:eastAsia="Georgia" w:cs="Georgia"/>
                <w:color w:val="00000A"/>
                <w:szCs w:val="24"/>
                <w:rPrChange w:id="9" w:author="Belisle, Pierre" w:date="2021-02-09T14:45:00Z">
                  <w:rPr>
                    <w:rFonts w:eastAsia="Georgia" w:cs="Georgia"/>
                    <w:color w:val="00000A"/>
                    <w:szCs w:val="24"/>
                  </w:rPr>
                </w:rPrChange>
              </w:rPr>
            </w:pPr>
          </w:p>
          <w:p w14:paraId="76FBAC36" w14:textId="77777777" w:rsidR="00F76865" w:rsidRPr="00BD6BA1" w:rsidRDefault="00137B58">
            <w:pPr>
              <w:tabs>
                <w:tab w:val="right" w:pos="9214"/>
              </w:tabs>
              <w:jc w:val="center"/>
              <w:rPr>
                <w:rFonts w:eastAsia="Georgia" w:cs="Georgia"/>
                <w:color w:val="00000A"/>
                <w:szCs w:val="24"/>
                <w:rPrChange w:id="10" w:author="Belisle, Pierre" w:date="2021-02-09T14:45:00Z">
                  <w:rPr>
                    <w:rFonts w:eastAsia="Georgia" w:cs="Georgia"/>
                    <w:color w:val="00000A"/>
                    <w:szCs w:val="24"/>
                  </w:rPr>
                </w:rPrChange>
              </w:rPr>
            </w:pPr>
            <w:r w:rsidRPr="00BD6BA1">
              <w:rPr>
                <w:rFonts w:eastAsia="Georgia" w:cs="Georgia"/>
                <w:color w:val="00000A"/>
                <w:szCs w:val="24"/>
                <w:rPrChange w:id="11" w:author="Belisle, Pierre" w:date="2021-02-09T14:45:00Z">
                  <w:rPr>
                    <w:rFonts w:eastAsia="Georgia" w:cs="Georgia"/>
                    <w:color w:val="00000A"/>
                    <w:szCs w:val="24"/>
                  </w:rPr>
                </w:rPrChange>
              </w:rPr>
              <w:t>Travail pratique #2</w:t>
            </w:r>
          </w:p>
          <w:p w14:paraId="300A9A31" w14:textId="77777777" w:rsidR="00F76865" w:rsidRPr="00BD6BA1" w:rsidRDefault="00137B58">
            <w:pPr>
              <w:tabs>
                <w:tab w:val="right" w:pos="10065"/>
              </w:tabs>
              <w:spacing w:before="120"/>
              <w:jc w:val="both"/>
              <w:rPr>
                <w:rFonts w:eastAsia="Georgia" w:cs="Georgia"/>
                <w:b/>
                <w:color w:val="00000A"/>
                <w:szCs w:val="24"/>
                <w:rPrChange w:id="12" w:author="Belisle, Pierre" w:date="2021-02-09T14:45:00Z">
                  <w:rPr>
                    <w:rFonts w:eastAsia="Georgia" w:cs="Georgia"/>
                    <w:b/>
                    <w:color w:val="00000A"/>
                    <w:szCs w:val="24"/>
                  </w:rPr>
                </w:rPrChange>
              </w:rPr>
            </w:pPr>
            <w:r w:rsidRPr="00BD6BA1">
              <w:rPr>
                <w:rFonts w:eastAsia="Georgia" w:cs="Georgia"/>
                <w:b/>
                <w:color w:val="00000A"/>
                <w:szCs w:val="24"/>
                <w:rPrChange w:id="13" w:author="Belisle, Pierre" w:date="2021-02-09T14:45:00Z">
                  <w:rPr>
                    <w:rFonts w:eastAsia="Georgia" w:cs="Georgia"/>
                    <w:b/>
                    <w:color w:val="00000A"/>
                    <w:szCs w:val="24"/>
                  </w:rPr>
                </w:rPrChange>
              </w:rPr>
              <w:t xml:space="preserve">Groupe : 5 étudiants maximum: </w:t>
            </w:r>
            <w:r w:rsidRPr="00BD6BA1">
              <w:rPr>
                <w:rFonts w:eastAsia="Georgia" w:cs="Georgia"/>
                <w:color w:val="00000A"/>
                <w:szCs w:val="24"/>
                <w:rPrChange w:id="14" w:author="Belisle, Pierre" w:date="2021-02-09T14:45:00Z">
                  <w:rPr>
                    <w:rFonts w:eastAsia="Georgia" w:cs="Georgia"/>
                    <w:color w:val="00000A"/>
                    <w:szCs w:val="24"/>
                  </w:rPr>
                </w:rPrChange>
              </w:rPr>
              <w:t>(un seul rapport).</w:t>
            </w:r>
          </w:p>
          <w:p w14:paraId="21CA05F8" w14:textId="77777777" w:rsidR="00F76865" w:rsidRPr="00BD6BA1" w:rsidRDefault="00137B58">
            <w:pPr>
              <w:tabs>
                <w:tab w:val="right" w:pos="10065"/>
              </w:tabs>
              <w:spacing w:before="120"/>
              <w:jc w:val="both"/>
              <w:rPr>
                <w:rFonts w:eastAsia="Georgia" w:cs="Georgia"/>
                <w:color w:val="00000A"/>
                <w:szCs w:val="24"/>
                <w:rPrChange w:id="15" w:author="Belisle, Pierre" w:date="2021-02-09T14:45:00Z">
                  <w:rPr>
                    <w:rFonts w:eastAsia="Georgia" w:cs="Georgia"/>
                    <w:color w:val="00000A"/>
                    <w:szCs w:val="24"/>
                  </w:rPr>
                </w:rPrChange>
              </w:rPr>
            </w:pPr>
            <w:r w:rsidRPr="00BD6BA1">
              <w:rPr>
                <w:rFonts w:eastAsia="Georgia" w:cs="Georgia"/>
                <w:b/>
                <w:color w:val="00000A"/>
                <w:szCs w:val="24"/>
                <w:rPrChange w:id="16" w:author="Belisle, Pierre" w:date="2021-02-09T14:45:00Z">
                  <w:rPr>
                    <w:rFonts w:eastAsia="Georgia" w:cs="Georgia"/>
                    <w:b/>
                    <w:color w:val="00000A"/>
                    <w:szCs w:val="24"/>
                  </w:rPr>
                </w:rPrChange>
              </w:rPr>
              <w:t>Remise</w:t>
            </w:r>
            <w:r w:rsidRPr="00BD6BA1">
              <w:rPr>
                <w:rFonts w:eastAsia="Georgia" w:cs="Georgia"/>
                <w:color w:val="00000A"/>
                <w:szCs w:val="24"/>
                <w:rPrChange w:id="17" w:author="Belisle, Pierre" w:date="2021-02-09T14:45:00Z">
                  <w:rPr>
                    <w:rFonts w:eastAsia="Georgia" w:cs="Georgia"/>
                    <w:color w:val="00000A"/>
                    <w:szCs w:val="24"/>
                  </w:rPr>
                </w:rPrChange>
              </w:rPr>
              <w:t> : voir plan de cours</w:t>
            </w:r>
          </w:p>
          <w:p w14:paraId="5E53CF76" w14:textId="5A892754" w:rsidR="00F76865" w:rsidRPr="00BD6BA1" w:rsidRDefault="00137B58">
            <w:pPr>
              <w:tabs>
                <w:tab w:val="right" w:pos="10065"/>
              </w:tabs>
              <w:spacing w:before="120"/>
              <w:rPr>
                <w:ins w:id="18" w:author="Belisle, Pierre" w:date="2021-02-06T11:51:00Z"/>
                <w:rFonts w:eastAsia="Georgia" w:cs="Georgia"/>
                <w:szCs w:val="24"/>
                <w:rPrChange w:id="19" w:author="Belisle, Pierre" w:date="2021-02-09T14:45:00Z">
                  <w:rPr>
                    <w:ins w:id="20" w:author="Belisle, Pierre" w:date="2021-02-06T11:51:00Z"/>
                    <w:rFonts w:eastAsia="Georgia" w:cs="Georgia"/>
                    <w:szCs w:val="24"/>
                  </w:rPr>
                </w:rPrChange>
              </w:rPr>
            </w:pPr>
            <w:r w:rsidRPr="00BD6BA1">
              <w:rPr>
                <w:rFonts w:eastAsia="Georgia" w:cs="Georgia"/>
                <w:b/>
                <w:szCs w:val="24"/>
                <w:rPrChange w:id="21" w:author="Belisle, Pierre" w:date="2021-02-09T14:45:00Z">
                  <w:rPr>
                    <w:rFonts w:eastAsia="Georgia" w:cs="Georgia"/>
                    <w:b/>
                    <w:szCs w:val="24"/>
                  </w:rPr>
                </w:rPrChange>
              </w:rPr>
              <w:t xml:space="preserve">Auteur : </w:t>
            </w:r>
            <w:r w:rsidRPr="00BD6BA1">
              <w:rPr>
                <w:rFonts w:eastAsia="Georgia" w:cs="Georgia"/>
                <w:szCs w:val="24"/>
                <w:rPrChange w:id="22" w:author="Belisle, Pierre" w:date="2021-02-09T14:45:00Z">
                  <w:rPr>
                    <w:rFonts w:eastAsia="Georgia" w:cs="Georgia"/>
                    <w:szCs w:val="24"/>
                  </w:rPr>
                </w:rPrChange>
              </w:rPr>
              <w:t>Frédéric Simard</w:t>
            </w:r>
          </w:p>
          <w:p w14:paraId="5AB69BA7" w14:textId="351D1553" w:rsidR="009571E6" w:rsidRPr="00BD6BA1" w:rsidRDefault="009571E6">
            <w:pPr>
              <w:tabs>
                <w:tab w:val="right" w:pos="10065"/>
              </w:tabs>
              <w:spacing w:before="120"/>
              <w:rPr>
                <w:rFonts w:eastAsia="Georgia" w:cs="Georgia"/>
                <w:szCs w:val="24"/>
                <w:rPrChange w:id="23" w:author="Belisle, Pierre" w:date="2021-02-09T14:45:00Z">
                  <w:rPr>
                    <w:rFonts w:eastAsia="Georgia" w:cs="Georgia"/>
                    <w:szCs w:val="24"/>
                  </w:rPr>
                </w:rPrChange>
              </w:rPr>
            </w:pPr>
            <w:ins w:id="24" w:author="Belisle, Pierre" w:date="2021-02-06T11:51:00Z">
              <w:r w:rsidRPr="00BD6BA1">
                <w:rPr>
                  <w:rFonts w:eastAsia="Georgia" w:cs="Georgia"/>
                  <w:b/>
                  <w:bCs/>
                  <w:szCs w:val="24"/>
                  <w:rPrChange w:id="25" w:author="Belisle, Pierre" w:date="2021-02-09T14:45:00Z">
                    <w:rPr>
                      <w:rFonts w:eastAsia="Georgia" w:cs="Georgia"/>
                      <w:szCs w:val="24"/>
                    </w:rPr>
                  </w:rPrChange>
                </w:rPr>
                <w:t>Adaptation</w:t>
              </w:r>
              <w:r w:rsidRPr="00BD6BA1">
                <w:rPr>
                  <w:rFonts w:eastAsia="Georgia" w:cs="Georgia"/>
                  <w:szCs w:val="24"/>
                  <w:rPrChange w:id="26" w:author="Belisle, Pierre" w:date="2021-02-09T14:45:00Z">
                    <w:rPr>
                      <w:rFonts w:eastAsia="Georgia" w:cs="Georgia"/>
                      <w:szCs w:val="24"/>
                    </w:rPr>
                  </w:rPrChange>
                </w:rPr>
                <w:t> : Pierre B</w:t>
              </w:r>
            </w:ins>
            <w:ins w:id="27" w:author="Belisle, Pierre" w:date="2021-02-06T11:52:00Z">
              <w:r w:rsidRPr="00BD6BA1">
                <w:rPr>
                  <w:rFonts w:eastAsia="Georgia" w:cs="Georgia"/>
                  <w:szCs w:val="24"/>
                  <w:rPrChange w:id="28" w:author="Belisle, Pierre" w:date="2021-02-09T14:45:00Z">
                    <w:rPr>
                      <w:rFonts w:eastAsia="Georgia" w:cs="Georgia"/>
                      <w:szCs w:val="24"/>
                    </w:rPr>
                  </w:rPrChange>
                </w:rPr>
                <w:t>élisle</w:t>
              </w:r>
            </w:ins>
          </w:p>
          <w:p w14:paraId="504ACFF0" w14:textId="2DDFC056" w:rsidR="00F76865" w:rsidRPr="00BD6BA1" w:rsidRDefault="009571E6">
            <w:pPr>
              <w:tabs>
                <w:tab w:val="right" w:pos="10065"/>
              </w:tabs>
              <w:spacing w:before="120"/>
              <w:rPr>
                <w:rFonts w:eastAsia="Georgia" w:cs="Georgia"/>
                <w:b/>
                <w:szCs w:val="24"/>
                <w:rPrChange w:id="29" w:author="Belisle, Pierre" w:date="2021-02-09T14:45:00Z">
                  <w:rPr>
                    <w:rFonts w:eastAsia="Georgia" w:cs="Georgia"/>
                    <w:b/>
                    <w:szCs w:val="24"/>
                  </w:rPr>
                </w:rPrChange>
              </w:rPr>
            </w:pPr>
            <w:ins w:id="30" w:author="Belisle, Pierre" w:date="2021-02-06T11:52:00Z">
              <w:r w:rsidRPr="00BD6BA1">
                <w:rPr>
                  <w:rFonts w:eastAsia="Georgia" w:cs="Georgia"/>
                  <w:szCs w:val="24"/>
                  <w:rPrChange w:id="31" w:author="Belisle, Pierre" w:date="2021-02-09T14:45:00Z">
                    <w:rPr>
                      <w:rFonts w:eastAsia="Georgia" w:cs="Georgia"/>
                      <w:szCs w:val="24"/>
                    </w:rPr>
                  </w:rPrChange>
                </w:rPr>
                <w:t>Copyright H2021</w:t>
              </w:r>
            </w:ins>
            <w:r w:rsidR="00137B58" w:rsidRPr="00BD6BA1">
              <w:rPr>
                <w:rFonts w:eastAsia="Georgia" w:cs="Georgia"/>
                <w:szCs w:val="24"/>
                <w:rPrChange w:id="32" w:author="Belisle, Pierre" w:date="2021-02-09T14:45:00Z">
                  <w:rPr>
                    <w:rFonts w:eastAsia="Georgia" w:cs="Georgia"/>
                    <w:szCs w:val="24"/>
                  </w:rPr>
                </w:rPrChange>
              </w:rPr>
              <w:tab/>
              <w:t xml:space="preserve">   </w:t>
            </w:r>
            <w:r w:rsidR="00137B58" w:rsidRPr="00BD6BA1">
              <w:rPr>
                <w:rFonts w:eastAsia="Georgia" w:cs="Georgia"/>
                <w:b/>
                <w:szCs w:val="24"/>
                <w:rPrChange w:id="33" w:author="Belisle, Pierre" w:date="2021-02-09T14:45:00Z">
                  <w:rPr>
                    <w:rFonts w:eastAsia="Georgia" w:cs="Georgia"/>
                    <w:b/>
                    <w:szCs w:val="24"/>
                  </w:rPr>
                </w:rPrChange>
              </w:rPr>
              <w:t xml:space="preserve">   </w:t>
            </w:r>
          </w:p>
        </w:tc>
      </w:tr>
    </w:tbl>
    <w:p w14:paraId="70653D77" w14:textId="156ECD3F" w:rsidR="00F76865" w:rsidRPr="00BD6BA1" w:rsidRDefault="007115C3">
      <w:pPr>
        <w:pStyle w:val="Titre1"/>
        <w:jc w:val="center"/>
        <w:rPr>
          <w:sz w:val="24"/>
          <w:szCs w:val="24"/>
          <w:rPrChange w:id="34" w:author="Belisle, Pierre" w:date="2021-02-09T14:45:00Z">
            <w:rPr/>
          </w:rPrChange>
        </w:rPr>
        <w:pPrChange w:id="35" w:author="Belisle, Pierre" w:date="2021-02-06T11:57:00Z">
          <w:pPr>
            <w:pStyle w:val="Titre1"/>
          </w:pPr>
        </w:pPrChange>
      </w:pPr>
      <w:bookmarkStart w:id="36" w:name="_gczuh542ffbi" w:colFirst="0" w:colLast="0"/>
      <w:bookmarkEnd w:id="36"/>
      <w:ins w:id="37" w:author="Belisle, Pierre" w:date="2021-02-06T11:56:00Z">
        <w:r w:rsidRPr="00BD6BA1">
          <w:rPr>
            <w:sz w:val="24"/>
            <w:szCs w:val="24"/>
            <w:rPrChange w:id="38" w:author="Belisle, Pierre" w:date="2021-02-09T14:45:00Z">
              <w:rPr/>
            </w:rPrChange>
          </w:rPr>
          <w:t>Dev</w:t>
        </w:r>
      </w:ins>
      <w:ins w:id="39" w:author="Belisle, Pierre" w:date="2021-02-06T11:57:00Z">
        <w:r w:rsidRPr="00BD6BA1">
          <w:rPr>
            <w:sz w:val="24"/>
            <w:szCs w:val="24"/>
            <w:rPrChange w:id="40" w:author="Belisle, Pierre" w:date="2021-02-09T14:45:00Z">
              <w:rPr/>
            </w:rPrChange>
          </w:rPr>
          <w:t>oir2 (</w:t>
        </w:r>
      </w:ins>
      <w:ins w:id="41" w:author="Belisle, Pierre" w:date="2021-02-06T11:56:00Z">
        <w:r w:rsidRPr="00BD6BA1">
          <w:rPr>
            <w:sz w:val="24"/>
            <w:szCs w:val="24"/>
            <w:rPrChange w:id="42" w:author="Belisle, Pierre" w:date="2021-02-09T14:45:00Z">
              <w:rPr/>
            </w:rPrChange>
          </w:rPr>
          <w:t>Partie 1</w:t>
        </w:r>
      </w:ins>
      <w:ins w:id="43" w:author="Belisle, Pierre" w:date="2021-02-06T11:57:00Z">
        <w:r w:rsidRPr="00BD6BA1">
          <w:rPr>
            <w:sz w:val="24"/>
            <w:szCs w:val="24"/>
            <w:rPrChange w:id="44" w:author="Belisle, Pierre" w:date="2021-02-09T14:45:00Z">
              <w:rPr/>
            </w:rPrChange>
          </w:rPr>
          <w:t>)</w:t>
        </w:r>
      </w:ins>
    </w:p>
    <w:p w14:paraId="76F3E4E1" w14:textId="77777777" w:rsidR="00F76865" w:rsidRPr="00BD6BA1" w:rsidRDefault="00137B58">
      <w:pPr>
        <w:pStyle w:val="Titre1"/>
        <w:rPr>
          <w:sz w:val="24"/>
          <w:szCs w:val="24"/>
          <w:rPrChange w:id="45" w:author="Belisle, Pierre" w:date="2021-02-09T14:45:00Z">
            <w:rPr/>
          </w:rPrChange>
        </w:rPr>
      </w:pPr>
      <w:bookmarkStart w:id="46" w:name="_gjdgxs" w:colFirst="0" w:colLast="0"/>
      <w:bookmarkEnd w:id="46"/>
      <w:r w:rsidRPr="00BD6BA1">
        <w:rPr>
          <w:sz w:val="24"/>
          <w:szCs w:val="24"/>
          <w:rPrChange w:id="47" w:author="Belisle, Pierre" w:date="2021-02-09T14:45:00Z">
            <w:rPr/>
          </w:rPrChange>
        </w:rPr>
        <w:t>1 - Introduction</w:t>
      </w:r>
    </w:p>
    <w:p w14:paraId="05A08640" w14:textId="77777777" w:rsidR="00F76865" w:rsidRPr="00BD6BA1" w:rsidRDefault="00137B58">
      <w:pPr>
        <w:pStyle w:val="Titre2"/>
        <w:rPr>
          <w:sz w:val="24"/>
          <w:szCs w:val="24"/>
          <w:rPrChange w:id="48" w:author="Belisle, Pierre" w:date="2021-02-09T14:45:00Z">
            <w:rPr/>
          </w:rPrChange>
        </w:rPr>
      </w:pPr>
      <w:bookmarkStart w:id="49" w:name="_30j0zll" w:colFirst="0" w:colLast="0"/>
      <w:bookmarkEnd w:id="49"/>
      <w:r w:rsidRPr="00BD6BA1">
        <w:rPr>
          <w:sz w:val="24"/>
          <w:szCs w:val="24"/>
          <w:rPrChange w:id="50" w:author="Belisle, Pierre" w:date="2021-02-09T14:45:00Z">
            <w:rPr/>
          </w:rPrChange>
        </w:rPr>
        <w:t>1.1 - Contexte académique</w:t>
      </w:r>
    </w:p>
    <w:p w14:paraId="7A4AF820" w14:textId="77777777" w:rsidR="00F76865" w:rsidRPr="00BD6BA1" w:rsidRDefault="00137B58">
      <w:pPr>
        <w:jc w:val="both"/>
        <w:rPr>
          <w:szCs w:val="24"/>
          <w:rPrChange w:id="51" w:author="Belisle, Pierre" w:date="2021-02-09T14:45:00Z">
            <w:rPr/>
          </w:rPrChange>
        </w:rPr>
      </w:pPr>
      <w:r w:rsidRPr="00BD6BA1">
        <w:rPr>
          <w:szCs w:val="24"/>
          <w:rPrChange w:id="52" w:author="Belisle, Pierre" w:date="2021-02-09T14:45:00Z">
            <w:rPr/>
          </w:rPrChange>
        </w:rPr>
        <w:t>Ce second devoir vise à compléter le cours en vous amenant à développer les concepts fondamentaux associés avec la réalisation de programme de petites envergures ainsi que l’utilisation de l’API Java. Il vise l’acquisition et la consolidation des connaissances suivantes:</w:t>
      </w:r>
    </w:p>
    <w:p w14:paraId="291DCA47" w14:textId="77777777" w:rsidR="00F76865" w:rsidRPr="00BD6BA1" w:rsidRDefault="00137B58">
      <w:pPr>
        <w:numPr>
          <w:ilvl w:val="0"/>
          <w:numId w:val="6"/>
        </w:numPr>
        <w:jc w:val="both"/>
        <w:rPr>
          <w:szCs w:val="24"/>
          <w:rPrChange w:id="53" w:author="Belisle, Pierre" w:date="2021-02-09T14:45:00Z">
            <w:rPr/>
          </w:rPrChange>
        </w:rPr>
      </w:pPr>
      <w:r w:rsidRPr="00BD6BA1">
        <w:rPr>
          <w:szCs w:val="24"/>
          <w:rPrChange w:id="54" w:author="Belisle, Pierre" w:date="2021-02-09T14:45:00Z">
            <w:rPr/>
          </w:rPrChange>
        </w:rPr>
        <w:t>Création de classes</w:t>
      </w:r>
    </w:p>
    <w:p w14:paraId="76E5D9EF" w14:textId="77777777" w:rsidR="00F76865" w:rsidRPr="00BD6BA1" w:rsidRDefault="00137B58">
      <w:pPr>
        <w:numPr>
          <w:ilvl w:val="0"/>
          <w:numId w:val="6"/>
        </w:numPr>
        <w:jc w:val="both"/>
        <w:rPr>
          <w:szCs w:val="24"/>
          <w:rPrChange w:id="55" w:author="Belisle, Pierre" w:date="2021-02-09T14:45:00Z">
            <w:rPr/>
          </w:rPrChange>
        </w:rPr>
      </w:pPr>
      <w:r w:rsidRPr="00BD6BA1">
        <w:rPr>
          <w:szCs w:val="24"/>
          <w:rPrChange w:id="56" w:author="Belisle, Pierre" w:date="2021-02-09T14:45:00Z">
            <w:rPr/>
          </w:rPrChange>
        </w:rPr>
        <w:t>Organisation en packages</w:t>
      </w:r>
    </w:p>
    <w:p w14:paraId="6AE6A55A" w14:textId="77777777" w:rsidR="00F76865" w:rsidRPr="00BD6BA1" w:rsidRDefault="00137B58">
      <w:pPr>
        <w:numPr>
          <w:ilvl w:val="0"/>
          <w:numId w:val="6"/>
        </w:numPr>
        <w:jc w:val="both"/>
        <w:rPr>
          <w:szCs w:val="24"/>
          <w:rPrChange w:id="57" w:author="Belisle, Pierre" w:date="2021-02-09T14:45:00Z">
            <w:rPr/>
          </w:rPrChange>
        </w:rPr>
      </w:pPr>
      <w:r w:rsidRPr="00BD6BA1">
        <w:rPr>
          <w:szCs w:val="24"/>
          <w:rPrChange w:id="58" w:author="Belisle, Pierre" w:date="2021-02-09T14:45:00Z">
            <w:rPr/>
          </w:rPrChange>
        </w:rPr>
        <w:t>Implémentation de Types de Données Abstraits (TDA),</w:t>
      </w:r>
    </w:p>
    <w:p w14:paraId="2D624D88" w14:textId="77777777" w:rsidR="00F76865" w:rsidRPr="00BD6BA1" w:rsidRDefault="00137B58">
      <w:pPr>
        <w:numPr>
          <w:ilvl w:val="0"/>
          <w:numId w:val="6"/>
        </w:numPr>
        <w:jc w:val="both"/>
        <w:rPr>
          <w:szCs w:val="24"/>
          <w:rPrChange w:id="59" w:author="Belisle, Pierre" w:date="2021-02-09T14:45:00Z">
            <w:rPr/>
          </w:rPrChange>
        </w:rPr>
      </w:pPr>
      <w:r w:rsidRPr="00BD6BA1">
        <w:rPr>
          <w:szCs w:val="24"/>
          <w:rPrChange w:id="60" w:author="Belisle, Pierre" w:date="2021-02-09T14:45:00Z">
            <w:rPr/>
          </w:rPrChange>
        </w:rPr>
        <w:t>Utilisation des collections Java,</w:t>
      </w:r>
    </w:p>
    <w:p w14:paraId="2F451A2C" w14:textId="77777777" w:rsidR="00F76865" w:rsidRPr="00BD6BA1" w:rsidRDefault="00137B58">
      <w:pPr>
        <w:numPr>
          <w:ilvl w:val="0"/>
          <w:numId w:val="6"/>
        </w:numPr>
        <w:jc w:val="both"/>
        <w:rPr>
          <w:szCs w:val="24"/>
          <w:rPrChange w:id="61" w:author="Belisle, Pierre" w:date="2021-02-09T14:45:00Z">
            <w:rPr/>
          </w:rPrChange>
        </w:rPr>
      </w:pPr>
      <w:r w:rsidRPr="00BD6BA1">
        <w:rPr>
          <w:szCs w:val="24"/>
          <w:rPrChange w:id="62" w:author="Belisle, Pierre" w:date="2021-02-09T14:45:00Z">
            <w:rPr/>
          </w:rPrChange>
        </w:rPr>
        <w:t>Introduction à l’héritage</w:t>
      </w:r>
    </w:p>
    <w:p w14:paraId="0909D391" w14:textId="77777777" w:rsidR="00F76865" w:rsidRPr="00BD6BA1" w:rsidRDefault="00137B58">
      <w:pPr>
        <w:pStyle w:val="Titre2"/>
        <w:rPr>
          <w:sz w:val="24"/>
          <w:szCs w:val="24"/>
          <w:rPrChange w:id="63" w:author="Belisle, Pierre" w:date="2021-02-09T14:45:00Z">
            <w:rPr/>
          </w:rPrChange>
        </w:rPr>
      </w:pPr>
      <w:bookmarkStart w:id="64" w:name="_gehsosz1ty9k" w:colFirst="0" w:colLast="0"/>
      <w:bookmarkEnd w:id="64"/>
      <w:r w:rsidRPr="00BD6BA1">
        <w:rPr>
          <w:sz w:val="24"/>
          <w:szCs w:val="24"/>
          <w:rPrChange w:id="65" w:author="Belisle, Pierre" w:date="2021-02-09T14:45:00Z">
            <w:rPr/>
          </w:rPrChange>
        </w:rPr>
        <w:t>1.2 - Avertissement</w:t>
      </w:r>
    </w:p>
    <w:p w14:paraId="59062363" w14:textId="77777777" w:rsidR="00F76865" w:rsidRPr="00BD6BA1" w:rsidRDefault="00137B58">
      <w:pPr>
        <w:jc w:val="both"/>
        <w:rPr>
          <w:szCs w:val="24"/>
          <w:rPrChange w:id="66" w:author="Belisle, Pierre" w:date="2021-02-09T14:45:00Z">
            <w:rPr/>
          </w:rPrChange>
        </w:rPr>
      </w:pPr>
      <w:r w:rsidRPr="00BD6BA1">
        <w:rPr>
          <w:szCs w:val="24"/>
          <w:rPrChange w:id="67" w:author="Belisle, Pierre" w:date="2021-02-09T14:45:00Z">
            <w:rPr/>
          </w:rPrChange>
        </w:rPr>
        <w:t>La problématique développée dans ce devoir traite d’espionnage et d’écoute électronique. L’auteur de la problématique s’est inspiré vaguement d’un système existant et actuellement utilisé par la gendarmerie royale du Canada</w:t>
      </w:r>
      <w:r w:rsidRPr="00BD6BA1">
        <w:rPr>
          <w:szCs w:val="24"/>
          <w:vertAlign w:val="superscript"/>
          <w:rPrChange w:id="68" w:author="Belisle, Pierre" w:date="2021-02-09T14:45:00Z">
            <w:rPr>
              <w:vertAlign w:val="superscript"/>
            </w:rPr>
          </w:rPrChange>
        </w:rPr>
        <w:footnoteReference w:id="1"/>
      </w:r>
      <w:r w:rsidRPr="00BD6BA1">
        <w:rPr>
          <w:szCs w:val="24"/>
          <w:rPrChange w:id="69" w:author="Belisle, Pierre" w:date="2021-02-09T14:45:00Z">
            <w:rPr/>
          </w:rPrChange>
        </w:rPr>
        <w:t>. L’auteur tient tout même à préciser que le choix du sujet ne doit en aucun cas représenter une prise de position politique, ni même refléter une opinion professionnelle. La thématique n’a été choisie que parce qu’elle est d’actualité et se prêtait bien aux exigences académiques du cours INF-111.</w:t>
      </w:r>
    </w:p>
    <w:p w14:paraId="5B887244" w14:textId="77777777" w:rsidR="00F76865" w:rsidRPr="00BD6BA1" w:rsidRDefault="00137B58">
      <w:pPr>
        <w:pStyle w:val="Titre2"/>
        <w:rPr>
          <w:sz w:val="24"/>
          <w:szCs w:val="24"/>
          <w:rPrChange w:id="70" w:author="Belisle, Pierre" w:date="2021-02-09T14:45:00Z">
            <w:rPr/>
          </w:rPrChange>
        </w:rPr>
      </w:pPr>
      <w:bookmarkStart w:id="71" w:name="_1fob9te" w:colFirst="0" w:colLast="0"/>
      <w:bookmarkEnd w:id="71"/>
      <w:r w:rsidRPr="00BD6BA1">
        <w:rPr>
          <w:sz w:val="24"/>
          <w:szCs w:val="24"/>
          <w:rPrChange w:id="72" w:author="Belisle, Pierre" w:date="2021-02-09T14:45:00Z">
            <w:rPr/>
          </w:rPrChange>
        </w:rPr>
        <w:t>1.3 - Description du problème</w:t>
      </w:r>
    </w:p>
    <w:p w14:paraId="1C948AB9" w14:textId="77777777" w:rsidR="00F76865" w:rsidRPr="00BD6BA1" w:rsidRDefault="00137B58">
      <w:pPr>
        <w:jc w:val="both"/>
        <w:rPr>
          <w:szCs w:val="24"/>
          <w:rPrChange w:id="73" w:author="Belisle, Pierre" w:date="2021-02-09T14:45:00Z">
            <w:rPr/>
          </w:rPrChange>
        </w:rPr>
      </w:pPr>
      <w:r w:rsidRPr="00BD6BA1">
        <w:rPr>
          <w:szCs w:val="24"/>
          <w:rPrChange w:id="74" w:author="Belisle, Pierre" w:date="2021-02-09T14:45:00Z">
            <w:rPr/>
          </w:rPrChange>
        </w:rPr>
        <w:t xml:space="preserve">Vous êtes membre du studio de développement de jeu vidéo: </w:t>
      </w:r>
      <w:proofErr w:type="spellStart"/>
      <w:r w:rsidRPr="00BD6BA1">
        <w:rPr>
          <w:szCs w:val="24"/>
          <w:rPrChange w:id="75" w:author="Belisle, Pierre" w:date="2021-02-09T14:45:00Z">
            <w:rPr/>
          </w:rPrChange>
        </w:rPr>
        <w:t>Ubihard</w:t>
      </w:r>
      <w:proofErr w:type="spellEnd"/>
      <w:r w:rsidRPr="00BD6BA1">
        <w:rPr>
          <w:szCs w:val="24"/>
          <w:rPrChange w:id="76" w:author="Belisle, Pierre" w:date="2021-02-09T14:45:00Z">
            <w:rPr/>
          </w:rPrChange>
        </w:rPr>
        <w:t xml:space="preserve">. Le directeur de jeu s’est inspiré de l’actualité pour inventer un nouveau jeu du style espions. Vous avez la tâche de </w:t>
      </w:r>
      <w:r w:rsidRPr="00BD6BA1">
        <w:rPr>
          <w:szCs w:val="24"/>
          <w:rPrChange w:id="77" w:author="Belisle, Pierre" w:date="2021-02-09T14:45:00Z">
            <w:rPr/>
          </w:rPrChange>
        </w:rPr>
        <w:lastRenderedPageBreak/>
        <w:t>développer la preuve de concept permettant de tester la jouabilité, avant que l’équipe artistique ne s’embarque dans le développement de l’engin graphique.</w:t>
      </w:r>
    </w:p>
    <w:p w14:paraId="099AA3E4" w14:textId="77777777" w:rsidR="00F76865" w:rsidRPr="00BD6BA1" w:rsidRDefault="00F76865">
      <w:pPr>
        <w:jc w:val="both"/>
        <w:rPr>
          <w:szCs w:val="24"/>
          <w:rPrChange w:id="78" w:author="Belisle, Pierre" w:date="2021-02-09T14:45:00Z">
            <w:rPr/>
          </w:rPrChange>
        </w:rPr>
      </w:pPr>
    </w:p>
    <w:p w14:paraId="0C8E1CA6" w14:textId="77777777" w:rsidR="00F76865" w:rsidRPr="00BD6BA1" w:rsidRDefault="00137B58">
      <w:pPr>
        <w:jc w:val="both"/>
        <w:rPr>
          <w:szCs w:val="24"/>
          <w:rPrChange w:id="79" w:author="Belisle, Pierre" w:date="2021-02-09T14:45:00Z">
            <w:rPr/>
          </w:rPrChange>
        </w:rPr>
      </w:pPr>
      <w:r w:rsidRPr="00BD6BA1">
        <w:rPr>
          <w:szCs w:val="24"/>
          <w:rPrChange w:id="80" w:author="Belisle, Pierre" w:date="2021-02-09T14:45:00Z">
            <w:rPr/>
          </w:rPrChange>
        </w:rPr>
        <w:t>Le projet se divise en deux phases: tout d’abord, vous allez implémenter l’engin de jeu, qui permet de tester l'interaction entre les objets (devoir 2). Ensuite, vous développerez l’interface du joueur qui permettra de tester la jouabilité à proprement dit (devoir 3).</w:t>
      </w:r>
    </w:p>
    <w:p w14:paraId="42EDD656" w14:textId="77777777" w:rsidR="00F76865" w:rsidRPr="00BD6BA1" w:rsidRDefault="00137B58">
      <w:pPr>
        <w:pStyle w:val="Titre2"/>
        <w:rPr>
          <w:sz w:val="24"/>
          <w:szCs w:val="24"/>
          <w:rPrChange w:id="81" w:author="Belisle, Pierre" w:date="2021-02-09T14:45:00Z">
            <w:rPr/>
          </w:rPrChange>
        </w:rPr>
      </w:pPr>
      <w:bookmarkStart w:id="82" w:name="_4i26gfe5c9s9" w:colFirst="0" w:colLast="0"/>
      <w:bookmarkEnd w:id="82"/>
      <w:r w:rsidRPr="00BD6BA1">
        <w:rPr>
          <w:sz w:val="24"/>
          <w:szCs w:val="24"/>
          <w:rPrChange w:id="83" w:author="Belisle, Pierre" w:date="2021-02-09T14:45:00Z">
            <w:rPr/>
          </w:rPrChange>
        </w:rPr>
        <w:t>1.4 - Description du jeu</w:t>
      </w:r>
    </w:p>
    <w:p w14:paraId="39446667" w14:textId="0A4A10C3" w:rsidR="00F76865" w:rsidRPr="00BD6BA1" w:rsidRDefault="00137B58">
      <w:pPr>
        <w:jc w:val="both"/>
        <w:rPr>
          <w:szCs w:val="24"/>
          <w:rPrChange w:id="84" w:author="Belisle, Pierre" w:date="2021-02-09T14:45:00Z">
            <w:rPr/>
          </w:rPrChange>
        </w:rPr>
      </w:pPr>
      <w:r w:rsidRPr="00BD6BA1">
        <w:rPr>
          <w:szCs w:val="24"/>
          <w:rPrChange w:id="85" w:author="Belisle, Pierre" w:date="2021-02-09T14:45:00Z">
            <w:rPr/>
          </w:rPrChange>
        </w:rPr>
        <w:t>Dans le jeu, vous êtes un membre des forces policières qui doit intercepter des communications entre des individus louches. Toutes les communications se font par cellulaire. Votre mandat vous permet d’intercepter les communications à l’aide d’un intercepteur d’IMSI</w:t>
      </w:r>
      <w:r w:rsidRPr="00BD6BA1">
        <w:rPr>
          <w:szCs w:val="24"/>
          <w:vertAlign w:val="superscript"/>
          <w:rPrChange w:id="86" w:author="Belisle, Pierre" w:date="2021-02-09T14:45:00Z">
            <w:rPr>
              <w:vertAlign w:val="superscript"/>
            </w:rPr>
          </w:rPrChange>
        </w:rPr>
        <w:footnoteReference w:id="2"/>
      </w:r>
      <w:r w:rsidRPr="00BD6BA1">
        <w:rPr>
          <w:szCs w:val="24"/>
          <w:rPrChange w:id="87" w:author="Belisle, Pierre" w:date="2021-02-09T14:45:00Z">
            <w:rPr/>
          </w:rPrChange>
        </w:rPr>
        <w:t>, pour un certain nombre de numéros de téléphone, mais les individus se déplacent et sont distribués dans la carte de jeu. Vous devez donc dynamiquement positionner votre intercepteur de manière à capturer les conversations et votre pointage est basé sur le nombre de conversations que vous avez réussi à intercepter, le nombre total</w:t>
      </w:r>
      <w:del w:id="88" w:author="Belisle, Pierre" w:date="2021-02-06T10:59:00Z">
        <w:r w:rsidRPr="00BD6BA1" w:rsidDel="001D1BF1">
          <w:rPr>
            <w:szCs w:val="24"/>
            <w:rPrChange w:id="89" w:author="Belisle, Pierre" w:date="2021-02-09T14:45:00Z">
              <w:rPr/>
            </w:rPrChange>
          </w:rPr>
          <w:delText>e</w:delText>
        </w:r>
      </w:del>
      <w:r w:rsidRPr="00BD6BA1">
        <w:rPr>
          <w:szCs w:val="24"/>
          <w:rPrChange w:id="90" w:author="Belisle, Pierre" w:date="2021-02-09T14:45:00Z">
            <w:rPr/>
          </w:rPrChange>
        </w:rPr>
        <w:t xml:space="preserve"> de conversation </w:t>
      </w:r>
      <w:del w:id="91" w:author="Belisle, Pierre" w:date="2021-02-06T10:59:00Z">
        <w:r w:rsidRPr="00BD6BA1" w:rsidDel="001D1BF1">
          <w:rPr>
            <w:szCs w:val="24"/>
            <w:rPrChange w:id="92" w:author="Belisle, Pierre" w:date="2021-02-09T14:45:00Z">
              <w:rPr/>
            </w:rPrChange>
          </w:rPr>
          <w:delText xml:space="preserve">étant </w:delText>
        </w:r>
      </w:del>
      <w:ins w:id="93" w:author="Belisle, Pierre" w:date="2021-02-06T10:59:00Z">
        <w:r w:rsidR="001D1BF1" w:rsidRPr="00BD6BA1">
          <w:rPr>
            <w:szCs w:val="24"/>
            <w:rPrChange w:id="94" w:author="Belisle, Pierre" w:date="2021-02-09T14:45:00Z">
              <w:rPr/>
            </w:rPrChange>
          </w:rPr>
          <w:t xml:space="preserve">est </w:t>
        </w:r>
      </w:ins>
      <w:r w:rsidRPr="00BD6BA1">
        <w:rPr>
          <w:szCs w:val="24"/>
          <w:rPrChange w:id="95" w:author="Belisle, Pierre" w:date="2021-02-09T14:45:00Z">
            <w:rPr/>
          </w:rPrChange>
        </w:rPr>
        <w:t>fixe et la partie se termi</w:t>
      </w:r>
      <w:ins w:id="96" w:author="Belisle, Pierre" w:date="2021-02-06T10:59:00Z">
        <w:r w:rsidR="001D1BF1" w:rsidRPr="00BD6BA1">
          <w:rPr>
            <w:szCs w:val="24"/>
            <w:rPrChange w:id="97" w:author="Belisle, Pierre" w:date="2021-02-09T14:45:00Z">
              <w:rPr/>
            </w:rPrChange>
          </w:rPr>
          <w:t>ne</w:t>
        </w:r>
      </w:ins>
      <w:del w:id="98" w:author="Belisle, Pierre" w:date="2021-02-06T10:59:00Z">
        <w:r w:rsidRPr="00BD6BA1" w:rsidDel="001D1BF1">
          <w:rPr>
            <w:szCs w:val="24"/>
            <w:rPrChange w:id="99" w:author="Belisle, Pierre" w:date="2021-02-09T14:45:00Z">
              <w:rPr/>
            </w:rPrChange>
          </w:rPr>
          <w:delText>nant</w:delText>
        </w:r>
      </w:del>
      <w:r w:rsidRPr="00BD6BA1">
        <w:rPr>
          <w:szCs w:val="24"/>
          <w:rPrChange w:id="100" w:author="Belisle, Pierre" w:date="2021-02-09T14:45:00Z">
            <w:rPr/>
          </w:rPrChange>
        </w:rPr>
        <w:t xml:space="preserve"> lorsque les individus louches ont transmis toutes leur</w:t>
      </w:r>
      <w:ins w:id="101" w:author="Belisle, Pierre" w:date="2021-02-06T10:59:00Z">
        <w:r w:rsidR="001D1BF1" w:rsidRPr="00BD6BA1">
          <w:rPr>
            <w:szCs w:val="24"/>
            <w:rPrChange w:id="102" w:author="Belisle, Pierre" w:date="2021-02-09T14:45:00Z">
              <w:rPr/>
            </w:rPrChange>
          </w:rPr>
          <w:t>s</w:t>
        </w:r>
      </w:ins>
      <w:r w:rsidRPr="00BD6BA1">
        <w:rPr>
          <w:szCs w:val="24"/>
          <w:rPrChange w:id="103" w:author="Belisle, Pierre" w:date="2021-02-09T14:45:00Z">
            <w:rPr/>
          </w:rPrChange>
        </w:rPr>
        <w:t xml:space="preserve"> conversation</w:t>
      </w:r>
      <w:ins w:id="104" w:author="Belisle, Pierre" w:date="2021-02-06T10:59:00Z">
        <w:r w:rsidR="001D1BF1" w:rsidRPr="00BD6BA1">
          <w:rPr>
            <w:szCs w:val="24"/>
            <w:rPrChange w:id="105" w:author="Belisle, Pierre" w:date="2021-02-09T14:45:00Z">
              <w:rPr/>
            </w:rPrChange>
          </w:rPr>
          <w:t>s</w:t>
        </w:r>
      </w:ins>
      <w:r w:rsidRPr="00BD6BA1">
        <w:rPr>
          <w:szCs w:val="24"/>
          <w:rPrChange w:id="106" w:author="Belisle, Pierre" w:date="2021-02-09T14:45:00Z">
            <w:rPr/>
          </w:rPrChange>
        </w:rPr>
        <w:t>.</w:t>
      </w:r>
    </w:p>
    <w:p w14:paraId="101949FF" w14:textId="77777777" w:rsidR="00F76865" w:rsidRPr="00BD6BA1" w:rsidRDefault="00F76865">
      <w:pPr>
        <w:rPr>
          <w:szCs w:val="24"/>
          <w:rPrChange w:id="107" w:author="Belisle, Pierre" w:date="2021-02-09T14:45:00Z">
            <w:rPr/>
          </w:rPrChange>
        </w:rPr>
      </w:pPr>
    </w:p>
    <w:p w14:paraId="3538878A" w14:textId="77777777" w:rsidR="00F76865" w:rsidRPr="00BD6BA1" w:rsidRDefault="00137B58">
      <w:pPr>
        <w:pStyle w:val="Titre1"/>
        <w:jc w:val="center"/>
        <w:rPr>
          <w:sz w:val="24"/>
          <w:szCs w:val="24"/>
          <w:rPrChange w:id="108" w:author="Belisle, Pierre" w:date="2021-02-09T14:45:00Z">
            <w:rPr/>
          </w:rPrChange>
        </w:rPr>
      </w:pPr>
      <w:bookmarkStart w:id="109" w:name="_rwsly528cu43" w:colFirst="0" w:colLast="0"/>
      <w:bookmarkEnd w:id="109"/>
      <w:r w:rsidRPr="00BD6BA1">
        <w:rPr>
          <w:b w:val="0"/>
          <w:noProof/>
          <w:color w:val="000000"/>
          <w:sz w:val="24"/>
          <w:szCs w:val="24"/>
          <w:rPrChange w:id="110" w:author="Belisle, Pierre" w:date="2021-02-09T14:45:00Z">
            <w:rPr>
              <w:b w:val="0"/>
              <w:noProof/>
              <w:color w:val="000000"/>
              <w:sz w:val="22"/>
              <w:szCs w:val="22"/>
            </w:rPr>
          </w:rPrChange>
        </w:rPr>
        <w:drawing>
          <wp:inline distT="114300" distB="114300" distL="114300" distR="114300" wp14:anchorId="31310205" wp14:editId="40273529">
            <wp:extent cx="3386138" cy="19188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86138" cy="1918811"/>
                    </a:xfrm>
                    <a:prstGeom prst="rect">
                      <a:avLst/>
                    </a:prstGeom>
                    <a:ln/>
                  </pic:spPr>
                </pic:pic>
              </a:graphicData>
            </a:graphic>
          </wp:inline>
        </w:drawing>
      </w:r>
      <w:r w:rsidRPr="00BD6BA1">
        <w:rPr>
          <w:sz w:val="24"/>
          <w:szCs w:val="24"/>
          <w:rPrChange w:id="111" w:author="Belisle, Pierre" w:date="2021-02-09T14:45:00Z">
            <w:rPr/>
          </w:rPrChange>
        </w:rPr>
        <w:br w:type="page"/>
      </w:r>
    </w:p>
    <w:p w14:paraId="54B4930C" w14:textId="77777777" w:rsidR="00F76865" w:rsidRPr="00BD6BA1" w:rsidRDefault="00137B58">
      <w:pPr>
        <w:pStyle w:val="Titre1"/>
        <w:rPr>
          <w:sz w:val="24"/>
          <w:szCs w:val="24"/>
          <w:rPrChange w:id="112" w:author="Belisle, Pierre" w:date="2021-02-09T14:45:00Z">
            <w:rPr/>
          </w:rPrChange>
        </w:rPr>
      </w:pPr>
      <w:bookmarkStart w:id="113" w:name="_faj4knyvq3l7" w:colFirst="0" w:colLast="0"/>
      <w:bookmarkEnd w:id="113"/>
      <w:r w:rsidRPr="00BD6BA1">
        <w:rPr>
          <w:sz w:val="24"/>
          <w:szCs w:val="24"/>
          <w:rPrChange w:id="114" w:author="Belisle, Pierre" w:date="2021-02-09T14:45:00Z">
            <w:rPr/>
          </w:rPrChange>
        </w:rPr>
        <w:lastRenderedPageBreak/>
        <w:t>2 - Plan de développement</w:t>
      </w:r>
    </w:p>
    <w:p w14:paraId="2E7A0C00" w14:textId="77777777" w:rsidR="00F76865" w:rsidRPr="00BD6BA1" w:rsidRDefault="00F76865">
      <w:pPr>
        <w:rPr>
          <w:szCs w:val="24"/>
          <w:rPrChange w:id="115" w:author="Belisle, Pierre" w:date="2021-02-09T14:45:00Z">
            <w:rPr/>
          </w:rPrChange>
        </w:rPr>
      </w:pPr>
    </w:p>
    <w:p w14:paraId="1B2B3145" w14:textId="77777777" w:rsidR="00F76865" w:rsidRPr="00BD6BA1" w:rsidRDefault="00137B58">
      <w:pPr>
        <w:rPr>
          <w:szCs w:val="24"/>
          <w:rPrChange w:id="116" w:author="Belisle, Pierre" w:date="2021-02-09T14:45:00Z">
            <w:rPr/>
          </w:rPrChange>
        </w:rPr>
      </w:pPr>
      <w:r w:rsidRPr="00BD6BA1">
        <w:rPr>
          <w:szCs w:val="24"/>
          <w:rPrChange w:id="117" w:author="Belisle, Pierre" w:date="2021-02-09T14:45:00Z">
            <w:rPr/>
          </w:rPrChange>
        </w:rPr>
        <w:t>Pour cette phase, les éléments qui seront développés sont les suivants:</w:t>
      </w:r>
    </w:p>
    <w:p w14:paraId="630DF2AA" w14:textId="77777777" w:rsidR="00F76865" w:rsidRPr="00BD6BA1" w:rsidRDefault="00137B58">
      <w:pPr>
        <w:numPr>
          <w:ilvl w:val="0"/>
          <w:numId w:val="7"/>
        </w:numPr>
        <w:rPr>
          <w:szCs w:val="24"/>
          <w:rPrChange w:id="118" w:author="Belisle, Pierre" w:date="2021-02-09T14:45:00Z">
            <w:rPr/>
          </w:rPrChange>
        </w:rPr>
      </w:pPr>
      <w:r w:rsidRPr="00BD6BA1">
        <w:rPr>
          <w:szCs w:val="24"/>
          <w:rPrChange w:id="119" w:author="Belisle, Pierre" w:date="2021-02-09T14:45:00Z">
            <w:rPr/>
          </w:rPrChange>
        </w:rPr>
        <w:t>Définition des fonctionnalités de base du jeu (Section 3, semaine 1)</w:t>
      </w:r>
    </w:p>
    <w:p w14:paraId="2923525B" w14:textId="77777777" w:rsidR="00F76865" w:rsidRPr="00BD6BA1" w:rsidRDefault="00137B58">
      <w:pPr>
        <w:numPr>
          <w:ilvl w:val="1"/>
          <w:numId w:val="7"/>
        </w:numPr>
        <w:rPr>
          <w:szCs w:val="24"/>
          <w:rPrChange w:id="120" w:author="Belisle, Pierre" w:date="2021-02-09T14:45:00Z">
            <w:rPr/>
          </w:rPrChange>
        </w:rPr>
      </w:pPr>
      <w:r w:rsidRPr="00BD6BA1">
        <w:rPr>
          <w:szCs w:val="24"/>
          <w:rPrChange w:id="121" w:author="Belisle, Pierre" w:date="2021-02-09T14:45:00Z">
            <w:rPr/>
          </w:rPrChange>
        </w:rPr>
        <w:t>La cartographie</w:t>
      </w:r>
    </w:p>
    <w:p w14:paraId="4B1B246E" w14:textId="77777777" w:rsidR="00F76865" w:rsidRPr="00BD6BA1" w:rsidRDefault="00137B58">
      <w:pPr>
        <w:numPr>
          <w:ilvl w:val="1"/>
          <w:numId w:val="7"/>
        </w:numPr>
        <w:rPr>
          <w:szCs w:val="24"/>
          <w:rPrChange w:id="122" w:author="Belisle, Pierre" w:date="2021-02-09T14:45:00Z">
            <w:rPr/>
          </w:rPrChange>
        </w:rPr>
      </w:pPr>
      <w:r w:rsidRPr="00BD6BA1">
        <w:rPr>
          <w:szCs w:val="24"/>
          <w:rPrChange w:id="123" w:author="Belisle, Pierre" w:date="2021-02-09T14:45:00Z">
            <w:rPr/>
          </w:rPrChange>
        </w:rPr>
        <w:t>Les objets cellulaires</w:t>
      </w:r>
    </w:p>
    <w:p w14:paraId="6B5172B7" w14:textId="77777777" w:rsidR="00F76865" w:rsidRPr="00BD6BA1" w:rsidRDefault="00137B58">
      <w:pPr>
        <w:numPr>
          <w:ilvl w:val="1"/>
          <w:numId w:val="7"/>
        </w:numPr>
        <w:rPr>
          <w:szCs w:val="24"/>
          <w:rPrChange w:id="124" w:author="Belisle, Pierre" w:date="2021-02-09T14:45:00Z">
            <w:rPr/>
          </w:rPrChange>
        </w:rPr>
      </w:pPr>
      <w:r w:rsidRPr="00BD6BA1">
        <w:rPr>
          <w:szCs w:val="24"/>
          <w:rPrChange w:id="125" w:author="Belisle, Pierre" w:date="2021-02-09T14:45:00Z">
            <w:rPr/>
          </w:rPrChange>
        </w:rPr>
        <w:t>La gestion</w:t>
      </w:r>
      <w:del w:id="126" w:author="Belisle, Pierre" w:date="2021-02-06T11:00:00Z">
        <w:r w:rsidRPr="00BD6BA1" w:rsidDel="001D1BF1">
          <w:rPr>
            <w:szCs w:val="24"/>
            <w:rPrChange w:id="127" w:author="Belisle, Pierre" w:date="2021-02-09T14:45:00Z">
              <w:rPr/>
            </w:rPrChange>
          </w:rPr>
          <w:delText>s</w:delText>
        </w:r>
      </w:del>
      <w:r w:rsidRPr="00BD6BA1">
        <w:rPr>
          <w:szCs w:val="24"/>
          <w:rPrChange w:id="128" w:author="Belisle, Pierre" w:date="2021-02-09T14:45:00Z">
            <w:rPr/>
          </w:rPrChange>
        </w:rPr>
        <w:t xml:space="preserve"> des appels</w:t>
      </w:r>
    </w:p>
    <w:p w14:paraId="2EAABFC2" w14:textId="5671CA2D" w:rsidR="00F76865" w:rsidRPr="00BD6BA1" w:rsidRDefault="00137B58">
      <w:pPr>
        <w:numPr>
          <w:ilvl w:val="1"/>
          <w:numId w:val="7"/>
        </w:numPr>
        <w:rPr>
          <w:szCs w:val="24"/>
          <w:rPrChange w:id="129" w:author="Belisle, Pierre" w:date="2021-02-09T14:45:00Z">
            <w:rPr>
              <w:highlight w:val="yellow"/>
            </w:rPr>
          </w:rPrChange>
        </w:rPr>
      </w:pPr>
      <w:r w:rsidRPr="00BD6BA1">
        <w:rPr>
          <w:szCs w:val="24"/>
          <w:rPrChange w:id="130" w:author="Belisle, Pierre" w:date="2021-02-09T14:45:00Z">
            <w:rPr>
              <w:highlight w:val="yellow"/>
            </w:rPr>
          </w:rPrChange>
        </w:rPr>
        <w:t>Le gestionnaire de scénario</w:t>
      </w:r>
      <w:ins w:id="131" w:author="Belisle, Pierre" w:date="2021-02-06T11:00:00Z">
        <w:r w:rsidR="001D1BF1" w:rsidRPr="00BD6BA1">
          <w:rPr>
            <w:szCs w:val="24"/>
            <w:rPrChange w:id="132" w:author="Belisle, Pierre" w:date="2021-02-09T14:45:00Z">
              <w:rPr>
                <w:highlight w:val="yellow"/>
              </w:rPr>
            </w:rPrChange>
          </w:rPr>
          <w:t>s</w:t>
        </w:r>
      </w:ins>
    </w:p>
    <w:p w14:paraId="678B30E5" w14:textId="77777777" w:rsidR="00F76865" w:rsidRPr="00BD6BA1" w:rsidRDefault="00137B58">
      <w:pPr>
        <w:numPr>
          <w:ilvl w:val="0"/>
          <w:numId w:val="7"/>
        </w:numPr>
        <w:rPr>
          <w:szCs w:val="24"/>
          <w:rPrChange w:id="133" w:author="Belisle, Pierre" w:date="2021-02-09T14:45:00Z">
            <w:rPr/>
          </w:rPrChange>
        </w:rPr>
      </w:pPr>
      <w:r w:rsidRPr="00BD6BA1">
        <w:rPr>
          <w:szCs w:val="24"/>
          <w:rPrChange w:id="134" w:author="Belisle, Pierre" w:date="2021-02-09T14:45:00Z">
            <w:rPr/>
          </w:rPrChange>
        </w:rPr>
        <w:t>Définition du système de communication (Section 5, semaine 2-3)</w:t>
      </w:r>
    </w:p>
    <w:p w14:paraId="61DF9C9A" w14:textId="317B2492" w:rsidR="00F76865" w:rsidRPr="00BD6BA1" w:rsidRDefault="00392E3C">
      <w:pPr>
        <w:numPr>
          <w:ilvl w:val="1"/>
          <w:numId w:val="7"/>
        </w:numPr>
        <w:rPr>
          <w:szCs w:val="24"/>
          <w:rPrChange w:id="135" w:author="Belisle, Pierre" w:date="2021-02-09T14:45:00Z">
            <w:rPr/>
          </w:rPrChange>
        </w:rPr>
      </w:pPr>
      <w:ins w:id="136" w:author="Belisle, Pierre" w:date="2021-02-06T14:12:00Z">
        <w:r w:rsidRPr="00BD6BA1">
          <w:rPr>
            <w:szCs w:val="24"/>
            <w:rPrChange w:id="137" w:author="Belisle, Pierre" w:date="2021-02-09T14:45:00Z">
              <w:rPr/>
            </w:rPrChange>
          </w:rPr>
          <w:t xml:space="preserve">La </w:t>
        </w:r>
      </w:ins>
      <w:r w:rsidR="00137B58" w:rsidRPr="00BD6BA1">
        <w:rPr>
          <w:szCs w:val="24"/>
          <w:rPrChange w:id="138" w:author="Belisle, Pierre" w:date="2021-02-09T14:45:00Z">
            <w:rPr/>
          </w:rPrChange>
        </w:rPr>
        <w:t>gestion des connexions</w:t>
      </w:r>
    </w:p>
    <w:p w14:paraId="5A87B0DC" w14:textId="0CF68ECA" w:rsidR="00F76865" w:rsidRPr="00BD6BA1" w:rsidRDefault="00392E3C">
      <w:pPr>
        <w:numPr>
          <w:ilvl w:val="1"/>
          <w:numId w:val="7"/>
        </w:numPr>
        <w:rPr>
          <w:szCs w:val="24"/>
          <w:rPrChange w:id="139" w:author="Belisle, Pierre" w:date="2021-02-09T14:45:00Z">
            <w:rPr/>
          </w:rPrChange>
        </w:rPr>
      </w:pPr>
      <w:ins w:id="140" w:author="Belisle, Pierre" w:date="2021-02-06T14:12:00Z">
        <w:r w:rsidRPr="00BD6BA1">
          <w:rPr>
            <w:szCs w:val="24"/>
            <w:rPrChange w:id="141" w:author="Belisle, Pierre" w:date="2021-02-09T14:45:00Z">
              <w:rPr/>
            </w:rPrChange>
          </w:rPr>
          <w:t>L’</w:t>
        </w:r>
      </w:ins>
      <w:r w:rsidR="00137B58" w:rsidRPr="00BD6BA1">
        <w:rPr>
          <w:szCs w:val="24"/>
          <w:rPrChange w:id="142" w:author="Belisle, Pierre" w:date="2021-02-09T14:45:00Z">
            <w:rPr/>
          </w:rPrChange>
        </w:rPr>
        <w:t>échange de messages</w:t>
      </w:r>
    </w:p>
    <w:p w14:paraId="2298DDDC" w14:textId="77777777" w:rsidR="00F76865" w:rsidRPr="00BD6BA1" w:rsidRDefault="00137B58">
      <w:pPr>
        <w:numPr>
          <w:ilvl w:val="0"/>
          <w:numId w:val="7"/>
        </w:numPr>
        <w:rPr>
          <w:szCs w:val="24"/>
          <w:rPrChange w:id="143" w:author="Belisle, Pierre" w:date="2021-02-09T14:45:00Z">
            <w:rPr/>
          </w:rPrChange>
        </w:rPr>
      </w:pPr>
      <w:r w:rsidRPr="00BD6BA1">
        <w:rPr>
          <w:szCs w:val="24"/>
          <w:rPrChange w:id="144" w:author="Belisle, Pierre" w:date="2021-02-09T14:45:00Z">
            <w:rPr/>
          </w:rPrChange>
        </w:rPr>
        <w:t>Assemblage finale de l’engin de jeu (Section 6, semaine 3)</w:t>
      </w:r>
    </w:p>
    <w:p w14:paraId="5D841703" w14:textId="77777777" w:rsidR="00F76865" w:rsidRPr="00BD6BA1" w:rsidRDefault="00137B58">
      <w:pPr>
        <w:pStyle w:val="Titre2"/>
        <w:rPr>
          <w:sz w:val="24"/>
          <w:szCs w:val="24"/>
          <w:rPrChange w:id="145" w:author="Belisle, Pierre" w:date="2021-02-09T14:45:00Z">
            <w:rPr/>
          </w:rPrChange>
        </w:rPr>
      </w:pPr>
      <w:bookmarkStart w:id="146" w:name="_jungxlyeqknh" w:colFirst="0" w:colLast="0"/>
      <w:bookmarkEnd w:id="146"/>
      <w:r w:rsidRPr="00BD6BA1">
        <w:rPr>
          <w:sz w:val="24"/>
          <w:szCs w:val="24"/>
          <w:rPrChange w:id="147" w:author="Belisle, Pierre" w:date="2021-02-09T14:45:00Z">
            <w:rPr/>
          </w:rPrChange>
        </w:rPr>
        <w:t>2.1 - Stratégie de développement</w:t>
      </w:r>
    </w:p>
    <w:p w14:paraId="2F73C2FB" w14:textId="6666092C" w:rsidR="00F76865" w:rsidRPr="00BD6BA1" w:rsidRDefault="00137B58">
      <w:pPr>
        <w:jc w:val="both"/>
        <w:rPr>
          <w:szCs w:val="24"/>
          <w:rPrChange w:id="148" w:author="Belisle, Pierre" w:date="2021-02-09T14:45:00Z">
            <w:rPr/>
          </w:rPrChange>
        </w:rPr>
      </w:pPr>
      <w:r w:rsidRPr="00BD6BA1">
        <w:rPr>
          <w:szCs w:val="24"/>
          <w:rPrChange w:id="149" w:author="Belisle, Pierre" w:date="2021-02-09T14:45:00Z">
            <w:rPr/>
          </w:rPrChange>
        </w:rPr>
        <w:t>Le développement se fait d’une manière itérative et est guidé par l’implémentation des fonctionnalités. Vous devez développer des tests pour démontrer et valider les fonctionnalités développé</w:t>
      </w:r>
      <w:ins w:id="150" w:author="Belisle, Pierre" w:date="2021-02-06T11:01:00Z">
        <w:r w:rsidR="001D1BF1" w:rsidRPr="00BD6BA1">
          <w:rPr>
            <w:szCs w:val="24"/>
            <w:rPrChange w:id="151" w:author="Belisle, Pierre" w:date="2021-02-09T14:45:00Z">
              <w:rPr/>
            </w:rPrChange>
          </w:rPr>
          <w:t>e</w:t>
        </w:r>
      </w:ins>
      <w:r w:rsidRPr="00BD6BA1">
        <w:rPr>
          <w:szCs w:val="24"/>
          <w:rPrChange w:id="152" w:author="Belisle, Pierre" w:date="2021-02-09T14:45:00Z">
            <w:rPr/>
          </w:rPrChange>
        </w:rPr>
        <w:t xml:space="preserve">s. </w:t>
      </w:r>
    </w:p>
    <w:p w14:paraId="070BD873" w14:textId="77777777" w:rsidR="00F76865" w:rsidRPr="00BD6BA1" w:rsidRDefault="00F76865">
      <w:pPr>
        <w:jc w:val="both"/>
        <w:rPr>
          <w:szCs w:val="24"/>
          <w:rPrChange w:id="153" w:author="Belisle, Pierre" w:date="2021-02-09T14:45:00Z">
            <w:rPr/>
          </w:rPrChange>
        </w:rPr>
      </w:pPr>
    </w:p>
    <w:p w14:paraId="6C7B6F45" w14:textId="77777777" w:rsidR="00F76865" w:rsidRPr="00BD6BA1" w:rsidRDefault="00137B58">
      <w:pPr>
        <w:jc w:val="both"/>
        <w:rPr>
          <w:szCs w:val="24"/>
          <w:rPrChange w:id="154" w:author="Belisle, Pierre" w:date="2021-02-09T14:45:00Z">
            <w:rPr/>
          </w:rPrChange>
        </w:rPr>
      </w:pPr>
      <w:r w:rsidRPr="00BD6BA1">
        <w:rPr>
          <w:szCs w:val="24"/>
          <w:rPrChange w:id="155" w:author="Belisle, Pierre" w:date="2021-02-09T14:45:00Z">
            <w:rPr/>
          </w:rPrChange>
        </w:rPr>
        <w:t>Vous devez fournir le programme final, mais également les tests que vous réalisez au cours du développement.</w:t>
      </w:r>
    </w:p>
    <w:p w14:paraId="56688C72" w14:textId="77777777" w:rsidR="00F76865" w:rsidRPr="00BD6BA1" w:rsidRDefault="00F76865">
      <w:pPr>
        <w:jc w:val="both"/>
        <w:rPr>
          <w:szCs w:val="24"/>
          <w:rPrChange w:id="156" w:author="Belisle, Pierre" w:date="2021-02-09T14:45:00Z">
            <w:rPr/>
          </w:rPrChange>
        </w:rPr>
      </w:pPr>
    </w:p>
    <w:p w14:paraId="03E0DE4A" w14:textId="4D555D38" w:rsidR="00F76865" w:rsidRPr="00BD6BA1" w:rsidRDefault="00137B58">
      <w:pPr>
        <w:jc w:val="both"/>
        <w:rPr>
          <w:szCs w:val="24"/>
          <w:rPrChange w:id="157" w:author="Belisle, Pierre" w:date="2021-02-09T14:45:00Z">
            <w:rPr/>
          </w:rPrChange>
        </w:rPr>
      </w:pPr>
      <w:r w:rsidRPr="00BD6BA1">
        <w:rPr>
          <w:szCs w:val="24"/>
          <w:rPrChange w:id="158" w:author="Belisle, Pierre" w:date="2021-02-09T14:45:00Z">
            <w:rPr/>
          </w:rPrChange>
        </w:rPr>
        <w:t xml:space="preserve">Prenez note que la section 5 est probablement la plus difficile à réaliser. Assurez-vous de passer rapidement au travers des sections 3 et 4, pour vous donner du temps </w:t>
      </w:r>
      <w:del w:id="159" w:author="Belisle, Pierre" w:date="2021-02-06T11:01:00Z">
        <w:r w:rsidRPr="00BD6BA1" w:rsidDel="001D1BF1">
          <w:rPr>
            <w:szCs w:val="24"/>
            <w:rPrChange w:id="160" w:author="Belisle, Pierre" w:date="2021-02-09T14:45:00Z">
              <w:rPr/>
            </w:rPrChange>
          </w:rPr>
          <w:delText xml:space="preserve">pour </w:delText>
        </w:r>
      </w:del>
      <w:ins w:id="161" w:author="Belisle, Pierre" w:date="2021-02-06T11:01:00Z">
        <w:r w:rsidR="001D1BF1" w:rsidRPr="00BD6BA1">
          <w:rPr>
            <w:szCs w:val="24"/>
            <w:rPrChange w:id="162" w:author="Belisle, Pierre" w:date="2021-02-09T14:45:00Z">
              <w:rPr/>
            </w:rPrChange>
          </w:rPr>
          <w:t xml:space="preserve">à </w:t>
        </w:r>
      </w:ins>
      <w:r w:rsidRPr="00BD6BA1">
        <w:rPr>
          <w:szCs w:val="24"/>
          <w:rPrChange w:id="163" w:author="Belisle, Pierre" w:date="2021-02-09T14:45:00Z">
            <w:rPr/>
          </w:rPrChange>
        </w:rPr>
        <w:t>développer la section 5.</w:t>
      </w:r>
    </w:p>
    <w:p w14:paraId="64BC6D6F" w14:textId="77777777" w:rsidR="00F76865" w:rsidRPr="00BD6BA1" w:rsidRDefault="00137B58">
      <w:pPr>
        <w:pStyle w:val="Titre2"/>
        <w:rPr>
          <w:sz w:val="24"/>
          <w:szCs w:val="24"/>
          <w:rPrChange w:id="164" w:author="Belisle, Pierre" w:date="2021-02-09T14:45:00Z">
            <w:rPr>
              <w:highlight w:val="yellow"/>
            </w:rPr>
          </w:rPrChange>
        </w:rPr>
      </w:pPr>
      <w:bookmarkStart w:id="165" w:name="_t7y4jhlqtrf5" w:colFirst="0" w:colLast="0"/>
      <w:bookmarkEnd w:id="165"/>
      <w:r w:rsidRPr="00BD6BA1">
        <w:rPr>
          <w:sz w:val="24"/>
          <w:szCs w:val="24"/>
          <w:rPrChange w:id="166" w:author="Belisle, Pierre" w:date="2021-02-09T14:45:00Z">
            <w:rPr>
              <w:highlight w:val="yellow"/>
            </w:rPr>
          </w:rPrChange>
        </w:rPr>
        <w:t>2.2 - Code fourni</w:t>
      </w:r>
    </w:p>
    <w:p w14:paraId="2BBF3024" w14:textId="77777777" w:rsidR="00F76865" w:rsidRPr="00BD6BA1" w:rsidRDefault="00137B58">
      <w:pPr>
        <w:jc w:val="both"/>
        <w:rPr>
          <w:szCs w:val="24"/>
          <w:rPrChange w:id="167" w:author="Belisle, Pierre" w:date="2021-02-09T14:45:00Z">
            <w:rPr/>
          </w:rPrChange>
        </w:rPr>
      </w:pPr>
      <w:r w:rsidRPr="00BD6BA1">
        <w:rPr>
          <w:szCs w:val="24"/>
          <w:rPrChange w:id="168" w:author="Belisle, Pierre" w:date="2021-02-09T14:45:00Z">
            <w:rPr/>
          </w:rPrChange>
        </w:rPr>
        <w:t xml:space="preserve">Du code source vous est </w:t>
      </w:r>
      <w:proofErr w:type="gramStart"/>
      <w:r w:rsidRPr="00BD6BA1">
        <w:rPr>
          <w:szCs w:val="24"/>
          <w:rPrChange w:id="169" w:author="Belisle, Pierre" w:date="2021-02-09T14:45:00Z">
            <w:rPr/>
          </w:rPrChange>
        </w:rPr>
        <w:t>fourni</w:t>
      </w:r>
      <w:proofErr w:type="gramEnd"/>
      <w:r w:rsidRPr="00BD6BA1">
        <w:rPr>
          <w:szCs w:val="24"/>
          <w:rPrChange w:id="170" w:author="Belisle, Pierre" w:date="2021-02-09T14:45:00Z">
            <w:rPr/>
          </w:rPrChange>
        </w:rPr>
        <w:t xml:space="preserve"> pour démarrer votre projet. Il contient:</w:t>
      </w:r>
    </w:p>
    <w:p w14:paraId="60A68F5F" w14:textId="1D0D8457" w:rsidR="00F76865" w:rsidRPr="00BD6BA1" w:rsidRDefault="00137B58">
      <w:pPr>
        <w:numPr>
          <w:ilvl w:val="0"/>
          <w:numId w:val="8"/>
        </w:numPr>
        <w:jc w:val="both"/>
        <w:rPr>
          <w:szCs w:val="24"/>
          <w:shd w:val="clear" w:color="auto" w:fill="F4CCCC"/>
          <w:rPrChange w:id="171" w:author="Belisle, Pierre" w:date="2021-02-09T14:45:00Z">
            <w:rPr>
              <w:shd w:val="clear" w:color="auto" w:fill="F4CCCC"/>
            </w:rPr>
          </w:rPrChange>
        </w:rPr>
      </w:pPr>
      <w:proofErr w:type="gramStart"/>
      <w:r w:rsidRPr="00BD6BA1">
        <w:rPr>
          <w:szCs w:val="24"/>
          <w:shd w:val="clear" w:color="auto" w:fill="F4CCCC"/>
          <w:rPrChange w:id="172" w:author="Belisle, Pierre" w:date="2021-02-09T14:45:00Z">
            <w:rPr>
              <w:shd w:val="clear" w:color="auto" w:fill="F4CCCC"/>
            </w:rPr>
          </w:rPrChange>
        </w:rPr>
        <w:t>une</w:t>
      </w:r>
      <w:proofErr w:type="gramEnd"/>
      <w:r w:rsidRPr="00BD6BA1">
        <w:rPr>
          <w:szCs w:val="24"/>
          <w:shd w:val="clear" w:color="auto" w:fill="F4CCCC"/>
          <w:rPrChange w:id="173" w:author="Belisle, Pierre" w:date="2021-02-09T14:45:00Z">
            <w:rPr>
              <w:shd w:val="clear" w:color="auto" w:fill="F4CCCC"/>
            </w:rPr>
          </w:rPrChange>
        </w:rPr>
        <w:t xml:space="preserve"> </w:t>
      </w:r>
      <w:del w:id="174" w:author="Belisle, Pierre" w:date="2021-02-09T14:41:00Z">
        <w:r w:rsidRPr="00BD6BA1" w:rsidDel="00B8662F">
          <w:rPr>
            <w:szCs w:val="24"/>
            <w:shd w:val="clear" w:color="auto" w:fill="F4CCCC"/>
            <w:rPrChange w:id="175" w:author="Belisle, Pierre" w:date="2021-02-09T14:45:00Z">
              <w:rPr>
                <w:shd w:val="clear" w:color="auto" w:fill="F4CCCC"/>
              </w:rPr>
            </w:rPrChange>
          </w:rPr>
          <w:delText xml:space="preserve">définition </w:delText>
        </w:r>
      </w:del>
      <w:ins w:id="176" w:author="Belisle, Pierre" w:date="2021-02-09T14:41:00Z">
        <w:r w:rsidR="00B8662F" w:rsidRPr="00BD6BA1">
          <w:rPr>
            <w:szCs w:val="24"/>
            <w:shd w:val="clear" w:color="auto" w:fill="F4CCCC"/>
            <w:rPrChange w:id="177" w:author="Belisle, Pierre" w:date="2021-02-09T14:45:00Z">
              <w:rPr>
                <w:shd w:val="clear" w:color="auto" w:fill="F4CCCC"/>
              </w:rPr>
            </w:rPrChange>
          </w:rPr>
          <w:t>déclaration</w:t>
        </w:r>
        <w:r w:rsidR="00B8662F" w:rsidRPr="00BD6BA1">
          <w:rPr>
            <w:szCs w:val="24"/>
            <w:shd w:val="clear" w:color="auto" w:fill="F4CCCC"/>
            <w:rPrChange w:id="178" w:author="Belisle, Pierre" w:date="2021-02-09T14:45:00Z">
              <w:rPr>
                <w:shd w:val="clear" w:color="auto" w:fill="F4CCCC"/>
              </w:rPr>
            </w:rPrChange>
          </w:rPr>
          <w:t xml:space="preserve"> </w:t>
        </w:r>
      </w:ins>
      <w:r w:rsidRPr="00BD6BA1">
        <w:rPr>
          <w:szCs w:val="24"/>
          <w:shd w:val="clear" w:color="auto" w:fill="F4CCCC"/>
          <w:rPrChange w:id="179" w:author="Belisle, Pierre" w:date="2021-02-09T14:45:00Z">
            <w:rPr>
              <w:shd w:val="clear" w:color="auto" w:fill="F4CCCC"/>
            </w:rPr>
          </w:rPrChange>
        </w:rPr>
        <w:t>à compléter de la carte</w:t>
      </w:r>
      <w:ins w:id="180" w:author="Belisle, Pierre" w:date="2021-02-10T11:28:00Z">
        <w:r w:rsidR="00F462F9">
          <w:rPr>
            <w:szCs w:val="24"/>
            <w:shd w:val="clear" w:color="auto" w:fill="F4CCCC"/>
          </w:rPr>
          <w:t>,</w:t>
        </w:r>
      </w:ins>
    </w:p>
    <w:p w14:paraId="70D7157D" w14:textId="0EE69D82" w:rsidR="00F76865" w:rsidRPr="00BD6BA1" w:rsidRDefault="00137B58">
      <w:pPr>
        <w:numPr>
          <w:ilvl w:val="0"/>
          <w:numId w:val="8"/>
        </w:numPr>
        <w:jc w:val="both"/>
        <w:rPr>
          <w:szCs w:val="24"/>
          <w:rPrChange w:id="181" w:author="Belisle, Pierre" w:date="2021-02-09T14:45:00Z">
            <w:rPr/>
          </w:rPrChange>
        </w:rPr>
      </w:pPr>
      <w:proofErr w:type="gramStart"/>
      <w:r w:rsidRPr="00BD6BA1">
        <w:rPr>
          <w:szCs w:val="24"/>
          <w:rPrChange w:id="182" w:author="Belisle, Pierre" w:date="2021-02-09T14:45:00Z">
            <w:rPr/>
          </w:rPrChange>
        </w:rPr>
        <w:t>une</w:t>
      </w:r>
      <w:proofErr w:type="gramEnd"/>
      <w:r w:rsidRPr="00BD6BA1">
        <w:rPr>
          <w:szCs w:val="24"/>
          <w:rPrChange w:id="183" w:author="Belisle, Pierre" w:date="2021-02-09T14:45:00Z">
            <w:rPr/>
          </w:rPrChange>
        </w:rPr>
        <w:t xml:space="preserve"> </w:t>
      </w:r>
      <w:del w:id="184" w:author="Belisle, Pierre" w:date="2021-02-09T14:41:00Z">
        <w:r w:rsidRPr="00BD6BA1" w:rsidDel="00B8662F">
          <w:rPr>
            <w:szCs w:val="24"/>
            <w:rPrChange w:id="185" w:author="Belisle, Pierre" w:date="2021-02-09T14:45:00Z">
              <w:rPr/>
            </w:rPrChange>
          </w:rPr>
          <w:delText xml:space="preserve">définition </w:delText>
        </w:r>
      </w:del>
      <w:ins w:id="186" w:author="Belisle, Pierre" w:date="2021-02-09T14:41:00Z">
        <w:r w:rsidR="00B8662F" w:rsidRPr="00BD6BA1">
          <w:rPr>
            <w:szCs w:val="24"/>
            <w:rPrChange w:id="187" w:author="Belisle, Pierre" w:date="2021-02-09T14:45:00Z">
              <w:rPr/>
            </w:rPrChange>
          </w:rPr>
          <w:t>déclaration</w:t>
        </w:r>
        <w:r w:rsidR="00B8662F" w:rsidRPr="00BD6BA1">
          <w:rPr>
            <w:szCs w:val="24"/>
            <w:rPrChange w:id="188" w:author="Belisle, Pierre" w:date="2021-02-09T14:45:00Z">
              <w:rPr/>
            </w:rPrChange>
          </w:rPr>
          <w:t xml:space="preserve"> </w:t>
        </w:r>
      </w:ins>
      <w:r w:rsidRPr="00BD6BA1">
        <w:rPr>
          <w:szCs w:val="24"/>
          <w:rPrChange w:id="189" w:author="Belisle, Pierre" w:date="2021-02-09T14:45:00Z">
            <w:rPr/>
          </w:rPrChange>
        </w:rPr>
        <w:t>à compléter du gestionnaire réseau</w:t>
      </w:r>
      <w:ins w:id="190" w:author="Belisle, Pierre" w:date="2021-02-10T11:28:00Z">
        <w:r w:rsidR="00F462F9">
          <w:rPr>
            <w:szCs w:val="24"/>
          </w:rPr>
          <w:t>,</w:t>
        </w:r>
      </w:ins>
    </w:p>
    <w:p w14:paraId="06603E6C" w14:textId="7324D422" w:rsidR="00F76865" w:rsidDel="00F462F9" w:rsidRDefault="00137B58" w:rsidP="00546352">
      <w:pPr>
        <w:numPr>
          <w:ilvl w:val="0"/>
          <w:numId w:val="31"/>
        </w:numPr>
        <w:jc w:val="both"/>
        <w:rPr>
          <w:del w:id="191" w:author="Belisle, Pierre" w:date="2021-02-06T11:55:00Z"/>
          <w:szCs w:val="24"/>
        </w:rPr>
      </w:pPr>
      <w:proofErr w:type="gramStart"/>
      <w:r w:rsidRPr="00BD6BA1">
        <w:rPr>
          <w:szCs w:val="24"/>
          <w:rPrChange w:id="192" w:author="Belisle, Pierre" w:date="2021-02-09T14:45:00Z">
            <w:rPr/>
          </w:rPrChange>
        </w:rPr>
        <w:t>un</w:t>
      </w:r>
      <w:proofErr w:type="gramEnd"/>
      <w:ins w:id="193" w:author="Belisle, Pierre" w:date="2021-02-06T11:01:00Z">
        <w:r w:rsidR="001D1BF1" w:rsidRPr="00BD6BA1">
          <w:rPr>
            <w:szCs w:val="24"/>
            <w:rPrChange w:id="194" w:author="Belisle, Pierre" w:date="2021-02-09T14:45:00Z">
              <w:rPr/>
            </w:rPrChange>
          </w:rPr>
          <w:t xml:space="preserve"> </w:t>
        </w:r>
      </w:ins>
      <w:del w:id="195" w:author="Belisle, Pierre" w:date="2021-02-06T11:01:00Z">
        <w:r w:rsidRPr="00BD6BA1" w:rsidDel="001D1BF1">
          <w:rPr>
            <w:szCs w:val="24"/>
            <w:rPrChange w:id="196" w:author="Belisle, Pierre" w:date="2021-02-09T14:45:00Z">
              <w:rPr/>
            </w:rPrChange>
          </w:rPr>
          <w:delText xml:space="preserve"> </w:delText>
        </w:r>
      </w:del>
      <w:r w:rsidRPr="00BD6BA1">
        <w:rPr>
          <w:szCs w:val="24"/>
          <w:rPrChange w:id="197" w:author="Belisle, Pierre" w:date="2021-02-09T14:45:00Z">
            <w:rPr/>
          </w:rPrChange>
        </w:rPr>
        <w:t xml:space="preserve">engin graphique de base qui </w:t>
      </w:r>
      <w:ins w:id="198" w:author="Belisle, Pierre" w:date="2021-02-09T14:41:00Z">
        <w:r w:rsidR="00B8662F" w:rsidRPr="00BD6BA1">
          <w:rPr>
            <w:szCs w:val="24"/>
            <w:rPrChange w:id="199" w:author="Belisle, Pierre" w:date="2021-02-09T14:45:00Z">
              <w:rPr/>
            </w:rPrChange>
          </w:rPr>
          <w:t xml:space="preserve">permet </w:t>
        </w:r>
      </w:ins>
      <w:del w:id="200" w:author="Belisle, Pierre" w:date="2021-02-09T14:41:00Z">
        <w:r w:rsidRPr="00BD6BA1" w:rsidDel="00B8662F">
          <w:rPr>
            <w:szCs w:val="24"/>
            <w:rPrChange w:id="201" w:author="Belisle, Pierre" w:date="2021-02-09T14:45:00Z">
              <w:rPr/>
            </w:rPrChange>
          </w:rPr>
          <w:delText xml:space="preserve">vous permettra </w:delText>
        </w:r>
      </w:del>
      <w:r w:rsidRPr="00BD6BA1">
        <w:rPr>
          <w:szCs w:val="24"/>
          <w:rPrChange w:id="202" w:author="Belisle, Pierre" w:date="2021-02-09T14:45:00Z">
            <w:rPr/>
          </w:rPrChange>
        </w:rPr>
        <w:t xml:space="preserve">de visualiser </w:t>
      </w:r>
      <w:del w:id="203" w:author="Belisle, Pierre" w:date="2021-02-09T14:41:00Z">
        <w:r w:rsidRPr="00BD6BA1" w:rsidDel="00B8662F">
          <w:rPr>
            <w:szCs w:val="24"/>
            <w:rPrChange w:id="204" w:author="Belisle, Pierre" w:date="2021-02-09T14:45:00Z">
              <w:rPr/>
            </w:rPrChange>
          </w:rPr>
          <w:delText xml:space="preserve">votre </w:delText>
        </w:r>
      </w:del>
      <w:ins w:id="205" w:author="Belisle, Pierre" w:date="2021-02-09T14:41:00Z">
        <w:r w:rsidR="00B8662F" w:rsidRPr="00BD6BA1">
          <w:rPr>
            <w:szCs w:val="24"/>
            <w:rPrChange w:id="206" w:author="Belisle, Pierre" w:date="2021-02-09T14:45:00Z">
              <w:rPr/>
            </w:rPrChange>
          </w:rPr>
          <w:t>le</w:t>
        </w:r>
        <w:r w:rsidR="00B8662F" w:rsidRPr="00BD6BA1">
          <w:rPr>
            <w:szCs w:val="24"/>
            <w:rPrChange w:id="207" w:author="Belisle, Pierre" w:date="2021-02-09T14:45:00Z">
              <w:rPr/>
            </w:rPrChange>
          </w:rPr>
          <w:t xml:space="preserve"> </w:t>
        </w:r>
      </w:ins>
      <w:r w:rsidRPr="00BD6BA1">
        <w:rPr>
          <w:szCs w:val="24"/>
          <w:rPrChange w:id="208" w:author="Belisle, Pierre" w:date="2021-02-09T14:45:00Z">
            <w:rPr/>
          </w:rPrChange>
        </w:rPr>
        <w:t>monde</w:t>
      </w:r>
      <w:ins w:id="209" w:author="Belisle, Pierre" w:date="2021-02-10T11:29:00Z">
        <w:r w:rsidR="00F462F9">
          <w:rPr>
            <w:szCs w:val="24"/>
          </w:rPr>
          <w:t>,</w:t>
        </w:r>
      </w:ins>
      <w:ins w:id="210" w:author="Belisle, Pierre" w:date="2021-02-09T14:42:00Z">
        <w:r w:rsidR="00B8662F" w:rsidRPr="00BD6BA1">
          <w:rPr>
            <w:szCs w:val="24"/>
            <w:rPrChange w:id="211" w:author="Belisle, Pierre" w:date="2021-02-09T14:45:00Z">
              <w:rPr/>
            </w:rPrChange>
          </w:rPr>
          <w:t xml:space="preserve"> que </w:t>
        </w:r>
        <w:r w:rsidR="00BB5D25" w:rsidRPr="00BD6BA1">
          <w:rPr>
            <w:szCs w:val="24"/>
            <w:rPrChange w:id="212" w:author="Belisle, Pierre" w:date="2021-02-09T14:45:00Z">
              <w:rPr/>
            </w:rPrChange>
          </w:rPr>
          <w:t>vous</w:t>
        </w:r>
        <w:r w:rsidR="00B8662F" w:rsidRPr="00BD6BA1">
          <w:rPr>
            <w:szCs w:val="24"/>
            <w:rPrChange w:id="213" w:author="Belisle, Pierre" w:date="2021-02-09T14:45:00Z">
              <w:rPr/>
            </w:rPrChange>
          </w:rPr>
          <w:t xml:space="preserve"> </w:t>
        </w:r>
        <w:r w:rsidR="00BB5D25" w:rsidRPr="00BD6BA1">
          <w:rPr>
            <w:szCs w:val="24"/>
            <w:rPrChange w:id="214" w:author="Belisle, Pierre" w:date="2021-02-09T14:45:00Z">
              <w:rPr/>
            </w:rPrChange>
          </w:rPr>
          <w:t>a</w:t>
        </w:r>
      </w:ins>
      <w:ins w:id="215" w:author="Belisle, Pierre" w:date="2021-02-10T11:29:00Z">
        <w:r w:rsidR="00F462F9">
          <w:rPr>
            <w:szCs w:val="24"/>
          </w:rPr>
          <w:t>v</w:t>
        </w:r>
      </w:ins>
      <w:ins w:id="216" w:author="Belisle, Pierre" w:date="2021-02-09T14:42:00Z">
        <w:r w:rsidR="00BB5D25" w:rsidRPr="00BD6BA1">
          <w:rPr>
            <w:szCs w:val="24"/>
            <w:rPrChange w:id="217" w:author="Belisle, Pierre" w:date="2021-02-09T14:45:00Z">
              <w:rPr/>
            </w:rPrChange>
          </w:rPr>
          <w:t xml:space="preserve">ez </w:t>
        </w:r>
      </w:ins>
      <w:ins w:id="218" w:author="Belisle, Pierre" w:date="2021-02-09T14:43:00Z">
        <w:r w:rsidR="00BB5D25" w:rsidRPr="00BD6BA1">
          <w:rPr>
            <w:szCs w:val="24"/>
            <w:rPrChange w:id="219" w:author="Belisle, Pierre" w:date="2021-02-09T14:45:00Z">
              <w:rPr/>
            </w:rPrChange>
          </w:rPr>
          <w:t>programmé</w:t>
        </w:r>
      </w:ins>
      <w:r w:rsidRPr="00BD6BA1">
        <w:rPr>
          <w:szCs w:val="24"/>
          <w:rPrChange w:id="220" w:author="Belisle, Pierre" w:date="2021-02-09T14:45:00Z">
            <w:rPr/>
          </w:rPrChange>
        </w:rPr>
        <w:t>, à la fin du devoir.</w:t>
      </w:r>
    </w:p>
    <w:p w14:paraId="534815D7" w14:textId="77777777" w:rsidR="00F462F9" w:rsidRDefault="00F462F9" w:rsidP="009318D5">
      <w:pPr>
        <w:numPr>
          <w:ilvl w:val="0"/>
          <w:numId w:val="8"/>
        </w:numPr>
        <w:jc w:val="both"/>
        <w:rPr>
          <w:ins w:id="221" w:author="Belisle, Pierre" w:date="2021-02-10T11:29:00Z"/>
          <w:szCs w:val="24"/>
        </w:rPr>
      </w:pPr>
    </w:p>
    <w:p w14:paraId="4951E452" w14:textId="5F1D44BD" w:rsidR="00546352" w:rsidRDefault="00546352" w:rsidP="00546352">
      <w:pPr>
        <w:numPr>
          <w:ilvl w:val="0"/>
          <w:numId w:val="31"/>
        </w:numPr>
        <w:jc w:val="both"/>
        <w:rPr>
          <w:ins w:id="222" w:author="Belisle, Pierre" w:date="2021-02-10T11:28:00Z"/>
        </w:rPr>
      </w:pPr>
      <w:proofErr w:type="spellStart"/>
      <w:proofErr w:type="gramStart"/>
      <w:ins w:id="223" w:author="Belisle, Pierre" w:date="2021-02-10T11:28:00Z">
        <w:r>
          <w:t>un</w:t>
        </w:r>
        <w:proofErr w:type="spellEnd"/>
        <w:proofErr w:type="gramEnd"/>
        <w:r>
          <w:t xml:space="preserve"> gestionnaire de scénario, qui requiert </w:t>
        </w:r>
      </w:ins>
      <w:ins w:id="224" w:author="Belisle, Pierre" w:date="2021-02-10T11:29:00Z">
        <w:r w:rsidR="00F462F9">
          <w:t>des décl</w:t>
        </w:r>
        <w:r w:rsidR="00707515">
          <w:t>a</w:t>
        </w:r>
        <w:r w:rsidR="00F462F9">
          <w:t xml:space="preserve">rations </w:t>
        </w:r>
      </w:ins>
      <w:ins w:id="225" w:author="Belisle, Pierre" w:date="2021-02-10T11:28:00Z">
        <w:r>
          <w:t>avant d’être fonctionnel.</w:t>
        </w:r>
      </w:ins>
    </w:p>
    <w:p w14:paraId="65B0F72D" w14:textId="77777777" w:rsidR="00546352" w:rsidRDefault="00546352" w:rsidP="00546352">
      <w:pPr>
        <w:numPr>
          <w:ilvl w:val="0"/>
          <w:numId w:val="31"/>
        </w:numPr>
        <w:jc w:val="both"/>
        <w:rPr>
          <w:ins w:id="226" w:author="Belisle, Pierre" w:date="2021-02-10T11:28:00Z"/>
        </w:rPr>
      </w:pPr>
      <w:proofErr w:type="gramStart"/>
      <w:ins w:id="227" w:author="Belisle, Pierre" w:date="2021-02-10T11:28:00Z">
        <w:r>
          <w:t>package</w:t>
        </w:r>
        <w:proofErr w:type="gramEnd"/>
        <w:r>
          <w:t xml:space="preserve"> observer, qui vous sera expliqué plus tard, mais qui est requis pour l’interface graphique.</w:t>
        </w:r>
      </w:ins>
    </w:p>
    <w:p w14:paraId="51076DEF" w14:textId="3714D5D6" w:rsidR="00546352" w:rsidRDefault="00546352" w:rsidP="00546352">
      <w:pPr>
        <w:numPr>
          <w:ilvl w:val="0"/>
          <w:numId w:val="31"/>
        </w:numPr>
        <w:jc w:val="both"/>
        <w:rPr>
          <w:ins w:id="228" w:author="Belisle, Pierre" w:date="2021-02-10T11:28:00Z"/>
        </w:rPr>
      </w:pPr>
      <w:proofErr w:type="gramStart"/>
      <w:ins w:id="229" w:author="Belisle, Pierre" w:date="2021-02-10T11:28:00Z">
        <w:r>
          <w:t>un</w:t>
        </w:r>
        <w:proofErr w:type="gramEnd"/>
        <w:r>
          <w:t xml:space="preserve"> programme principal que vous n’avez pas à modifier</w:t>
        </w:r>
        <w:r>
          <w:t>.</w:t>
        </w:r>
      </w:ins>
    </w:p>
    <w:p w14:paraId="6B5AF27C" w14:textId="7613DF9D" w:rsidR="009318D5" w:rsidRPr="00BD6BA1" w:rsidRDefault="009318D5" w:rsidP="00546352">
      <w:pPr>
        <w:jc w:val="both"/>
        <w:rPr>
          <w:ins w:id="230" w:author="Belisle, Pierre" w:date="2021-02-06T11:55:00Z"/>
          <w:szCs w:val="24"/>
          <w:rPrChange w:id="231" w:author="Belisle, Pierre" w:date="2021-02-09T14:45:00Z">
            <w:rPr>
              <w:ins w:id="232" w:author="Belisle, Pierre" w:date="2021-02-06T11:55:00Z"/>
            </w:rPr>
          </w:rPrChange>
        </w:rPr>
        <w:pPrChange w:id="233" w:author="Belisle, Pierre" w:date="2021-02-10T11:28:00Z">
          <w:pPr>
            <w:numPr>
              <w:numId w:val="8"/>
            </w:numPr>
            <w:ind w:left="720" w:hanging="360"/>
            <w:jc w:val="both"/>
          </w:pPr>
        </w:pPrChange>
      </w:pPr>
    </w:p>
    <w:p w14:paraId="3FA4FC12" w14:textId="77777777" w:rsidR="00BB5D25" w:rsidRPr="00BD6BA1" w:rsidRDefault="00BB5D25">
      <w:pPr>
        <w:jc w:val="both"/>
        <w:rPr>
          <w:ins w:id="234" w:author="Belisle, Pierre" w:date="2021-02-09T14:43:00Z"/>
          <w:szCs w:val="24"/>
          <w:rPrChange w:id="235" w:author="Belisle, Pierre" w:date="2021-02-09T14:45:00Z">
            <w:rPr>
              <w:ins w:id="236" w:author="Belisle, Pierre" w:date="2021-02-09T14:43:00Z"/>
            </w:rPr>
          </w:rPrChange>
        </w:rPr>
      </w:pPr>
    </w:p>
    <w:p w14:paraId="483F6757" w14:textId="5CEC6955" w:rsidR="009318D5" w:rsidRPr="00BD6BA1" w:rsidRDefault="00BB5D25">
      <w:pPr>
        <w:jc w:val="both"/>
        <w:rPr>
          <w:ins w:id="237" w:author="Belisle, Pierre" w:date="2021-02-06T11:55:00Z"/>
          <w:szCs w:val="24"/>
          <w:rPrChange w:id="238" w:author="Belisle, Pierre" w:date="2021-02-09T14:45:00Z">
            <w:rPr>
              <w:ins w:id="239" w:author="Belisle, Pierre" w:date="2021-02-06T11:55:00Z"/>
            </w:rPr>
          </w:rPrChange>
        </w:rPr>
        <w:pPrChange w:id="240" w:author="Belisle, Pierre" w:date="2021-02-06T11:55:00Z">
          <w:pPr>
            <w:numPr>
              <w:numId w:val="8"/>
            </w:numPr>
            <w:ind w:left="720" w:hanging="360"/>
            <w:jc w:val="both"/>
          </w:pPr>
        </w:pPrChange>
      </w:pPr>
      <w:ins w:id="241" w:author="Belisle, Pierre" w:date="2021-02-09T14:42:00Z">
        <w:r w:rsidRPr="00BD6BA1">
          <w:rPr>
            <w:szCs w:val="24"/>
            <w:rPrChange w:id="242" w:author="Belisle, Pierre" w:date="2021-02-09T14:45:00Z">
              <w:rPr/>
            </w:rPrChange>
          </w:rPr>
          <w:t>*** Rappelez-vous que c’est un cours de programmation, on vous demande de programmer</w:t>
        </w:r>
      </w:ins>
      <w:ins w:id="243" w:author="Belisle, Pierre" w:date="2021-02-09T14:43:00Z">
        <w:r w:rsidRPr="00BD6BA1">
          <w:rPr>
            <w:szCs w:val="24"/>
            <w:rPrChange w:id="244" w:author="Belisle, Pierre" w:date="2021-02-09T14:45:00Z">
              <w:rPr/>
            </w:rPrChange>
          </w:rPr>
          <w:t xml:space="preserve"> c</w:t>
        </w:r>
      </w:ins>
      <w:ins w:id="245" w:author="Belisle, Pierre" w:date="2021-02-09T14:42:00Z">
        <w:r w:rsidRPr="00BD6BA1">
          <w:rPr>
            <w:szCs w:val="24"/>
            <w:rPrChange w:id="246" w:author="Belisle, Pierre" w:date="2021-02-09T14:45:00Z">
              <w:rPr/>
            </w:rPrChange>
          </w:rPr>
          <w:t>e qu</w:t>
        </w:r>
      </w:ins>
      <w:ins w:id="247" w:author="Belisle, Pierre" w:date="2021-02-09T14:43:00Z">
        <w:r w:rsidRPr="00BD6BA1">
          <w:rPr>
            <w:szCs w:val="24"/>
            <w:rPrChange w:id="248" w:author="Belisle, Pierre" w:date="2021-02-09T14:45:00Z">
              <w:rPr/>
            </w:rPrChange>
          </w:rPr>
          <w:t>i</w:t>
        </w:r>
      </w:ins>
      <w:ins w:id="249" w:author="Belisle, Pierre" w:date="2021-02-09T14:42:00Z">
        <w:r w:rsidRPr="00BD6BA1">
          <w:rPr>
            <w:szCs w:val="24"/>
            <w:rPrChange w:id="250" w:author="Belisle, Pierre" w:date="2021-02-09T14:45:00Z">
              <w:rPr/>
            </w:rPrChange>
          </w:rPr>
          <w:t xml:space="preserve"> </w:t>
        </w:r>
      </w:ins>
      <w:ins w:id="251" w:author="Belisle, Pierre" w:date="2021-02-09T14:43:00Z">
        <w:r w:rsidRPr="00BD6BA1">
          <w:rPr>
            <w:szCs w:val="24"/>
            <w:rPrChange w:id="252" w:author="Belisle, Pierre" w:date="2021-02-09T14:45:00Z">
              <w:rPr/>
            </w:rPrChange>
          </w:rPr>
          <w:t>a été</w:t>
        </w:r>
      </w:ins>
      <w:ins w:id="253" w:author="Belisle, Pierre" w:date="2021-02-09T14:42:00Z">
        <w:r w:rsidRPr="00BD6BA1">
          <w:rPr>
            <w:szCs w:val="24"/>
            <w:rPrChange w:id="254" w:author="Belisle, Pierre" w:date="2021-02-09T14:45:00Z">
              <w:rPr/>
            </w:rPrChange>
          </w:rPr>
          <w:t xml:space="preserve"> con</w:t>
        </w:r>
      </w:ins>
      <w:ins w:id="255" w:author="Belisle, Pierre" w:date="2021-02-09T14:43:00Z">
        <w:r w:rsidRPr="00BD6BA1">
          <w:rPr>
            <w:szCs w:val="24"/>
            <w:rPrChange w:id="256" w:author="Belisle, Pierre" w:date="2021-02-09T14:45:00Z">
              <w:rPr/>
            </w:rPrChange>
          </w:rPr>
          <w:t>ç</w:t>
        </w:r>
      </w:ins>
      <w:ins w:id="257" w:author="Belisle, Pierre" w:date="2021-02-09T14:42:00Z">
        <w:r w:rsidRPr="00BD6BA1">
          <w:rPr>
            <w:szCs w:val="24"/>
            <w:rPrChange w:id="258" w:author="Belisle, Pierre" w:date="2021-02-09T14:45:00Z">
              <w:rPr/>
            </w:rPrChange>
          </w:rPr>
          <w:t>u.</w:t>
        </w:r>
      </w:ins>
    </w:p>
    <w:p w14:paraId="354758D4" w14:textId="761322B5" w:rsidR="00F76865" w:rsidRPr="00BD6BA1" w:rsidDel="009318D5" w:rsidRDefault="00137B58">
      <w:pPr>
        <w:ind w:left="360"/>
        <w:jc w:val="both"/>
        <w:rPr>
          <w:del w:id="259" w:author="Belisle, Pierre" w:date="2021-02-06T11:55:00Z"/>
          <w:szCs w:val="24"/>
          <w:rPrChange w:id="260" w:author="Belisle, Pierre" w:date="2021-02-09T14:45:00Z">
            <w:rPr>
              <w:del w:id="261" w:author="Belisle, Pierre" w:date="2021-02-06T11:55:00Z"/>
              <w:highlight w:val="yellow"/>
            </w:rPr>
          </w:rPrChange>
        </w:rPr>
        <w:pPrChange w:id="262" w:author="Belisle, Pierre" w:date="2021-02-06T11:55:00Z">
          <w:pPr>
            <w:numPr>
              <w:numId w:val="8"/>
            </w:numPr>
            <w:ind w:left="720" w:hanging="360"/>
            <w:jc w:val="both"/>
          </w:pPr>
        </w:pPrChange>
      </w:pPr>
      <w:del w:id="263" w:author="Belisle, Pierre" w:date="2021-02-06T11:55:00Z">
        <w:r w:rsidRPr="00BD6BA1" w:rsidDel="009318D5">
          <w:rPr>
            <w:szCs w:val="24"/>
            <w:rPrChange w:id="264" w:author="Belisle, Pierre" w:date="2021-02-09T14:45:00Z">
              <w:rPr>
                <w:highlight w:val="yellow"/>
              </w:rPr>
            </w:rPrChange>
          </w:rPr>
          <w:delText>Observer</w:delText>
        </w:r>
      </w:del>
    </w:p>
    <w:p w14:paraId="0D277B36" w14:textId="432EE758" w:rsidR="00F76865" w:rsidRPr="00BD6BA1" w:rsidDel="009318D5" w:rsidRDefault="00137B58">
      <w:pPr>
        <w:pStyle w:val="Titre2"/>
        <w:rPr>
          <w:del w:id="265" w:author="Belisle, Pierre" w:date="2021-02-06T11:55:00Z"/>
          <w:sz w:val="24"/>
          <w:szCs w:val="24"/>
          <w:rPrChange w:id="266" w:author="Belisle, Pierre" w:date="2021-02-09T14:45:00Z">
            <w:rPr>
              <w:del w:id="267" w:author="Belisle, Pierre" w:date="2021-02-06T11:55:00Z"/>
            </w:rPr>
          </w:rPrChange>
        </w:rPr>
        <w:pPrChange w:id="268" w:author="Belisle, Pierre" w:date="2021-02-06T14:14:00Z">
          <w:pPr>
            <w:ind w:left="360"/>
            <w:jc w:val="both"/>
          </w:pPr>
        </w:pPrChange>
      </w:pPr>
      <w:bookmarkStart w:id="269" w:name="_m3l6t17j12th" w:colFirst="0" w:colLast="0"/>
      <w:bookmarkEnd w:id="269"/>
      <w:r w:rsidRPr="00BD6BA1">
        <w:rPr>
          <w:sz w:val="24"/>
          <w:szCs w:val="24"/>
          <w:rPrChange w:id="270" w:author="Belisle, Pierre" w:date="2021-02-09T14:45:00Z">
            <w:rPr/>
          </w:rPrChange>
        </w:rPr>
        <w:t xml:space="preserve">2.3 </w:t>
      </w:r>
      <w:del w:id="271" w:author="Belisle, Pierre" w:date="2021-02-06T11:55:00Z">
        <w:r w:rsidRPr="00BD6BA1" w:rsidDel="009318D5">
          <w:rPr>
            <w:sz w:val="24"/>
            <w:szCs w:val="24"/>
            <w:rPrChange w:id="272" w:author="Belisle, Pierre" w:date="2021-02-09T14:45:00Z">
              <w:rPr/>
            </w:rPrChange>
          </w:rPr>
          <w:delText>-</w:delText>
        </w:r>
      </w:del>
      <w:ins w:id="273" w:author="Belisle, Pierre" w:date="2021-02-06T11:55:00Z">
        <w:r w:rsidR="009318D5" w:rsidRPr="00BD6BA1">
          <w:rPr>
            <w:sz w:val="24"/>
            <w:szCs w:val="24"/>
            <w:rPrChange w:id="274" w:author="Belisle, Pierre" w:date="2021-02-09T14:45:00Z">
              <w:rPr/>
            </w:rPrChange>
          </w:rPr>
          <w:t>–</w:t>
        </w:r>
      </w:ins>
      <w:r w:rsidRPr="00BD6BA1">
        <w:rPr>
          <w:sz w:val="24"/>
          <w:szCs w:val="24"/>
          <w:rPrChange w:id="275" w:author="Belisle, Pierre" w:date="2021-02-09T14:45:00Z">
            <w:rPr/>
          </w:rPrChange>
        </w:rPr>
        <w:t xml:space="preserve"> Nomenclature</w:t>
      </w:r>
    </w:p>
    <w:p w14:paraId="1F83B13F" w14:textId="77777777" w:rsidR="009318D5" w:rsidRPr="00BD6BA1" w:rsidRDefault="009318D5" w:rsidP="00276AB0">
      <w:pPr>
        <w:pStyle w:val="Titre2"/>
        <w:rPr>
          <w:ins w:id="276" w:author="Belisle, Pierre" w:date="2021-02-06T11:55:00Z"/>
          <w:sz w:val="24"/>
          <w:szCs w:val="24"/>
          <w:rPrChange w:id="277" w:author="Belisle, Pierre" w:date="2021-02-09T14:45:00Z">
            <w:rPr>
              <w:ins w:id="278" w:author="Belisle, Pierre" w:date="2021-02-06T11:55:00Z"/>
            </w:rPr>
          </w:rPrChange>
        </w:rPr>
      </w:pPr>
    </w:p>
    <w:p w14:paraId="3EAE70F4" w14:textId="0A6F22A1" w:rsidR="00F76865" w:rsidRPr="00BD6BA1" w:rsidDel="00BB5D25" w:rsidRDefault="00137B58">
      <w:pPr>
        <w:ind w:left="360"/>
        <w:jc w:val="both"/>
        <w:rPr>
          <w:del w:id="279" w:author="Belisle, Pierre" w:date="2021-02-09T14:43:00Z"/>
          <w:szCs w:val="24"/>
          <w:rPrChange w:id="280" w:author="Belisle, Pierre" w:date="2021-02-09T14:45:00Z">
            <w:rPr>
              <w:del w:id="281" w:author="Belisle, Pierre" w:date="2021-02-09T14:43:00Z"/>
            </w:rPr>
          </w:rPrChange>
        </w:rPr>
        <w:pPrChange w:id="282" w:author="Belisle, Pierre" w:date="2021-02-06T11:55:00Z">
          <w:pPr/>
        </w:pPrChange>
      </w:pPr>
      <w:r w:rsidRPr="00BD6BA1">
        <w:rPr>
          <w:szCs w:val="24"/>
          <w:rPrChange w:id="283" w:author="Belisle, Pierre" w:date="2021-02-09T14:45:00Z">
            <w:rPr/>
          </w:rPrChange>
        </w:rPr>
        <w:t xml:space="preserve">Tout au long de l’énoncé, l’introduction des classes se fera en suivant la nomenclature </w:t>
      </w:r>
      <w:proofErr w:type="gramStart"/>
      <w:r w:rsidRPr="00BD6BA1">
        <w:rPr>
          <w:szCs w:val="24"/>
          <w:rPrChange w:id="284" w:author="Belisle, Pierre" w:date="2021-02-09T14:45:00Z">
            <w:rPr/>
          </w:rPrChange>
        </w:rPr>
        <w:t>package::</w:t>
      </w:r>
      <w:proofErr w:type="gramEnd"/>
      <w:r w:rsidRPr="00BD6BA1">
        <w:rPr>
          <w:szCs w:val="24"/>
          <w:rPrChange w:id="285" w:author="Belisle, Pierre" w:date="2021-02-09T14:45:00Z">
            <w:rPr/>
          </w:rPrChange>
        </w:rPr>
        <w:t xml:space="preserve">Classe. Vous devrez donc définir des packages là où </w:t>
      </w:r>
      <w:ins w:id="286" w:author="Belisle, Pierre" w:date="2021-02-06T11:55:00Z">
        <w:r w:rsidR="009318D5" w:rsidRPr="00BD6BA1">
          <w:rPr>
            <w:szCs w:val="24"/>
            <w:rPrChange w:id="287" w:author="Belisle, Pierre" w:date="2021-02-09T14:45:00Z">
              <w:rPr/>
            </w:rPrChange>
          </w:rPr>
          <w:t>c’est mentionné</w:t>
        </w:r>
      </w:ins>
      <w:del w:id="288" w:author="Belisle, Pierre" w:date="2021-02-06T11:56:00Z">
        <w:r w:rsidRPr="00BD6BA1" w:rsidDel="009318D5">
          <w:rPr>
            <w:szCs w:val="24"/>
            <w:rPrChange w:id="289" w:author="Belisle, Pierre" w:date="2021-02-09T14:45:00Z">
              <w:rPr/>
            </w:rPrChange>
          </w:rPr>
          <w:delText>nécessaire</w:delText>
        </w:r>
      </w:del>
      <w:r w:rsidRPr="00BD6BA1">
        <w:rPr>
          <w:szCs w:val="24"/>
          <w:rPrChange w:id="290" w:author="Belisle, Pierre" w:date="2021-02-09T14:45:00Z">
            <w:rPr/>
          </w:rPrChange>
        </w:rPr>
        <w:t>.</w:t>
      </w:r>
    </w:p>
    <w:p w14:paraId="45300C2B" w14:textId="16982F60" w:rsidR="00F76865" w:rsidRPr="00707515" w:rsidDel="009318D5" w:rsidRDefault="00F16F2E" w:rsidP="00707515">
      <w:pPr>
        <w:ind w:left="360"/>
        <w:jc w:val="both"/>
        <w:rPr>
          <w:del w:id="291" w:author="Belisle, Pierre" w:date="2021-02-06T11:56:00Z"/>
          <w:b/>
          <w:color w:val="660000"/>
          <w:szCs w:val="24"/>
          <w:rPrChange w:id="292" w:author="Belisle, Pierre" w:date="2021-02-10T11:29:00Z">
            <w:rPr>
              <w:del w:id="293" w:author="Belisle, Pierre" w:date="2021-02-06T11:56:00Z"/>
            </w:rPr>
          </w:rPrChange>
        </w:rPr>
        <w:pPrChange w:id="294" w:author="Belisle, Pierre" w:date="2021-02-10T11:29:00Z">
          <w:pPr>
            <w:pStyle w:val="Titre2"/>
          </w:pPr>
        </w:pPrChange>
      </w:pPr>
      <w:bookmarkStart w:id="295" w:name="_pi8b34s71am0" w:colFirst="0" w:colLast="0"/>
      <w:bookmarkEnd w:id="295"/>
      <w:ins w:id="296" w:author="Belisle, Pierre" w:date="2021-02-09T14:17:00Z">
        <w:r w:rsidRPr="00BD6BA1">
          <w:rPr>
            <w:szCs w:val="24"/>
            <w:rPrChange w:id="297" w:author="Belisle, Pierre" w:date="2021-02-09T14:45:00Z">
              <w:rPr/>
            </w:rPrChange>
          </w:rPr>
          <w:t xml:space="preserve">3 </w:t>
        </w:r>
      </w:ins>
      <w:ins w:id="298" w:author="Belisle, Pierre" w:date="2021-02-09T14:18:00Z">
        <w:r w:rsidRPr="00BD6BA1">
          <w:rPr>
            <w:szCs w:val="24"/>
            <w:rPrChange w:id="299" w:author="Belisle, Pierre" w:date="2021-02-09T14:45:00Z">
              <w:rPr/>
            </w:rPrChange>
          </w:rPr>
          <w:t>–</w:t>
        </w:r>
      </w:ins>
      <w:ins w:id="300" w:author="Belisle, Pierre" w:date="2021-02-09T14:17:00Z">
        <w:r w:rsidRPr="00BD6BA1">
          <w:rPr>
            <w:szCs w:val="24"/>
            <w:rPrChange w:id="301" w:author="Belisle, Pierre" w:date="2021-02-09T14:45:00Z">
              <w:rPr/>
            </w:rPrChange>
          </w:rPr>
          <w:t xml:space="preserve"> </w:t>
        </w:r>
      </w:ins>
      <w:ins w:id="302" w:author="Belisle, Pierre" w:date="2021-02-09T14:18:00Z">
        <w:r w:rsidRPr="00BD6BA1">
          <w:rPr>
            <w:szCs w:val="24"/>
            <w:rPrChange w:id="303" w:author="Belisle, Pierre" w:date="2021-02-09T14:45:00Z">
              <w:rPr/>
            </w:rPrChange>
          </w:rPr>
          <w:t>Classe simple</w:t>
        </w:r>
      </w:ins>
      <w:del w:id="304" w:author="Belisle, Pierre" w:date="2021-02-06T11:56:00Z">
        <w:r w:rsidR="00137B58" w:rsidRPr="00BD6BA1" w:rsidDel="009318D5">
          <w:rPr>
            <w:szCs w:val="24"/>
            <w:rPrChange w:id="305" w:author="Belisle, Pierre" w:date="2021-02-09T14:45:00Z">
              <w:rPr/>
            </w:rPrChange>
          </w:rPr>
          <w:delText>2.4 - Architecture logicielle</w:delText>
        </w:r>
      </w:del>
    </w:p>
    <w:p w14:paraId="5F4FAB0E" w14:textId="4E35C955" w:rsidR="00F76865" w:rsidRPr="00BD6BA1" w:rsidDel="009318D5" w:rsidRDefault="00137B58" w:rsidP="00707515">
      <w:pPr>
        <w:rPr>
          <w:del w:id="306" w:author="Belisle, Pierre" w:date="2021-02-06T11:56:00Z"/>
          <w:szCs w:val="24"/>
          <w:rPrChange w:id="307" w:author="Belisle, Pierre" w:date="2021-02-09T14:45:00Z">
            <w:rPr>
              <w:del w:id="308" w:author="Belisle, Pierre" w:date="2021-02-06T11:56:00Z"/>
            </w:rPr>
          </w:rPrChange>
        </w:rPr>
        <w:pPrChange w:id="309" w:author="Belisle, Pierre" w:date="2021-02-10T11:29:00Z">
          <w:pPr>
            <w:spacing w:before="240" w:line="240" w:lineRule="auto"/>
          </w:pPr>
        </w:pPrChange>
      </w:pPr>
      <w:del w:id="310" w:author="Belisle, Pierre" w:date="2021-02-06T11:56:00Z">
        <w:r w:rsidRPr="00BD6BA1" w:rsidDel="009318D5">
          <w:rPr>
            <w:szCs w:val="24"/>
            <w:rPrChange w:id="311" w:author="Belisle, Pierre" w:date="2021-02-09T14:45:00Z">
              <w:rPr/>
            </w:rPrChange>
          </w:rPr>
          <w:delText>Le projet est organisé selon l’architecture Model-View-Controller (MVC), qui vous sera expliqué plus en détails lors du devoir 3.</w:delText>
        </w:r>
        <w:r w:rsidRPr="00BD6BA1" w:rsidDel="009318D5">
          <w:rPr>
            <w:szCs w:val="24"/>
            <w:rPrChange w:id="312" w:author="Belisle, Pierre" w:date="2021-02-09T14:45:00Z">
              <w:rPr/>
            </w:rPrChange>
          </w:rPr>
          <w:br w:type="page"/>
        </w:r>
      </w:del>
    </w:p>
    <w:p w14:paraId="0E622556" w14:textId="59E20A66" w:rsidR="00F76865" w:rsidRPr="00BD6BA1" w:rsidRDefault="00137B58" w:rsidP="00707515">
      <w:pPr>
        <w:rPr>
          <w:szCs w:val="24"/>
          <w:rPrChange w:id="313" w:author="Belisle, Pierre" w:date="2021-02-09T14:45:00Z">
            <w:rPr/>
          </w:rPrChange>
        </w:rPr>
        <w:pPrChange w:id="314" w:author="Belisle, Pierre" w:date="2021-02-10T11:29:00Z">
          <w:pPr>
            <w:pStyle w:val="Titre1"/>
          </w:pPr>
        </w:pPrChange>
      </w:pPr>
      <w:bookmarkStart w:id="315" w:name="_2idczgvhqz8i" w:colFirst="0" w:colLast="0"/>
      <w:bookmarkEnd w:id="315"/>
      <w:del w:id="316" w:author="Belisle, Pierre" w:date="2021-02-06T11:56:00Z">
        <w:r w:rsidRPr="00BD6BA1" w:rsidDel="009318D5">
          <w:rPr>
            <w:szCs w:val="24"/>
            <w:rPrChange w:id="317" w:author="Belisle, Pierre" w:date="2021-02-09T14:45:00Z">
              <w:rPr/>
            </w:rPrChange>
          </w:rPr>
          <w:delText>3 - Définition du m</w:delText>
        </w:r>
      </w:del>
      <w:del w:id="318" w:author="Belisle, Pierre" w:date="2021-02-09T14:18:00Z">
        <w:r w:rsidRPr="00BD6BA1" w:rsidDel="00F16F2E">
          <w:rPr>
            <w:szCs w:val="24"/>
            <w:rPrChange w:id="319" w:author="Belisle, Pierre" w:date="2021-02-09T14:45:00Z">
              <w:rPr/>
            </w:rPrChange>
          </w:rPr>
          <w:delText>onde de jeu</w:delText>
        </w:r>
      </w:del>
    </w:p>
    <w:p w14:paraId="663F0146" w14:textId="77777777" w:rsidR="00F76865" w:rsidRPr="00BD6BA1" w:rsidRDefault="00F76865">
      <w:pPr>
        <w:jc w:val="both"/>
        <w:rPr>
          <w:szCs w:val="24"/>
          <w:rPrChange w:id="320" w:author="Belisle, Pierre" w:date="2021-02-09T14:45:00Z">
            <w:rPr/>
          </w:rPrChange>
        </w:rPr>
      </w:pPr>
    </w:p>
    <w:p w14:paraId="1A20BAA4" w14:textId="1FE40003" w:rsidR="00F76865" w:rsidRPr="00BD6BA1" w:rsidRDefault="00137B58">
      <w:pPr>
        <w:jc w:val="both"/>
        <w:rPr>
          <w:szCs w:val="24"/>
          <w:rPrChange w:id="321" w:author="Belisle, Pierre" w:date="2021-02-09T14:45:00Z">
            <w:rPr/>
          </w:rPrChange>
        </w:rPr>
      </w:pPr>
      <w:r w:rsidRPr="00BD6BA1">
        <w:rPr>
          <w:szCs w:val="24"/>
          <w:rPrChange w:id="322" w:author="Belisle, Pierre" w:date="2021-02-09T14:45:00Z">
            <w:rPr/>
          </w:rPrChange>
        </w:rPr>
        <w:t>Cette section vous amène à développer la physique du jeu et les fonctionnalités de communications de base.</w:t>
      </w:r>
      <w:ins w:id="323" w:author="Belisle, Pierre" w:date="2021-02-09T10:16:00Z">
        <w:r w:rsidR="00323A66" w:rsidRPr="00BD6BA1">
          <w:rPr>
            <w:szCs w:val="24"/>
            <w:rPrChange w:id="324" w:author="Belisle, Pierre" w:date="2021-02-09T14:45:00Z">
              <w:rPr/>
            </w:rPrChange>
          </w:rPr>
          <w:t xml:space="preserve">  Elle est décrite en approche ascendante.  Cela signifie que vous décrivez les classes avant de vous en servir.  Il est donc possible que </w:t>
        </w:r>
      </w:ins>
      <w:ins w:id="325" w:author="Belisle, Pierre" w:date="2021-02-09T10:17:00Z">
        <w:r w:rsidR="00323A66" w:rsidRPr="00BD6BA1">
          <w:rPr>
            <w:szCs w:val="24"/>
            <w:rPrChange w:id="326" w:author="Belisle, Pierre" w:date="2021-02-09T14:45:00Z">
              <w:rPr/>
            </w:rPrChange>
          </w:rPr>
          <w:t>vous</w:t>
        </w:r>
      </w:ins>
      <w:ins w:id="327" w:author="Belisle, Pierre" w:date="2021-02-09T10:16:00Z">
        <w:r w:rsidR="00323A66" w:rsidRPr="00BD6BA1">
          <w:rPr>
            <w:szCs w:val="24"/>
            <w:rPrChange w:id="328" w:author="Belisle, Pierre" w:date="2021-02-09T14:45:00Z">
              <w:rPr/>
            </w:rPrChange>
          </w:rPr>
          <w:t xml:space="preserve"> ne voyiez l’utilité</w:t>
        </w:r>
      </w:ins>
      <w:ins w:id="329" w:author="Belisle, Pierre" w:date="2021-02-09T10:17:00Z">
        <w:r w:rsidR="00323A66" w:rsidRPr="00BD6BA1">
          <w:rPr>
            <w:szCs w:val="24"/>
            <w:rPrChange w:id="330" w:author="Belisle, Pierre" w:date="2021-02-09T14:45:00Z">
              <w:rPr/>
            </w:rPrChange>
          </w:rPr>
          <w:t xml:space="preserve"> </w:t>
        </w:r>
      </w:ins>
      <w:ins w:id="331" w:author="Belisle, Pierre" w:date="2021-02-09T10:16:00Z">
        <w:r w:rsidR="00323A66" w:rsidRPr="00BD6BA1">
          <w:rPr>
            <w:szCs w:val="24"/>
            <w:rPrChange w:id="332" w:author="Belisle, Pierre" w:date="2021-02-09T14:45:00Z">
              <w:rPr/>
            </w:rPrChange>
          </w:rPr>
          <w:t>d’une méthode que plus tard dans le développement.</w:t>
        </w:r>
      </w:ins>
    </w:p>
    <w:p w14:paraId="74A4E1BE" w14:textId="77777777" w:rsidR="00F76865" w:rsidRPr="00BD6BA1" w:rsidRDefault="00137B58">
      <w:pPr>
        <w:pStyle w:val="Titre2"/>
        <w:rPr>
          <w:sz w:val="24"/>
          <w:szCs w:val="24"/>
          <w:rPrChange w:id="333" w:author="Belisle, Pierre" w:date="2021-02-09T14:45:00Z">
            <w:rPr/>
          </w:rPrChange>
        </w:rPr>
      </w:pPr>
      <w:bookmarkStart w:id="334" w:name="_7sctdp95gs3l" w:colFirst="0" w:colLast="0"/>
      <w:bookmarkEnd w:id="334"/>
      <w:r w:rsidRPr="00BD6BA1">
        <w:rPr>
          <w:sz w:val="24"/>
          <w:szCs w:val="24"/>
          <w:rPrChange w:id="335" w:author="Belisle, Pierre" w:date="2021-02-09T14:45:00Z">
            <w:rPr/>
          </w:rPrChange>
        </w:rPr>
        <w:t>3.1 - Physique du jeu</w:t>
      </w:r>
    </w:p>
    <w:p w14:paraId="747530C1" w14:textId="77777777" w:rsidR="00F76865" w:rsidRPr="00BD6BA1" w:rsidRDefault="00137B58">
      <w:pPr>
        <w:rPr>
          <w:szCs w:val="24"/>
          <w:rPrChange w:id="336" w:author="Belisle, Pierre" w:date="2021-02-09T14:45:00Z">
            <w:rPr/>
          </w:rPrChange>
        </w:rPr>
      </w:pPr>
      <w:r w:rsidRPr="00BD6BA1">
        <w:rPr>
          <w:szCs w:val="24"/>
          <w:rPrChange w:id="337" w:author="Belisle, Pierre" w:date="2021-02-09T14:45:00Z">
            <w:rPr/>
          </w:rPrChange>
        </w:rPr>
        <w:t>Les éléments physiques du jeu possèdent une position et évoluent dans une carte définie. La carte est toroïdale (</w:t>
      </w:r>
      <w:proofErr w:type="spellStart"/>
      <w:r w:rsidRPr="00BD6BA1">
        <w:rPr>
          <w:szCs w:val="24"/>
          <w:rPrChange w:id="338" w:author="Belisle, Pierre" w:date="2021-02-09T14:45:00Z">
            <w:rPr/>
          </w:rPrChange>
        </w:rPr>
        <w:t>a.k.a</w:t>
      </w:r>
      <w:proofErr w:type="spellEnd"/>
      <w:r w:rsidRPr="00BD6BA1">
        <w:rPr>
          <w:szCs w:val="24"/>
          <w:rPrChange w:id="339" w:author="Belisle, Pierre" w:date="2021-02-09T14:45:00Z">
            <w:rPr/>
          </w:rPrChange>
        </w:rPr>
        <w:t>. un beigne), ce qui veut dire qu’un objet qui sort de la carte à droite, réapparaît à la gauche et pareillement pour le haut et le bas.</w:t>
      </w:r>
    </w:p>
    <w:p w14:paraId="4EDC4A55" w14:textId="77777777" w:rsidR="00F76865" w:rsidRPr="00BD6BA1" w:rsidRDefault="00F76865">
      <w:pPr>
        <w:rPr>
          <w:szCs w:val="24"/>
          <w:rPrChange w:id="340" w:author="Belisle, Pierre" w:date="2021-02-09T14:45:00Z">
            <w:rPr/>
          </w:rPrChange>
        </w:rPr>
      </w:pPr>
    </w:p>
    <w:p w14:paraId="741C8035" w14:textId="77777777" w:rsidR="00F76865" w:rsidRPr="00BD6BA1" w:rsidRDefault="00137B58">
      <w:pPr>
        <w:rPr>
          <w:szCs w:val="24"/>
          <w:rPrChange w:id="341" w:author="Belisle, Pierre" w:date="2021-02-09T14:45:00Z">
            <w:rPr/>
          </w:rPrChange>
        </w:rPr>
      </w:pPr>
      <w:r w:rsidRPr="00BD6BA1">
        <w:rPr>
          <w:noProof/>
          <w:szCs w:val="24"/>
          <w:rPrChange w:id="342" w:author="Belisle, Pierre" w:date="2021-02-09T14:45:00Z">
            <w:rPr>
              <w:noProof/>
            </w:rPr>
          </w:rPrChange>
        </w:rPr>
        <w:drawing>
          <wp:inline distT="114300" distB="114300" distL="114300" distR="114300" wp14:anchorId="3B2F3A57" wp14:editId="1DDDEA48">
            <wp:extent cx="5943600" cy="2032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2032000"/>
                    </a:xfrm>
                    <a:prstGeom prst="rect">
                      <a:avLst/>
                    </a:prstGeom>
                    <a:ln/>
                  </pic:spPr>
                </pic:pic>
              </a:graphicData>
            </a:graphic>
          </wp:inline>
        </w:drawing>
      </w:r>
    </w:p>
    <w:p w14:paraId="3B2F9995" w14:textId="584A35CB" w:rsidR="00E7281E" w:rsidRDefault="00E7281E" w:rsidP="007115C3">
      <w:pPr>
        <w:pStyle w:val="Titre3"/>
        <w:rPr>
          <w:ins w:id="343" w:author="Belisle, Pierre" w:date="2021-02-09T14:47:00Z"/>
        </w:rPr>
      </w:pPr>
      <w:ins w:id="344" w:author="Belisle, Pierre" w:date="2021-02-09T14:47:00Z">
        <w:r>
          <w:rPr>
            <w:b w:val="0"/>
            <w:bCs/>
            <w:color w:val="FF0000"/>
          </w:rPr>
          <w:t>Les</w:t>
        </w:r>
        <w:r w:rsidRPr="006118B9">
          <w:rPr>
            <w:bCs/>
            <w:color w:val="FF0000"/>
          </w:rPr>
          <w:t xml:space="preserve"> programme</w:t>
        </w:r>
        <w:r>
          <w:rPr>
            <w:b w:val="0"/>
            <w:bCs/>
            <w:color w:val="FF0000"/>
          </w:rPr>
          <w:t>s</w:t>
        </w:r>
        <w:r w:rsidRPr="006118B9">
          <w:rPr>
            <w:bCs/>
            <w:color w:val="FF0000"/>
          </w:rPr>
          <w:t xml:space="preserve"> test</w:t>
        </w:r>
        <w:r>
          <w:rPr>
            <w:b w:val="0"/>
            <w:bCs/>
            <w:color w:val="FF0000"/>
          </w:rPr>
          <w:t>s</w:t>
        </w:r>
        <w:r w:rsidRPr="006118B9">
          <w:rPr>
            <w:bCs/>
            <w:color w:val="FF0000"/>
          </w:rPr>
          <w:t xml:space="preserve"> doi</w:t>
        </w:r>
        <w:r>
          <w:rPr>
            <w:b w:val="0"/>
            <w:bCs/>
            <w:color w:val="FF0000"/>
          </w:rPr>
          <w:t>ven</w:t>
        </w:r>
        <w:r w:rsidRPr="006118B9">
          <w:rPr>
            <w:bCs/>
            <w:color w:val="FF0000"/>
          </w:rPr>
          <w:t>t être rendu</w:t>
        </w:r>
        <w:r>
          <w:rPr>
            <w:bCs/>
            <w:color w:val="FF0000"/>
          </w:rPr>
          <w:t>s</w:t>
        </w:r>
        <w:r w:rsidRPr="006118B9">
          <w:rPr>
            <w:bCs/>
            <w:color w:val="FF0000"/>
          </w:rPr>
          <w:t xml:space="preserve"> avec le travail, bien découpé</w:t>
        </w:r>
        <w:r>
          <w:rPr>
            <w:bCs/>
            <w:color w:val="FF0000"/>
          </w:rPr>
          <w:t>s</w:t>
        </w:r>
        <w:r w:rsidRPr="006118B9">
          <w:rPr>
            <w:bCs/>
            <w:color w:val="FF0000"/>
          </w:rPr>
          <w:t xml:space="preserve"> en sous</w:t>
        </w:r>
        <w:r w:rsidRPr="006118B9">
          <w:rPr>
            <w:bCs/>
            <w:color w:val="FF0000"/>
          </w:rPr>
          <w:noBreakHyphen/>
          <w:t>programmes et commenté</w:t>
        </w:r>
        <w:r>
          <w:rPr>
            <w:b w:val="0"/>
            <w:bCs/>
            <w:color w:val="FF0000"/>
          </w:rPr>
          <w:t>s</w:t>
        </w:r>
        <w:r w:rsidRPr="006118B9">
          <w:rPr>
            <w:bCs/>
            <w:color w:val="FF0000"/>
          </w:rPr>
          <w:t xml:space="preserve"> (voir test unitaire en annexe).</w:t>
        </w:r>
      </w:ins>
    </w:p>
    <w:p w14:paraId="4AB00A62" w14:textId="420B00EF" w:rsidR="007115C3" w:rsidRPr="00BD6BA1" w:rsidRDefault="007115C3" w:rsidP="007115C3">
      <w:pPr>
        <w:pStyle w:val="Titre3"/>
        <w:rPr>
          <w:ins w:id="345" w:author="Belisle, Pierre" w:date="2021-02-06T12:02:00Z"/>
          <w:rPrChange w:id="346" w:author="Belisle, Pierre" w:date="2021-02-09T14:45:00Z">
            <w:rPr>
              <w:ins w:id="347" w:author="Belisle, Pierre" w:date="2021-02-06T12:02:00Z"/>
            </w:rPr>
          </w:rPrChange>
        </w:rPr>
      </w:pPr>
      <w:ins w:id="348" w:author="Belisle, Pierre" w:date="2021-02-06T12:02:00Z">
        <w:r w:rsidRPr="00BD6BA1">
          <w:rPr>
            <w:rPrChange w:id="349" w:author="Belisle, Pierre" w:date="2021-02-09T14:45:00Z">
              <w:rPr/>
            </w:rPrChange>
          </w:rPr>
          <w:t xml:space="preserve">3.1.1 – </w:t>
        </w:r>
        <w:proofErr w:type="spellStart"/>
        <w:proofErr w:type="gramStart"/>
        <w:r w:rsidRPr="00BD6BA1">
          <w:rPr>
            <w:rPrChange w:id="350" w:author="Belisle, Pierre" w:date="2021-02-09T14:45:00Z">
              <w:rPr/>
            </w:rPrChange>
          </w:rPr>
          <w:t>modele.physique</w:t>
        </w:r>
        <w:proofErr w:type="spellEnd"/>
        <w:r w:rsidRPr="00BD6BA1">
          <w:rPr>
            <w:rPrChange w:id="351" w:author="Belisle, Pierre" w:date="2021-02-09T14:45:00Z">
              <w:rPr/>
            </w:rPrChange>
          </w:rPr>
          <w:t> ::</w:t>
        </w:r>
        <w:proofErr w:type="gramEnd"/>
        <w:r w:rsidRPr="00BD6BA1">
          <w:rPr>
            <w:rPrChange w:id="352" w:author="Belisle, Pierre" w:date="2021-02-09T14:45:00Z">
              <w:rPr/>
            </w:rPrChange>
          </w:rPr>
          <w:t>Point2D</w:t>
        </w:r>
      </w:ins>
    </w:p>
    <w:p w14:paraId="046F6F96" w14:textId="4819C566" w:rsidR="00F76865" w:rsidRPr="00BD6BA1" w:rsidRDefault="007115C3" w:rsidP="00276AB0">
      <w:pPr>
        <w:jc w:val="both"/>
        <w:rPr>
          <w:b/>
          <w:bCs/>
          <w:color w:val="FF0000"/>
          <w:szCs w:val="24"/>
          <w:rPrChange w:id="353" w:author="Belisle, Pierre" w:date="2021-02-09T14:45:00Z">
            <w:rPr/>
          </w:rPrChange>
        </w:rPr>
      </w:pPr>
      <w:ins w:id="354" w:author="Belisle, Pierre" w:date="2021-02-06T12:02:00Z">
        <w:r w:rsidRPr="00BD6BA1">
          <w:rPr>
            <w:szCs w:val="24"/>
            <w:rPrChange w:id="355" w:author="Belisle, Pierre" w:date="2021-02-09T14:45:00Z">
              <w:rPr/>
            </w:rPrChange>
          </w:rPr>
          <w:t>Utilisez</w:t>
        </w:r>
      </w:ins>
      <w:ins w:id="356" w:author="Belisle, Pierre" w:date="2021-02-09T09:43:00Z">
        <w:r w:rsidR="00505D82" w:rsidRPr="00BD6BA1">
          <w:rPr>
            <w:szCs w:val="24"/>
            <w:rPrChange w:id="357" w:author="Belisle, Pierre" w:date="2021-02-09T14:45:00Z">
              <w:rPr/>
            </w:rPrChange>
          </w:rPr>
          <w:t xml:space="preserve"> </w:t>
        </w:r>
      </w:ins>
      <w:ins w:id="358" w:author="Belisle, Pierre" w:date="2021-02-09T10:15:00Z">
        <w:r w:rsidR="004A2B04" w:rsidRPr="00BD6BA1">
          <w:rPr>
            <w:szCs w:val="24"/>
            <w:rPrChange w:id="359" w:author="Belisle, Pierre" w:date="2021-02-09T14:45:00Z">
              <w:rPr/>
            </w:rPrChange>
          </w:rPr>
          <w:t>la classe</w:t>
        </w:r>
      </w:ins>
      <w:ins w:id="360" w:author="Belisle, Pierre" w:date="2021-02-06T12:02:00Z">
        <w:r w:rsidRPr="00BD6BA1">
          <w:rPr>
            <w:szCs w:val="24"/>
            <w:rPrChange w:id="361" w:author="Belisle, Pierre" w:date="2021-02-09T14:45:00Z">
              <w:rPr/>
            </w:rPrChange>
          </w:rPr>
          <w:t xml:space="preserve"> fourni</w:t>
        </w:r>
      </w:ins>
      <w:ins w:id="362" w:author="Belisle, Pierre" w:date="2021-02-09T10:15:00Z">
        <w:r w:rsidR="004A2B04" w:rsidRPr="00BD6BA1">
          <w:rPr>
            <w:szCs w:val="24"/>
            <w:rPrChange w:id="363" w:author="Belisle, Pierre" w:date="2021-02-09T14:45:00Z">
              <w:rPr/>
            </w:rPrChange>
          </w:rPr>
          <w:t>e</w:t>
        </w:r>
      </w:ins>
      <w:ins w:id="364" w:author="Belisle, Pierre" w:date="2021-02-06T12:02:00Z">
        <w:r w:rsidRPr="00BD6BA1">
          <w:rPr>
            <w:szCs w:val="24"/>
            <w:rPrChange w:id="365" w:author="Belisle, Pierre" w:date="2021-02-09T14:45:00Z">
              <w:rPr/>
            </w:rPrChange>
          </w:rPr>
          <w:t xml:space="preserve"> à la semaine 5.  Vous devez écrire un programme qui teste les méthodes qui s’y trouven</w:t>
        </w:r>
      </w:ins>
      <w:ins w:id="366" w:author="Belisle, Pierre" w:date="2021-02-06T12:03:00Z">
        <w:r w:rsidRPr="00BD6BA1">
          <w:rPr>
            <w:szCs w:val="24"/>
            <w:rPrChange w:id="367" w:author="Belisle, Pierre" w:date="2021-02-09T14:45:00Z">
              <w:rPr/>
            </w:rPrChange>
          </w:rPr>
          <w:t>t</w:t>
        </w:r>
      </w:ins>
      <w:ins w:id="368" w:author="Belisle, Pierre" w:date="2021-02-09T10:15:00Z">
        <w:r w:rsidR="004A2B04" w:rsidRPr="00BD6BA1">
          <w:rPr>
            <w:szCs w:val="24"/>
            <w:rPrChange w:id="369" w:author="Belisle, Pierre" w:date="2021-02-09T14:45:00Z">
              <w:rPr/>
            </w:rPrChange>
          </w:rPr>
          <w:t xml:space="preserve"> et qui démontrent par programmation qu’elles fonctionnent</w:t>
        </w:r>
      </w:ins>
      <w:ins w:id="370" w:author="Belisle, Pierre" w:date="2021-02-06T12:02:00Z">
        <w:r w:rsidRPr="00BD6BA1">
          <w:rPr>
            <w:szCs w:val="24"/>
            <w:rPrChange w:id="371" w:author="Belisle, Pierre" w:date="2021-02-09T14:45:00Z">
              <w:rPr/>
            </w:rPrChange>
          </w:rPr>
          <w:t xml:space="preserve">.  </w:t>
        </w:r>
      </w:ins>
    </w:p>
    <w:p w14:paraId="42188A8F" w14:textId="1ADABDEC" w:rsidR="00F76865" w:rsidRPr="00BD6BA1" w:rsidDel="007115C3" w:rsidRDefault="00137B58">
      <w:pPr>
        <w:pStyle w:val="Titre3"/>
        <w:rPr>
          <w:del w:id="372" w:author="Belisle, Pierre" w:date="2021-02-06T12:01:00Z"/>
          <w:rPrChange w:id="373" w:author="Belisle, Pierre" w:date="2021-02-09T14:45:00Z">
            <w:rPr>
              <w:del w:id="374" w:author="Belisle, Pierre" w:date="2021-02-06T12:01:00Z"/>
            </w:rPr>
          </w:rPrChange>
        </w:rPr>
      </w:pPr>
      <w:bookmarkStart w:id="375" w:name="_l22x7x9m1yl7" w:colFirst="0" w:colLast="0"/>
      <w:bookmarkEnd w:id="375"/>
      <w:del w:id="376" w:author="Belisle, Pierre" w:date="2021-02-06T12:01:00Z">
        <w:r w:rsidRPr="00BD6BA1" w:rsidDel="007115C3">
          <w:rPr>
            <w:rPrChange w:id="377" w:author="Belisle, Pierre" w:date="2021-02-09T14:45:00Z">
              <w:rPr/>
            </w:rPrChange>
          </w:rPr>
          <w:delText>3.1.1 - modele.physique::</w:delText>
        </w:r>
      </w:del>
      <w:del w:id="378" w:author="Belisle, Pierre" w:date="2021-02-06T11:57:00Z">
        <w:r w:rsidRPr="00BD6BA1" w:rsidDel="007115C3">
          <w:rPr>
            <w:rPrChange w:id="379" w:author="Belisle, Pierre" w:date="2021-02-09T14:45:00Z">
              <w:rPr/>
            </w:rPrChange>
          </w:rPr>
          <w:delText>Position</w:delText>
        </w:r>
      </w:del>
    </w:p>
    <w:p w14:paraId="42886B36" w14:textId="5D571A35" w:rsidR="00F76865" w:rsidRPr="00BD6BA1" w:rsidDel="007115C3" w:rsidRDefault="00137B58">
      <w:pPr>
        <w:rPr>
          <w:del w:id="380" w:author="Belisle, Pierre" w:date="2021-02-06T11:57:00Z"/>
          <w:szCs w:val="24"/>
          <w:rPrChange w:id="381" w:author="Belisle, Pierre" w:date="2021-02-09T14:45:00Z">
            <w:rPr>
              <w:del w:id="382" w:author="Belisle, Pierre" w:date="2021-02-06T11:57:00Z"/>
            </w:rPr>
          </w:rPrChange>
        </w:rPr>
      </w:pPr>
      <w:del w:id="383" w:author="Belisle, Pierre" w:date="2021-02-06T11:57:00Z">
        <w:r w:rsidRPr="00BD6BA1" w:rsidDel="007115C3">
          <w:rPr>
            <w:szCs w:val="24"/>
            <w:rPrChange w:id="384" w:author="Belisle, Pierre" w:date="2021-02-09T14:45:00Z">
              <w:rPr/>
            </w:rPrChange>
          </w:rPr>
          <w:delText>La classe position contient les attributs suivants:</w:delText>
        </w:r>
      </w:del>
    </w:p>
    <w:p w14:paraId="0685D99A" w14:textId="0594D08D" w:rsidR="00F76865" w:rsidRPr="00BD6BA1" w:rsidDel="007115C3" w:rsidRDefault="00137B58">
      <w:pPr>
        <w:numPr>
          <w:ilvl w:val="0"/>
          <w:numId w:val="4"/>
        </w:numPr>
        <w:rPr>
          <w:del w:id="385" w:author="Belisle, Pierre" w:date="2021-02-06T11:57:00Z"/>
          <w:szCs w:val="24"/>
          <w:rPrChange w:id="386" w:author="Belisle, Pierre" w:date="2021-02-09T14:45:00Z">
            <w:rPr>
              <w:del w:id="387" w:author="Belisle, Pierre" w:date="2021-02-06T11:57:00Z"/>
            </w:rPr>
          </w:rPrChange>
        </w:rPr>
      </w:pPr>
      <w:del w:id="388" w:author="Belisle, Pierre" w:date="2021-02-06T11:57:00Z">
        <w:r w:rsidRPr="00BD6BA1" w:rsidDel="007115C3">
          <w:rPr>
            <w:szCs w:val="24"/>
            <w:rPrChange w:id="389" w:author="Belisle, Pierre" w:date="2021-02-09T14:45:00Z">
              <w:rPr/>
            </w:rPrChange>
          </w:rPr>
          <w:delText>position en x (double)</w:delText>
        </w:r>
      </w:del>
    </w:p>
    <w:p w14:paraId="57F99A66" w14:textId="69291187" w:rsidR="00F76865" w:rsidRPr="00BD6BA1" w:rsidDel="007115C3" w:rsidRDefault="00137B58">
      <w:pPr>
        <w:numPr>
          <w:ilvl w:val="0"/>
          <w:numId w:val="4"/>
        </w:numPr>
        <w:rPr>
          <w:del w:id="390" w:author="Belisle, Pierre" w:date="2021-02-06T11:57:00Z"/>
          <w:szCs w:val="24"/>
          <w:rPrChange w:id="391" w:author="Belisle, Pierre" w:date="2021-02-09T14:45:00Z">
            <w:rPr>
              <w:del w:id="392" w:author="Belisle, Pierre" w:date="2021-02-06T11:57:00Z"/>
            </w:rPr>
          </w:rPrChange>
        </w:rPr>
      </w:pPr>
      <w:del w:id="393" w:author="Belisle, Pierre" w:date="2021-02-06T11:57:00Z">
        <w:r w:rsidRPr="00BD6BA1" w:rsidDel="007115C3">
          <w:rPr>
            <w:szCs w:val="24"/>
            <w:rPrChange w:id="394" w:author="Belisle, Pierre" w:date="2021-02-09T14:45:00Z">
              <w:rPr/>
            </w:rPrChange>
          </w:rPr>
          <w:delText>position en y (double)</w:delText>
        </w:r>
      </w:del>
    </w:p>
    <w:p w14:paraId="1DA51067" w14:textId="67925968" w:rsidR="00F76865" w:rsidRPr="00BD6BA1" w:rsidDel="007115C3" w:rsidRDefault="00F76865">
      <w:pPr>
        <w:rPr>
          <w:del w:id="395" w:author="Belisle, Pierre" w:date="2021-02-06T11:57:00Z"/>
          <w:szCs w:val="24"/>
          <w:rPrChange w:id="396" w:author="Belisle, Pierre" w:date="2021-02-09T14:45:00Z">
            <w:rPr>
              <w:del w:id="397" w:author="Belisle, Pierre" w:date="2021-02-06T11:57:00Z"/>
            </w:rPr>
          </w:rPrChange>
        </w:rPr>
      </w:pPr>
    </w:p>
    <w:p w14:paraId="6072EE9F" w14:textId="764A02FC" w:rsidR="00F76865" w:rsidRPr="00BD6BA1" w:rsidDel="007115C3" w:rsidRDefault="00137B58">
      <w:pPr>
        <w:rPr>
          <w:del w:id="398" w:author="Belisle, Pierre" w:date="2021-02-06T11:57:00Z"/>
          <w:szCs w:val="24"/>
          <w:rPrChange w:id="399" w:author="Belisle, Pierre" w:date="2021-02-09T14:45:00Z">
            <w:rPr>
              <w:del w:id="400" w:author="Belisle, Pierre" w:date="2021-02-06T11:57:00Z"/>
            </w:rPr>
          </w:rPrChange>
        </w:rPr>
      </w:pPr>
      <w:del w:id="401" w:author="Belisle, Pierre" w:date="2021-02-06T11:57:00Z">
        <w:r w:rsidRPr="00BD6BA1" w:rsidDel="007115C3">
          <w:rPr>
            <w:szCs w:val="24"/>
            <w:rPrChange w:id="402" w:author="Belisle, Pierre" w:date="2021-02-09T14:45:00Z">
              <w:rPr/>
            </w:rPrChange>
          </w:rPr>
          <w:delText>Elle offre les services suivants:</w:delText>
        </w:r>
      </w:del>
    </w:p>
    <w:p w14:paraId="3439343C" w14:textId="0D78459E" w:rsidR="00F76865" w:rsidRPr="00BD6BA1" w:rsidDel="007115C3" w:rsidRDefault="00137B58">
      <w:pPr>
        <w:numPr>
          <w:ilvl w:val="0"/>
          <w:numId w:val="5"/>
        </w:numPr>
        <w:rPr>
          <w:del w:id="403" w:author="Belisle, Pierre" w:date="2021-02-06T11:57:00Z"/>
          <w:szCs w:val="24"/>
          <w:rPrChange w:id="404" w:author="Belisle, Pierre" w:date="2021-02-09T14:45:00Z">
            <w:rPr>
              <w:del w:id="405" w:author="Belisle, Pierre" w:date="2021-02-06T11:57:00Z"/>
            </w:rPr>
          </w:rPrChange>
        </w:rPr>
      </w:pPr>
      <w:del w:id="406" w:author="Belisle, Pierre" w:date="2021-02-06T11:57:00Z">
        <w:r w:rsidRPr="00BD6BA1" w:rsidDel="007115C3">
          <w:rPr>
            <w:szCs w:val="24"/>
            <w:rPrChange w:id="407" w:author="Belisle, Pierre" w:date="2021-02-09T14:45:00Z">
              <w:rPr/>
            </w:rPrChange>
          </w:rPr>
          <w:delText>constructeur par paramètre</w:delText>
        </w:r>
      </w:del>
    </w:p>
    <w:p w14:paraId="1195BFE9" w14:textId="396B945F" w:rsidR="00F76865" w:rsidRPr="00BD6BA1" w:rsidDel="007115C3" w:rsidRDefault="00137B58">
      <w:pPr>
        <w:numPr>
          <w:ilvl w:val="0"/>
          <w:numId w:val="5"/>
        </w:numPr>
        <w:rPr>
          <w:del w:id="408" w:author="Belisle, Pierre" w:date="2021-02-06T11:57:00Z"/>
          <w:szCs w:val="24"/>
          <w:rPrChange w:id="409" w:author="Belisle, Pierre" w:date="2021-02-09T14:45:00Z">
            <w:rPr>
              <w:del w:id="410" w:author="Belisle, Pierre" w:date="2021-02-06T11:57:00Z"/>
            </w:rPr>
          </w:rPrChange>
        </w:rPr>
      </w:pPr>
      <w:del w:id="411" w:author="Belisle, Pierre" w:date="2021-02-06T11:57:00Z">
        <w:r w:rsidRPr="00BD6BA1" w:rsidDel="007115C3">
          <w:rPr>
            <w:szCs w:val="24"/>
            <w:rPrChange w:id="412" w:author="Belisle, Pierre" w:date="2021-02-09T14:45:00Z">
              <w:rPr/>
            </w:rPrChange>
          </w:rPr>
          <w:delText>accesseurs informateurs et mutateurs pour les deux attributs</w:delText>
        </w:r>
      </w:del>
    </w:p>
    <w:p w14:paraId="38F00684" w14:textId="33796FB0" w:rsidR="00F76865" w:rsidRPr="00BD6BA1" w:rsidDel="007115C3" w:rsidRDefault="00137B58">
      <w:pPr>
        <w:numPr>
          <w:ilvl w:val="0"/>
          <w:numId w:val="5"/>
        </w:numPr>
        <w:rPr>
          <w:del w:id="413" w:author="Belisle, Pierre" w:date="2021-02-06T11:57:00Z"/>
          <w:szCs w:val="24"/>
          <w:rPrChange w:id="414" w:author="Belisle, Pierre" w:date="2021-02-09T14:45:00Z">
            <w:rPr>
              <w:del w:id="415" w:author="Belisle, Pierre" w:date="2021-02-06T11:57:00Z"/>
            </w:rPr>
          </w:rPrChange>
        </w:rPr>
      </w:pPr>
      <w:del w:id="416" w:author="Belisle, Pierre" w:date="2021-02-06T11:57:00Z">
        <w:r w:rsidRPr="00BD6BA1" w:rsidDel="007115C3">
          <w:rPr>
            <w:szCs w:val="24"/>
            <w:rPrChange w:id="417" w:author="Belisle, Pierre" w:date="2021-02-09T14:45:00Z">
              <w:rPr/>
            </w:rPrChange>
          </w:rPr>
          <w:delText>une méthode retournant la distance entre le point et un autre point reçu en paramètre</w:delText>
        </w:r>
      </w:del>
    </w:p>
    <w:p w14:paraId="28564177" w14:textId="7C959A15" w:rsidR="00F76865" w:rsidRPr="00BD6BA1" w:rsidDel="007115C3" w:rsidRDefault="00137B58">
      <w:pPr>
        <w:numPr>
          <w:ilvl w:val="0"/>
          <w:numId w:val="5"/>
        </w:numPr>
        <w:rPr>
          <w:del w:id="418" w:author="Belisle, Pierre" w:date="2021-02-06T11:58:00Z"/>
          <w:szCs w:val="24"/>
          <w:rPrChange w:id="419" w:author="Belisle, Pierre" w:date="2021-02-09T14:45:00Z">
            <w:rPr>
              <w:del w:id="420" w:author="Belisle, Pierre" w:date="2021-02-06T11:58:00Z"/>
            </w:rPr>
          </w:rPrChange>
        </w:rPr>
      </w:pPr>
      <w:del w:id="421" w:author="Belisle, Pierre" w:date="2021-02-06T11:57:00Z">
        <w:r w:rsidRPr="00BD6BA1" w:rsidDel="007115C3">
          <w:rPr>
            <w:szCs w:val="24"/>
            <w:rPrChange w:id="422" w:author="Belisle, Pierre" w:date="2021-02-09T14:45:00Z">
              <w:rPr/>
            </w:rPrChange>
          </w:rPr>
          <w:delText>une méthode toString pour vos besoins en déverminage</w:delText>
        </w:r>
      </w:del>
    </w:p>
    <w:p w14:paraId="30081958" w14:textId="77777777" w:rsidR="00F76865" w:rsidRPr="00BD6BA1" w:rsidDel="007115C3" w:rsidRDefault="00F76865">
      <w:pPr>
        <w:rPr>
          <w:del w:id="423" w:author="Belisle, Pierre" w:date="2021-02-06T11:58:00Z"/>
          <w:szCs w:val="24"/>
          <w:rPrChange w:id="424" w:author="Belisle, Pierre" w:date="2021-02-09T14:45:00Z">
            <w:rPr>
              <w:del w:id="425" w:author="Belisle, Pierre" w:date="2021-02-06T11:58:00Z"/>
            </w:rPr>
          </w:rPrChange>
        </w:rPr>
      </w:pPr>
    </w:p>
    <w:p w14:paraId="41C107E1" w14:textId="7CB93A44" w:rsidR="00F76865" w:rsidRPr="00BD6BA1" w:rsidDel="007115C3" w:rsidRDefault="00137B58">
      <w:pPr>
        <w:rPr>
          <w:del w:id="426" w:author="Belisle, Pierre" w:date="2021-02-06T12:01:00Z"/>
          <w:szCs w:val="24"/>
          <w:rPrChange w:id="427" w:author="Belisle, Pierre" w:date="2021-02-09T14:45:00Z">
            <w:rPr>
              <w:del w:id="428" w:author="Belisle, Pierre" w:date="2021-02-06T12:01:00Z"/>
            </w:rPr>
          </w:rPrChange>
        </w:rPr>
      </w:pPr>
      <w:del w:id="429" w:author="Belisle, Pierre" w:date="2021-02-06T11:58:00Z">
        <w:r w:rsidRPr="00BD6BA1" w:rsidDel="007115C3">
          <w:rPr>
            <w:szCs w:val="24"/>
            <w:rPrChange w:id="430" w:author="Belisle, Pierre" w:date="2021-02-09T14:45:00Z">
              <w:rPr/>
            </w:rPrChange>
          </w:rPr>
          <w:delText>I</w:delText>
        </w:r>
      </w:del>
      <w:del w:id="431" w:author="Belisle, Pierre" w:date="2021-02-06T12:01:00Z">
        <w:r w:rsidRPr="00BD6BA1" w:rsidDel="007115C3">
          <w:rPr>
            <w:szCs w:val="24"/>
            <w:rPrChange w:id="432" w:author="Belisle, Pierre" w:date="2021-02-09T14:45:00Z">
              <w:rPr/>
            </w:rPrChange>
          </w:rPr>
          <w:delText>mplémenter une courte routine de test qui instancie un point, puis l’affiche dans la console.</w:delText>
        </w:r>
      </w:del>
    </w:p>
    <w:p w14:paraId="25582472" w14:textId="77777777" w:rsidR="00F76865" w:rsidRPr="00BD6BA1" w:rsidRDefault="00137B58">
      <w:pPr>
        <w:pStyle w:val="Titre3"/>
        <w:rPr>
          <w:rPrChange w:id="433" w:author="Belisle, Pierre" w:date="2021-02-09T14:45:00Z">
            <w:rPr/>
          </w:rPrChange>
        </w:rPr>
      </w:pPr>
      <w:bookmarkStart w:id="434" w:name="_9fdml3ems7gc" w:colFirst="0" w:colLast="0"/>
      <w:bookmarkEnd w:id="434"/>
      <w:r w:rsidRPr="00BD6BA1">
        <w:rPr>
          <w:rPrChange w:id="435" w:author="Belisle, Pierre" w:date="2021-02-09T14:45:00Z">
            <w:rPr/>
          </w:rPrChange>
        </w:rPr>
        <w:t xml:space="preserve">3.1.2 - </w:t>
      </w:r>
      <w:proofErr w:type="spellStart"/>
      <w:proofErr w:type="gramStart"/>
      <w:r w:rsidRPr="00BD6BA1">
        <w:rPr>
          <w:rPrChange w:id="436" w:author="Belisle, Pierre" w:date="2021-02-09T14:45:00Z">
            <w:rPr/>
          </w:rPrChange>
        </w:rPr>
        <w:t>modele.physique</w:t>
      </w:r>
      <w:proofErr w:type="spellEnd"/>
      <w:r w:rsidRPr="00BD6BA1">
        <w:rPr>
          <w:rPrChange w:id="437" w:author="Belisle, Pierre" w:date="2021-02-09T14:45:00Z">
            <w:rPr/>
          </w:rPrChange>
        </w:rPr>
        <w:t>::</w:t>
      </w:r>
      <w:proofErr w:type="gramEnd"/>
      <w:r w:rsidRPr="00BD6BA1">
        <w:rPr>
          <w:rPrChange w:id="438" w:author="Belisle, Pierre" w:date="2021-02-09T14:45:00Z">
            <w:rPr/>
          </w:rPrChange>
        </w:rPr>
        <w:t>Carte</w:t>
      </w:r>
    </w:p>
    <w:p w14:paraId="417AFDDC" w14:textId="57639705" w:rsidR="00F76865" w:rsidRPr="00BD6BA1" w:rsidRDefault="00137B58">
      <w:pPr>
        <w:rPr>
          <w:szCs w:val="24"/>
          <w:rPrChange w:id="439" w:author="Belisle, Pierre" w:date="2021-02-09T14:45:00Z">
            <w:rPr/>
          </w:rPrChange>
        </w:rPr>
      </w:pPr>
      <w:r w:rsidRPr="00BD6BA1">
        <w:rPr>
          <w:szCs w:val="24"/>
          <w:rPrChange w:id="440" w:author="Belisle, Pierre" w:date="2021-02-09T14:45:00Z">
            <w:rPr/>
          </w:rPrChange>
        </w:rPr>
        <w:t xml:space="preserve">Le module utilitaire carte ne contient que des éléments statiques. </w:t>
      </w:r>
      <w:ins w:id="441" w:author="Belisle, Pierre" w:date="2021-02-06T11:15:00Z">
        <w:r w:rsidR="00655755" w:rsidRPr="00BD6BA1">
          <w:rPr>
            <w:szCs w:val="24"/>
            <w:rPrChange w:id="442" w:author="Belisle, Pierre" w:date="2021-02-09T14:45:00Z">
              <w:rPr/>
            </w:rPrChange>
          </w:rPr>
          <w:t xml:space="preserve">Elle contient </w:t>
        </w:r>
      </w:ins>
      <w:ins w:id="443" w:author="Belisle, Pierre" w:date="2021-02-06T11:16:00Z">
        <w:r w:rsidR="00655755" w:rsidRPr="00BD6BA1">
          <w:rPr>
            <w:szCs w:val="24"/>
            <w:rPrChange w:id="444" w:author="Belisle, Pierre" w:date="2021-02-09T14:45:00Z">
              <w:rPr/>
            </w:rPrChange>
          </w:rPr>
          <w:t>comme</w:t>
        </w:r>
      </w:ins>
      <w:del w:id="445" w:author="Belisle, Pierre" w:date="2021-02-06T11:15:00Z">
        <w:r w:rsidRPr="00BD6BA1" w:rsidDel="00655755">
          <w:rPr>
            <w:szCs w:val="24"/>
            <w:rPrChange w:id="446" w:author="Belisle, Pierre" w:date="2021-02-09T14:45:00Z">
              <w:rPr/>
            </w:rPrChange>
          </w:rPr>
          <w:delText>L</w:delText>
        </w:r>
      </w:del>
      <w:del w:id="447" w:author="Belisle, Pierre" w:date="2021-02-06T11:16:00Z">
        <w:r w:rsidRPr="00BD6BA1" w:rsidDel="00655755">
          <w:rPr>
            <w:szCs w:val="24"/>
            <w:rPrChange w:id="448" w:author="Belisle, Pierre" w:date="2021-02-09T14:45:00Z">
              <w:rPr/>
            </w:rPrChange>
          </w:rPr>
          <w:delText>es</w:delText>
        </w:r>
      </w:del>
      <w:r w:rsidRPr="00BD6BA1">
        <w:rPr>
          <w:szCs w:val="24"/>
          <w:rPrChange w:id="449" w:author="Belisle, Pierre" w:date="2021-02-09T14:45:00Z">
            <w:rPr/>
          </w:rPrChange>
        </w:rPr>
        <w:t xml:space="preserve"> attributs</w:t>
      </w:r>
      <w:ins w:id="450" w:author="Belisle, Pierre" w:date="2021-02-06T11:16:00Z">
        <w:r w:rsidR="00655755" w:rsidRPr="00BD6BA1">
          <w:rPr>
            <w:szCs w:val="24"/>
            <w:rPrChange w:id="451" w:author="Belisle, Pierre" w:date="2021-02-09T14:45:00Z">
              <w:rPr/>
            </w:rPrChange>
          </w:rPr>
          <w:t> :</w:t>
        </w:r>
      </w:ins>
    </w:p>
    <w:p w14:paraId="2669AF99" w14:textId="1304B356" w:rsidR="00F76865" w:rsidRPr="00BD6BA1" w:rsidRDefault="00137B58">
      <w:pPr>
        <w:numPr>
          <w:ilvl w:val="0"/>
          <w:numId w:val="4"/>
        </w:numPr>
        <w:rPr>
          <w:szCs w:val="24"/>
          <w:rPrChange w:id="452" w:author="Belisle, Pierre" w:date="2021-02-09T14:45:00Z">
            <w:rPr/>
          </w:rPrChange>
        </w:rPr>
      </w:pPr>
      <w:proofErr w:type="gramStart"/>
      <w:r w:rsidRPr="00BD6BA1">
        <w:rPr>
          <w:szCs w:val="24"/>
          <w:rPrChange w:id="453" w:author="Belisle, Pierre" w:date="2021-02-09T14:45:00Z">
            <w:rPr/>
          </w:rPrChange>
        </w:rPr>
        <w:t>une</w:t>
      </w:r>
      <w:proofErr w:type="gramEnd"/>
      <w:r w:rsidRPr="00BD6BA1">
        <w:rPr>
          <w:szCs w:val="24"/>
          <w:rPrChange w:id="454" w:author="Belisle, Pierre" w:date="2021-02-09T14:45:00Z">
            <w:rPr/>
          </w:rPrChange>
        </w:rPr>
        <w:t xml:space="preserve"> constante pour définir la taille de la carte (1920, 1080, utiliser un</w:t>
      </w:r>
      <w:del w:id="455" w:author="Belisle, Pierre" w:date="2021-02-06T14:15:00Z">
        <w:r w:rsidRPr="00BD6BA1" w:rsidDel="00392E3C">
          <w:rPr>
            <w:szCs w:val="24"/>
            <w:rPrChange w:id="456" w:author="Belisle, Pierre" w:date="2021-02-09T14:45:00Z">
              <w:rPr/>
            </w:rPrChange>
          </w:rPr>
          <w:delText>e position</w:delText>
        </w:r>
      </w:del>
      <w:ins w:id="457" w:author="Belisle, Pierre" w:date="2021-02-06T14:15:00Z">
        <w:r w:rsidR="00392E3C" w:rsidRPr="00BD6BA1">
          <w:rPr>
            <w:szCs w:val="24"/>
            <w:rPrChange w:id="458" w:author="Belisle, Pierre" w:date="2021-02-09T14:45:00Z">
              <w:rPr/>
            </w:rPrChange>
          </w:rPr>
          <w:t xml:space="preserve"> objet Point2D</w:t>
        </w:r>
      </w:ins>
      <w:r w:rsidRPr="00BD6BA1">
        <w:rPr>
          <w:szCs w:val="24"/>
          <w:rPrChange w:id="459" w:author="Belisle, Pierre" w:date="2021-02-09T14:45:00Z">
            <w:rPr/>
          </w:rPrChange>
        </w:rPr>
        <w:t>)</w:t>
      </w:r>
    </w:p>
    <w:p w14:paraId="3F824FC8" w14:textId="77777777" w:rsidR="00F76865" w:rsidRPr="00BD6BA1" w:rsidRDefault="00137B58">
      <w:pPr>
        <w:numPr>
          <w:ilvl w:val="0"/>
          <w:numId w:val="4"/>
        </w:numPr>
        <w:rPr>
          <w:szCs w:val="24"/>
          <w:rPrChange w:id="460" w:author="Belisle, Pierre" w:date="2021-02-09T14:45:00Z">
            <w:rPr/>
          </w:rPrChange>
        </w:rPr>
      </w:pPr>
      <w:proofErr w:type="gramStart"/>
      <w:r w:rsidRPr="00BD6BA1">
        <w:rPr>
          <w:szCs w:val="24"/>
          <w:rPrChange w:id="461" w:author="Belisle, Pierre" w:date="2021-02-09T14:45:00Z">
            <w:rPr/>
          </w:rPrChange>
        </w:rPr>
        <w:t>une</w:t>
      </w:r>
      <w:proofErr w:type="gramEnd"/>
      <w:r w:rsidRPr="00BD6BA1">
        <w:rPr>
          <w:szCs w:val="24"/>
          <w:rPrChange w:id="462" w:author="Belisle, Pierre" w:date="2021-02-09T14:45:00Z">
            <w:rPr/>
          </w:rPrChange>
        </w:rPr>
        <w:t xml:space="preserve"> instance de </w:t>
      </w:r>
      <w:proofErr w:type="spellStart"/>
      <w:r w:rsidRPr="00BD6BA1">
        <w:rPr>
          <w:szCs w:val="24"/>
          <w:rPrChange w:id="463" w:author="Belisle, Pierre" w:date="2021-02-09T14:45:00Z">
            <w:rPr/>
          </w:rPrChange>
        </w:rPr>
        <w:t>Random</w:t>
      </w:r>
      <w:proofErr w:type="spellEnd"/>
    </w:p>
    <w:p w14:paraId="053B8546" w14:textId="77777777" w:rsidR="00F76865" w:rsidRPr="00BD6BA1" w:rsidDel="007115C3" w:rsidRDefault="00F76865">
      <w:pPr>
        <w:rPr>
          <w:del w:id="464" w:author="Belisle, Pierre" w:date="2021-02-06T12:02:00Z"/>
          <w:szCs w:val="24"/>
          <w:rPrChange w:id="465" w:author="Belisle, Pierre" w:date="2021-02-09T14:45:00Z">
            <w:rPr>
              <w:del w:id="466" w:author="Belisle, Pierre" w:date="2021-02-06T12:02:00Z"/>
            </w:rPr>
          </w:rPrChange>
        </w:rPr>
      </w:pPr>
    </w:p>
    <w:p w14:paraId="41E35269" w14:textId="77777777" w:rsidR="00655755" w:rsidRPr="00BD6BA1" w:rsidRDefault="00655755">
      <w:pPr>
        <w:rPr>
          <w:ins w:id="467" w:author="Belisle, Pierre" w:date="2021-02-06T11:16:00Z"/>
          <w:szCs w:val="24"/>
          <w:rPrChange w:id="468" w:author="Belisle, Pierre" w:date="2021-02-09T14:45:00Z">
            <w:rPr>
              <w:ins w:id="469" w:author="Belisle, Pierre" w:date="2021-02-06T11:16:00Z"/>
            </w:rPr>
          </w:rPrChange>
        </w:rPr>
      </w:pPr>
    </w:p>
    <w:p w14:paraId="57748B32" w14:textId="22A57E19" w:rsidR="00F76865" w:rsidRPr="00BD6BA1" w:rsidRDefault="00137B58">
      <w:pPr>
        <w:rPr>
          <w:szCs w:val="24"/>
          <w:rPrChange w:id="470" w:author="Belisle, Pierre" w:date="2021-02-09T14:45:00Z">
            <w:rPr/>
          </w:rPrChange>
        </w:rPr>
      </w:pPr>
      <w:r w:rsidRPr="00BD6BA1">
        <w:rPr>
          <w:szCs w:val="24"/>
          <w:rPrChange w:id="471" w:author="Belisle, Pierre" w:date="2021-02-09T14:45:00Z">
            <w:rPr/>
          </w:rPrChange>
        </w:rPr>
        <w:t>Elle offre les services suivants:</w:t>
      </w:r>
    </w:p>
    <w:p w14:paraId="2D0CE2EB" w14:textId="59480B91" w:rsidR="00F76865" w:rsidRPr="00BD6BA1" w:rsidRDefault="007115C3">
      <w:pPr>
        <w:numPr>
          <w:ilvl w:val="0"/>
          <w:numId w:val="5"/>
        </w:numPr>
        <w:rPr>
          <w:szCs w:val="24"/>
          <w:rPrChange w:id="472" w:author="Belisle, Pierre" w:date="2021-02-09T14:45:00Z">
            <w:rPr/>
          </w:rPrChange>
        </w:rPr>
      </w:pPr>
      <w:proofErr w:type="gramStart"/>
      <w:ins w:id="473" w:author="Belisle, Pierre" w:date="2021-02-06T12:02:00Z">
        <w:r w:rsidRPr="00BD6BA1">
          <w:rPr>
            <w:szCs w:val="24"/>
            <w:rPrChange w:id="474" w:author="Belisle, Pierre" w:date="2021-02-09T14:45:00Z">
              <w:rPr/>
            </w:rPrChange>
          </w:rPr>
          <w:t>un</w:t>
        </w:r>
        <w:proofErr w:type="gramEnd"/>
        <w:r w:rsidRPr="00BD6BA1">
          <w:rPr>
            <w:szCs w:val="24"/>
            <w:rPrChange w:id="475" w:author="Belisle, Pierre" w:date="2021-02-09T14:45:00Z">
              <w:rPr/>
            </w:rPrChange>
          </w:rPr>
          <w:t xml:space="preserve"> </w:t>
        </w:r>
      </w:ins>
      <w:r w:rsidR="00137B58" w:rsidRPr="00BD6BA1">
        <w:rPr>
          <w:szCs w:val="24"/>
          <w:rPrChange w:id="476" w:author="Belisle, Pierre" w:date="2021-02-09T14:45:00Z">
            <w:rPr/>
          </w:rPrChange>
        </w:rPr>
        <w:t>générateur de position aléatoire</w:t>
      </w:r>
    </w:p>
    <w:p w14:paraId="626A1E78" w14:textId="77777777" w:rsidR="00F76865" w:rsidRPr="00BD6BA1" w:rsidRDefault="00137B58">
      <w:pPr>
        <w:numPr>
          <w:ilvl w:val="1"/>
          <w:numId w:val="5"/>
        </w:numPr>
        <w:rPr>
          <w:szCs w:val="24"/>
          <w:rPrChange w:id="477" w:author="Belisle, Pierre" w:date="2021-02-09T14:45:00Z">
            <w:rPr/>
          </w:rPrChange>
        </w:rPr>
      </w:pPr>
      <w:proofErr w:type="gramStart"/>
      <w:r w:rsidRPr="00BD6BA1">
        <w:rPr>
          <w:szCs w:val="24"/>
          <w:rPrChange w:id="478" w:author="Belisle, Pierre" w:date="2021-02-09T14:45:00Z">
            <w:rPr/>
          </w:rPrChange>
        </w:rPr>
        <w:t>retourne</w:t>
      </w:r>
      <w:proofErr w:type="gramEnd"/>
      <w:r w:rsidRPr="00BD6BA1">
        <w:rPr>
          <w:szCs w:val="24"/>
          <w:rPrChange w:id="479" w:author="Belisle, Pierre" w:date="2021-02-09T14:45:00Z">
            <w:rPr/>
          </w:rPrChange>
        </w:rPr>
        <w:t xml:space="preserve"> une position qui a été initialisée aléatoirement dans la carte.</w:t>
      </w:r>
    </w:p>
    <w:p w14:paraId="1C1FDE47" w14:textId="66B7726D" w:rsidR="00F76865" w:rsidRPr="00BD6BA1" w:rsidDel="007115C3" w:rsidRDefault="00137B58">
      <w:pPr>
        <w:numPr>
          <w:ilvl w:val="0"/>
          <w:numId w:val="5"/>
        </w:numPr>
        <w:rPr>
          <w:del w:id="480" w:author="Belisle, Pierre" w:date="2021-02-06T12:03:00Z"/>
          <w:szCs w:val="24"/>
          <w:rPrChange w:id="481" w:author="Belisle, Pierre" w:date="2021-02-09T14:45:00Z">
            <w:rPr>
              <w:del w:id="482" w:author="Belisle, Pierre" w:date="2021-02-06T12:03:00Z"/>
            </w:rPr>
          </w:rPrChange>
        </w:rPr>
      </w:pPr>
      <w:proofErr w:type="gramStart"/>
      <w:r w:rsidRPr="00BD6BA1">
        <w:rPr>
          <w:szCs w:val="24"/>
          <w:rPrChange w:id="483" w:author="Belisle, Pierre" w:date="2021-02-09T14:45:00Z">
            <w:rPr/>
          </w:rPrChange>
        </w:rPr>
        <w:t>une</w:t>
      </w:r>
      <w:proofErr w:type="gramEnd"/>
      <w:r w:rsidRPr="00BD6BA1">
        <w:rPr>
          <w:szCs w:val="24"/>
          <w:rPrChange w:id="484" w:author="Belisle, Pierre" w:date="2021-02-09T14:45:00Z">
            <w:rPr/>
          </w:rPrChange>
        </w:rPr>
        <w:t xml:space="preserve"> méthode permettant d’ajuster </w:t>
      </w:r>
      <w:del w:id="485" w:author="Belisle, Pierre" w:date="2021-02-09T10:18:00Z">
        <w:r w:rsidRPr="00BD6BA1" w:rsidDel="00DD2B23">
          <w:rPr>
            <w:szCs w:val="24"/>
            <w:rPrChange w:id="486" w:author="Belisle, Pierre" w:date="2021-02-09T14:45:00Z">
              <w:rPr/>
            </w:rPrChange>
          </w:rPr>
          <w:delText xml:space="preserve">une </w:delText>
        </w:r>
      </w:del>
      <w:ins w:id="487" w:author="Belisle, Pierre" w:date="2021-02-09T10:18:00Z">
        <w:r w:rsidR="00DD2B23" w:rsidRPr="00BD6BA1">
          <w:rPr>
            <w:szCs w:val="24"/>
            <w:rPrChange w:id="488" w:author="Belisle, Pierre" w:date="2021-02-09T14:45:00Z">
              <w:rPr/>
            </w:rPrChange>
          </w:rPr>
          <w:t>la</w:t>
        </w:r>
        <w:r w:rsidR="00DD2B23" w:rsidRPr="00BD6BA1">
          <w:rPr>
            <w:szCs w:val="24"/>
            <w:rPrChange w:id="489" w:author="Belisle, Pierre" w:date="2021-02-09T14:45:00Z">
              <w:rPr/>
            </w:rPrChange>
          </w:rPr>
          <w:t xml:space="preserve"> </w:t>
        </w:r>
      </w:ins>
      <w:r w:rsidRPr="00BD6BA1">
        <w:rPr>
          <w:szCs w:val="24"/>
          <w:rPrChange w:id="490" w:author="Belisle, Pierre" w:date="2021-02-09T14:45:00Z">
            <w:rPr/>
          </w:rPrChange>
        </w:rPr>
        <w:t>positio</w:t>
      </w:r>
      <w:ins w:id="491" w:author="Belisle, Pierre" w:date="2021-02-09T10:18:00Z">
        <w:r w:rsidR="00DD2B23" w:rsidRPr="00BD6BA1">
          <w:rPr>
            <w:szCs w:val="24"/>
            <w:rPrChange w:id="492" w:author="Belisle, Pierre" w:date="2021-02-09T14:45:00Z">
              <w:rPr/>
            </w:rPrChange>
          </w:rPr>
          <w:t>n. Elle</w:t>
        </w:r>
      </w:ins>
      <w:del w:id="493" w:author="Belisle, Pierre" w:date="2021-02-09T10:18:00Z">
        <w:r w:rsidRPr="00BD6BA1" w:rsidDel="00DD2B23">
          <w:rPr>
            <w:szCs w:val="24"/>
            <w:rPrChange w:id="494" w:author="Belisle, Pierre" w:date="2021-02-09T14:45:00Z">
              <w:rPr/>
            </w:rPrChange>
          </w:rPr>
          <w:delText>n</w:delText>
        </w:r>
      </w:del>
      <w:ins w:id="495" w:author="Belisle, Pierre" w:date="2021-02-06T12:03:00Z">
        <w:r w:rsidR="007115C3" w:rsidRPr="00BD6BA1">
          <w:rPr>
            <w:szCs w:val="24"/>
            <w:rPrChange w:id="496" w:author="Belisle, Pierre" w:date="2021-02-09T14:45:00Z">
              <w:rPr/>
            </w:rPrChange>
          </w:rPr>
          <w:t xml:space="preserve"> </w:t>
        </w:r>
      </w:ins>
    </w:p>
    <w:p w14:paraId="0D9F06DD" w14:textId="191AECF6" w:rsidR="00F76865" w:rsidRPr="00BD6BA1" w:rsidDel="007115C3" w:rsidRDefault="00137B58">
      <w:pPr>
        <w:numPr>
          <w:ilvl w:val="1"/>
          <w:numId w:val="5"/>
        </w:numPr>
        <w:rPr>
          <w:del w:id="497" w:author="Belisle, Pierre" w:date="2021-02-06T12:03:00Z"/>
          <w:szCs w:val="24"/>
          <w:rPrChange w:id="498" w:author="Belisle, Pierre" w:date="2021-02-09T14:45:00Z">
            <w:rPr>
              <w:del w:id="499" w:author="Belisle, Pierre" w:date="2021-02-06T12:03:00Z"/>
            </w:rPr>
          </w:rPrChange>
        </w:rPr>
      </w:pPr>
      <w:proofErr w:type="gramStart"/>
      <w:r w:rsidRPr="00BD6BA1">
        <w:rPr>
          <w:szCs w:val="24"/>
          <w:rPrChange w:id="500" w:author="Belisle, Pierre" w:date="2021-02-09T14:45:00Z">
            <w:rPr/>
          </w:rPrChange>
        </w:rPr>
        <w:t>reçoit</w:t>
      </w:r>
      <w:proofErr w:type="gramEnd"/>
      <w:r w:rsidRPr="00BD6BA1">
        <w:rPr>
          <w:szCs w:val="24"/>
          <w:rPrChange w:id="501" w:author="Belisle, Pierre" w:date="2021-02-09T14:45:00Z">
            <w:rPr/>
          </w:rPrChange>
        </w:rPr>
        <w:t xml:space="preserve"> une position en entrée, si la position est à l’extérieur de la carte, ses coordonnées X et/ou Y sont ajustées, par rapport à la logique du </w:t>
      </w:r>
      <w:proofErr w:type="spellStart"/>
      <w:r w:rsidRPr="00BD6BA1">
        <w:rPr>
          <w:szCs w:val="24"/>
          <w:rPrChange w:id="502" w:author="Belisle, Pierre" w:date="2021-02-09T14:45:00Z">
            <w:rPr/>
          </w:rPrChange>
        </w:rPr>
        <w:t>toroïde</w:t>
      </w:r>
      <w:proofErr w:type="spellEnd"/>
      <w:r w:rsidRPr="00BD6BA1">
        <w:rPr>
          <w:szCs w:val="24"/>
          <w:rPrChange w:id="503" w:author="Belisle, Pierre" w:date="2021-02-09T14:45:00Z">
            <w:rPr/>
          </w:rPrChange>
        </w:rPr>
        <w:t>, pour la ramener dans la carte.</w:t>
      </w:r>
    </w:p>
    <w:p w14:paraId="55B9FE68" w14:textId="2ADF71FB" w:rsidR="00EA516A" w:rsidRPr="00E7281E" w:rsidRDefault="00EA516A" w:rsidP="00E7281E">
      <w:pPr>
        <w:numPr>
          <w:ilvl w:val="0"/>
          <w:numId w:val="5"/>
        </w:numPr>
        <w:rPr>
          <w:ins w:id="504" w:author="Belisle, Pierre" w:date="2021-02-06T12:04:00Z"/>
          <w:szCs w:val="24"/>
          <w:rPrChange w:id="505" w:author="Belisle, Pierre" w:date="2021-02-09T14:47:00Z">
            <w:rPr>
              <w:ins w:id="506" w:author="Belisle, Pierre" w:date="2021-02-06T12:04:00Z"/>
            </w:rPr>
          </w:rPrChange>
        </w:rPr>
        <w:pPrChange w:id="507" w:author="Belisle, Pierre" w:date="2021-02-09T14:47:00Z">
          <w:pPr/>
        </w:pPrChange>
      </w:pPr>
    </w:p>
    <w:p w14:paraId="13474DF9" w14:textId="77777777" w:rsidR="007115C3" w:rsidRPr="00BD6BA1" w:rsidRDefault="007115C3">
      <w:pPr>
        <w:rPr>
          <w:ins w:id="508" w:author="Belisle, Pierre" w:date="2021-02-06T12:03:00Z"/>
          <w:szCs w:val="24"/>
          <w:rPrChange w:id="509" w:author="Belisle, Pierre" w:date="2021-02-09T14:45:00Z">
            <w:rPr>
              <w:ins w:id="510" w:author="Belisle, Pierre" w:date="2021-02-06T12:03:00Z"/>
            </w:rPr>
          </w:rPrChange>
        </w:rPr>
        <w:pPrChange w:id="511" w:author="Belisle, Pierre" w:date="2021-02-06T12:03:00Z">
          <w:pPr>
            <w:numPr>
              <w:ilvl w:val="1"/>
              <w:numId w:val="5"/>
            </w:numPr>
            <w:ind w:left="1440" w:hanging="360"/>
          </w:pPr>
        </w:pPrChange>
      </w:pPr>
    </w:p>
    <w:p w14:paraId="28D70130" w14:textId="4378ABDA" w:rsidR="00F76865" w:rsidRPr="00BD6BA1" w:rsidDel="007115C3" w:rsidRDefault="007115C3" w:rsidP="00E7281E">
      <w:pPr>
        <w:pBdr>
          <w:top w:val="single" w:sz="4" w:space="1" w:color="auto"/>
          <w:left w:val="single" w:sz="4" w:space="4" w:color="auto"/>
          <w:bottom w:val="single" w:sz="4" w:space="1" w:color="auto"/>
          <w:right w:val="single" w:sz="4" w:space="4" w:color="auto"/>
        </w:pBdr>
        <w:rPr>
          <w:del w:id="512" w:author="Belisle, Pierre" w:date="2021-02-06T12:02:00Z"/>
          <w:szCs w:val="24"/>
          <w:rPrChange w:id="513" w:author="Belisle, Pierre" w:date="2021-02-09T14:45:00Z">
            <w:rPr>
              <w:del w:id="514" w:author="Belisle, Pierre" w:date="2021-02-06T12:02:00Z"/>
            </w:rPr>
          </w:rPrChange>
        </w:rPr>
        <w:pPrChange w:id="515" w:author="Belisle, Pierre" w:date="2021-02-09T14:48:00Z">
          <w:pPr/>
        </w:pPrChange>
      </w:pPr>
      <w:ins w:id="516" w:author="Belisle, Pierre" w:date="2021-02-06T12:03:00Z">
        <w:r w:rsidRPr="00BD6BA1">
          <w:rPr>
            <w:szCs w:val="24"/>
            <w:rPrChange w:id="517" w:author="Belisle, Pierre" w:date="2021-02-09T14:45:00Z">
              <w:rPr/>
            </w:rPrChange>
          </w:rPr>
          <w:t>Vous devez écrire un programme qui teste les méthodes qui s’y trouvent.</w:t>
        </w:r>
      </w:ins>
    </w:p>
    <w:p w14:paraId="5B554B0E" w14:textId="5049492B" w:rsidR="00F76865" w:rsidRDefault="007115C3" w:rsidP="00E7281E">
      <w:pPr>
        <w:pBdr>
          <w:top w:val="single" w:sz="4" w:space="1" w:color="auto"/>
          <w:left w:val="single" w:sz="4" w:space="4" w:color="auto"/>
          <w:bottom w:val="single" w:sz="4" w:space="1" w:color="auto"/>
          <w:right w:val="single" w:sz="4" w:space="4" w:color="auto"/>
        </w:pBdr>
        <w:rPr>
          <w:ins w:id="518" w:author="Belisle, Pierre" w:date="2021-02-09T14:48:00Z"/>
          <w:szCs w:val="24"/>
        </w:rPr>
      </w:pPr>
      <w:ins w:id="519" w:author="Belisle, Pierre" w:date="2021-02-06T12:03:00Z">
        <w:r w:rsidRPr="00BD6BA1">
          <w:rPr>
            <w:szCs w:val="24"/>
            <w:rPrChange w:id="520" w:author="Belisle, Pierre" w:date="2021-02-09T14:45:00Z">
              <w:rPr/>
            </w:rPrChange>
          </w:rPr>
          <w:t xml:space="preserve"> Une</w:t>
        </w:r>
      </w:ins>
      <w:del w:id="521" w:author="Belisle, Pierre" w:date="2021-02-06T12:03:00Z">
        <w:r w:rsidR="00137B58" w:rsidRPr="00BD6BA1" w:rsidDel="007115C3">
          <w:rPr>
            <w:szCs w:val="24"/>
            <w:rPrChange w:id="522" w:author="Belisle, Pierre" w:date="2021-02-09T14:45:00Z">
              <w:rPr/>
            </w:rPrChange>
          </w:rPr>
          <w:delText>Implémenter une</w:delText>
        </w:r>
      </w:del>
      <w:r w:rsidR="00137B58" w:rsidRPr="00BD6BA1">
        <w:rPr>
          <w:szCs w:val="24"/>
          <w:rPrChange w:id="523" w:author="Belisle, Pierre" w:date="2021-02-09T14:45:00Z">
            <w:rPr/>
          </w:rPrChange>
        </w:rPr>
        <w:t xml:space="preserve"> courte routine de test </w:t>
      </w:r>
      <w:ins w:id="524" w:author="Belisle, Pierre" w:date="2021-02-06T12:03:00Z">
        <w:r w:rsidRPr="00BD6BA1">
          <w:rPr>
            <w:szCs w:val="24"/>
            <w:rPrChange w:id="525" w:author="Belisle, Pierre" w:date="2021-02-09T14:45:00Z">
              <w:rPr/>
            </w:rPrChange>
          </w:rPr>
          <w:t>devrait su</w:t>
        </w:r>
        <w:r w:rsidR="00EA516A" w:rsidRPr="00BD6BA1">
          <w:rPr>
            <w:szCs w:val="24"/>
            <w:rPrChange w:id="526" w:author="Belisle, Pierre" w:date="2021-02-09T14:45:00Z">
              <w:rPr/>
            </w:rPrChange>
          </w:rPr>
          <w:t>ffire:</w:t>
        </w:r>
      </w:ins>
      <w:del w:id="527" w:author="Belisle, Pierre" w:date="2021-02-06T12:03:00Z">
        <w:r w:rsidR="00137B58" w:rsidRPr="00BD6BA1" w:rsidDel="007115C3">
          <w:rPr>
            <w:szCs w:val="24"/>
            <w:rPrChange w:id="528" w:author="Belisle, Pierre" w:date="2021-02-09T14:45:00Z">
              <w:rPr/>
            </w:rPrChange>
          </w:rPr>
          <w:delText>qui:</w:delText>
        </w:r>
      </w:del>
    </w:p>
    <w:p w14:paraId="2688C91E" w14:textId="77777777" w:rsidR="00E7281E" w:rsidRPr="00BD6BA1" w:rsidRDefault="00E7281E" w:rsidP="00E7281E">
      <w:pPr>
        <w:pBdr>
          <w:top w:val="single" w:sz="4" w:space="1" w:color="auto"/>
          <w:left w:val="single" w:sz="4" w:space="4" w:color="auto"/>
          <w:bottom w:val="single" w:sz="4" w:space="1" w:color="auto"/>
          <w:right w:val="single" w:sz="4" w:space="4" w:color="auto"/>
        </w:pBdr>
        <w:rPr>
          <w:szCs w:val="24"/>
          <w:rPrChange w:id="529" w:author="Belisle, Pierre" w:date="2021-02-09T14:45:00Z">
            <w:rPr/>
          </w:rPrChange>
        </w:rPr>
        <w:pPrChange w:id="530" w:author="Belisle, Pierre" w:date="2021-02-09T14:48:00Z">
          <w:pPr/>
        </w:pPrChange>
      </w:pPr>
    </w:p>
    <w:p w14:paraId="722D2FE6" w14:textId="1D15EF71" w:rsidR="00F76865" w:rsidRPr="00BD6BA1" w:rsidRDefault="00137B58" w:rsidP="00E7281E">
      <w:pPr>
        <w:numPr>
          <w:ilvl w:val="0"/>
          <w:numId w:val="1"/>
        </w:numPr>
        <w:pBdr>
          <w:top w:val="single" w:sz="4" w:space="1" w:color="auto"/>
          <w:left w:val="single" w:sz="4" w:space="4" w:color="auto"/>
          <w:bottom w:val="single" w:sz="4" w:space="1" w:color="auto"/>
          <w:right w:val="single" w:sz="4" w:space="4" w:color="auto"/>
        </w:pBdr>
        <w:rPr>
          <w:szCs w:val="24"/>
          <w:rPrChange w:id="531" w:author="Belisle, Pierre" w:date="2021-02-09T14:45:00Z">
            <w:rPr/>
          </w:rPrChange>
        </w:rPr>
        <w:pPrChange w:id="532" w:author="Belisle, Pierre" w:date="2021-02-09T14:48:00Z">
          <w:pPr>
            <w:numPr>
              <w:numId w:val="1"/>
            </w:numPr>
            <w:ind w:left="360" w:hanging="360"/>
          </w:pPr>
        </w:pPrChange>
      </w:pPr>
      <w:proofErr w:type="gramStart"/>
      <w:r w:rsidRPr="00BD6BA1">
        <w:rPr>
          <w:szCs w:val="24"/>
          <w:rPrChange w:id="533" w:author="Belisle, Pierre" w:date="2021-02-09T14:45:00Z">
            <w:rPr/>
          </w:rPrChange>
        </w:rPr>
        <w:t>instancie</w:t>
      </w:r>
      <w:ins w:id="534" w:author="Belisle, Pierre" w:date="2021-02-06T12:04:00Z">
        <w:r w:rsidR="00EA516A" w:rsidRPr="00BD6BA1">
          <w:rPr>
            <w:szCs w:val="24"/>
            <w:rPrChange w:id="535" w:author="Belisle, Pierre" w:date="2021-02-09T14:45:00Z">
              <w:rPr/>
            </w:rPrChange>
          </w:rPr>
          <w:t>r</w:t>
        </w:r>
      </w:ins>
      <w:proofErr w:type="gramEnd"/>
      <w:r w:rsidRPr="00BD6BA1">
        <w:rPr>
          <w:szCs w:val="24"/>
          <w:rPrChange w:id="536" w:author="Belisle, Pierre" w:date="2021-02-09T14:45:00Z">
            <w:rPr/>
          </w:rPrChange>
        </w:rPr>
        <w:t xml:space="preserve"> un point aléatoirement</w:t>
      </w:r>
    </w:p>
    <w:p w14:paraId="4A938643" w14:textId="6D8F778C" w:rsidR="00F76865" w:rsidRPr="00BD6BA1" w:rsidRDefault="00137B58" w:rsidP="00E7281E">
      <w:pPr>
        <w:numPr>
          <w:ilvl w:val="0"/>
          <w:numId w:val="1"/>
        </w:numPr>
        <w:pBdr>
          <w:top w:val="single" w:sz="4" w:space="1" w:color="auto"/>
          <w:left w:val="single" w:sz="4" w:space="4" w:color="auto"/>
          <w:bottom w:val="single" w:sz="4" w:space="1" w:color="auto"/>
          <w:right w:val="single" w:sz="4" w:space="4" w:color="auto"/>
        </w:pBdr>
        <w:rPr>
          <w:szCs w:val="24"/>
          <w:rPrChange w:id="537" w:author="Belisle, Pierre" w:date="2021-02-09T14:45:00Z">
            <w:rPr/>
          </w:rPrChange>
        </w:rPr>
        <w:pPrChange w:id="538" w:author="Belisle, Pierre" w:date="2021-02-09T14:48:00Z">
          <w:pPr>
            <w:numPr>
              <w:numId w:val="1"/>
            </w:numPr>
            <w:ind w:left="360" w:hanging="360"/>
          </w:pPr>
        </w:pPrChange>
      </w:pPr>
      <w:proofErr w:type="gramStart"/>
      <w:r w:rsidRPr="00BD6BA1">
        <w:rPr>
          <w:szCs w:val="24"/>
          <w:rPrChange w:id="539" w:author="Belisle, Pierre" w:date="2021-02-09T14:45:00Z">
            <w:rPr/>
          </w:rPrChange>
        </w:rPr>
        <w:t>affiche</w:t>
      </w:r>
      <w:ins w:id="540" w:author="Belisle, Pierre" w:date="2021-02-06T12:04:00Z">
        <w:r w:rsidR="00EA516A" w:rsidRPr="00BD6BA1">
          <w:rPr>
            <w:szCs w:val="24"/>
            <w:rPrChange w:id="541" w:author="Belisle, Pierre" w:date="2021-02-09T14:45:00Z">
              <w:rPr/>
            </w:rPrChange>
          </w:rPr>
          <w:t>r</w:t>
        </w:r>
      </w:ins>
      <w:proofErr w:type="gramEnd"/>
      <w:r w:rsidRPr="00BD6BA1">
        <w:rPr>
          <w:szCs w:val="24"/>
          <w:rPrChange w:id="542" w:author="Belisle, Pierre" w:date="2021-02-09T14:45:00Z">
            <w:rPr/>
          </w:rPrChange>
        </w:rPr>
        <w:t xml:space="preserve"> ce point</w:t>
      </w:r>
    </w:p>
    <w:p w14:paraId="18928DFC" w14:textId="33EA2A39" w:rsidR="00F76865" w:rsidRPr="00BD6BA1" w:rsidRDefault="00137B58" w:rsidP="00E7281E">
      <w:pPr>
        <w:numPr>
          <w:ilvl w:val="0"/>
          <w:numId w:val="1"/>
        </w:numPr>
        <w:pBdr>
          <w:top w:val="single" w:sz="4" w:space="1" w:color="auto"/>
          <w:left w:val="single" w:sz="4" w:space="4" w:color="auto"/>
          <w:bottom w:val="single" w:sz="4" w:space="1" w:color="auto"/>
          <w:right w:val="single" w:sz="4" w:space="4" w:color="auto"/>
        </w:pBdr>
        <w:rPr>
          <w:szCs w:val="24"/>
          <w:rPrChange w:id="543" w:author="Belisle, Pierre" w:date="2021-02-09T14:45:00Z">
            <w:rPr/>
          </w:rPrChange>
        </w:rPr>
        <w:pPrChange w:id="544" w:author="Belisle, Pierre" w:date="2021-02-09T14:48:00Z">
          <w:pPr>
            <w:numPr>
              <w:numId w:val="1"/>
            </w:numPr>
            <w:ind w:left="360" w:hanging="360"/>
          </w:pPr>
        </w:pPrChange>
      </w:pPr>
      <w:proofErr w:type="gramStart"/>
      <w:r w:rsidRPr="00BD6BA1">
        <w:rPr>
          <w:szCs w:val="24"/>
          <w:rPrChange w:id="545" w:author="Belisle, Pierre" w:date="2021-02-09T14:45:00Z">
            <w:rPr/>
          </w:rPrChange>
        </w:rPr>
        <w:t>déplace</w:t>
      </w:r>
      <w:ins w:id="546" w:author="Belisle, Pierre" w:date="2021-02-06T12:04:00Z">
        <w:r w:rsidR="00EA516A" w:rsidRPr="00BD6BA1">
          <w:rPr>
            <w:szCs w:val="24"/>
            <w:rPrChange w:id="547" w:author="Belisle, Pierre" w:date="2021-02-09T14:45:00Z">
              <w:rPr/>
            </w:rPrChange>
          </w:rPr>
          <w:t>r</w:t>
        </w:r>
      </w:ins>
      <w:proofErr w:type="gramEnd"/>
      <w:r w:rsidRPr="00BD6BA1">
        <w:rPr>
          <w:szCs w:val="24"/>
          <w:rPrChange w:id="548" w:author="Belisle, Pierre" w:date="2021-02-09T14:45:00Z">
            <w:rPr/>
          </w:rPrChange>
        </w:rPr>
        <w:t xml:space="preserve"> le point à l’extérieur de la carte</w:t>
      </w:r>
    </w:p>
    <w:p w14:paraId="495DC7A0" w14:textId="3962A9FE" w:rsidR="00F76865" w:rsidRPr="00BD6BA1" w:rsidRDefault="00137B58" w:rsidP="00E7281E">
      <w:pPr>
        <w:numPr>
          <w:ilvl w:val="0"/>
          <w:numId w:val="1"/>
        </w:numPr>
        <w:pBdr>
          <w:top w:val="single" w:sz="4" w:space="1" w:color="auto"/>
          <w:left w:val="single" w:sz="4" w:space="4" w:color="auto"/>
          <w:bottom w:val="single" w:sz="4" w:space="1" w:color="auto"/>
          <w:right w:val="single" w:sz="4" w:space="4" w:color="auto"/>
        </w:pBdr>
        <w:rPr>
          <w:szCs w:val="24"/>
          <w:rPrChange w:id="549" w:author="Belisle, Pierre" w:date="2021-02-09T14:45:00Z">
            <w:rPr/>
          </w:rPrChange>
        </w:rPr>
        <w:pPrChange w:id="550" w:author="Belisle, Pierre" w:date="2021-02-09T14:48:00Z">
          <w:pPr>
            <w:numPr>
              <w:numId w:val="1"/>
            </w:numPr>
            <w:ind w:left="360" w:hanging="360"/>
          </w:pPr>
        </w:pPrChange>
      </w:pPr>
      <w:proofErr w:type="gramStart"/>
      <w:r w:rsidRPr="00BD6BA1">
        <w:rPr>
          <w:szCs w:val="24"/>
          <w:rPrChange w:id="551" w:author="Belisle, Pierre" w:date="2021-02-09T14:45:00Z">
            <w:rPr/>
          </w:rPrChange>
        </w:rPr>
        <w:t>ajuste</w:t>
      </w:r>
      <w:ins w:id="552" w:author="Belisle, Pierre" w:date="2021-02-06T12:04:00Z">
        <w:r w:rsidR="00EA516A" w:rsidRPr="00BD6BA1">
          <w:rPr>
            <w:szCs w:val="24"/>
            <w:rPrChange w:id="553" w:author="Belisle, Pierre" w:date="2021-02-09T14:45:00Z">
              <w:rPr/>
            </w:rPrChange>
          </w:rPr>
          <w:t>r</w:t>
        </w:r>
      </w:ins>
      <w:proofErr w:type="gramEnd"/>
      <w:r w:rsidRPr="00BD6BA1">
        <w:rPr>
          <w:szCs w:val="24"/>
          <w:rPrChange w:id="554" w:author="Belisle, Pierre" w:date="2021-02-09T14:45:00Z">
            <w:rPr/>
          </w:rPrChange>
        </w:rPr>
        <w:t xml:space="preserve"> le point</w:t>
      </w:r>
    </w:p>
    <w:p w14:paraId="2DC01F1E" w14:textId="69C406E0" w:rsidR="00F76865" w:rsidRPr="00BD6BA1" w:rsidDel="00392E3C" w:rsidRDefault="00137B58" w:rsidP="00E7281E">
      <w:pPr>
        <w:numPr>
          <w:ilvl w:val="0"/>
          <w:numId w:val="1"/>
        </w:numPr>
        <w:pBdr>
          <w:top w:val="single" w:sz="4" w:space="1" w:color="auto"/>
          <w:left w:val="single" w:sz="4" w:space="4" w:color="auto"/>
          <w:bottom w:val="single" w:sz="4" w:space="1" w:color="auto"/>
          <w:right w:val="single" w:sz="4" w:space="4" w:color="auto"/>
        </w:pBdr>
        <w:rPr>
          <w:del w:id="555" w:author="Belisle, Pierre" w:date="2021-02-06T14:16:00Z"/>
          <w:szCs w:val="24"/>
          <w:rPrChange w:id="556" w:author="Belisle, Pierre" w:date="2021-02-09T14:45:00Z">
            <w:rPr>
              <w:del w:id="557" w:author="Belisle, Pierre" w:date="2021-02-06T14:16:00Z"/>
            </w:rPr>
          </w:rPrChange>
        </w:rPr>
        <w:pPrChange w:id="558" w:author="Belisle, Pierre" w:date="2021-02-09T14:48:00Z">
          <w:pPr>
            <w:numPr>
              <w:numId w:val="1"/>
            </w:numPr>
            <w:ind w:left="360" w:hanging="360"/>
          </w:pPr>
        </w:pPrChange>
      </w:pPr>
      <w:proofErr w:type="gramStart"/>
      <w:r w:rsidRPr="00BD6BA1">
        <w:rPr>
          <w:szCs w:val="24"/>
          <w:rPrChange w:id="559" w:author="Belisle, Pierre" w:date="2021-02-09T14:45:00Z">
            <w:rPr/>
          </w:rPrChange>
        </w:rPr>
        <w:t>affiche</w:t>
      </w:r>
      <w:ins w:id="560" w:author="Belisle, Pierre" w:date="2021-02-06T12:04:00Z">
        <w:r w:rsidR="00EA516A" w:rsidRPr="00BD6BA1">
          <w:rPr>
            <w:szCs w:val="24"/>
            <w:rPrChange w:id="561" w:author="Belisle, Pierre" w:date="2021-02-09T14:45:00Z">
              <w:rPr/>
            </w:rPrChange>
          </w:rPr>
          <w:t>r</w:t>
        </w:r>
      </w:ins>
      <w:proofErr w:type="gramEnd"/>
      <w:r w:rsidRPr="00BD6BA1">
        <w:rPr>
          <w:szCs w:val="24"/>
          <w:rPrChange w:id="562" w:author="Belisle, Pierre" w:date="2021-02-09T14:45:00Z">
            <w:rPr/>
          </w:rPrChange>
        </w:rPr>
        <w:t xml:space="preserve"> le point à nouveau et confirme</w:t>
      </w:r>
      <w:ins w:id="563" w:author="Belisle, Pierre" w:date="2021-02-06T12:04:00Z">
        <w:r w:rsidR="00EA516A" w:rsidRPr="00BD6BA1">
          <w:rPr>
            <w:szCs w:val="24"/>
            <w:rPrChange w:id="564" w:author="Belisle, Pierre" w:date="2021-02-09T14:45:00Z">
              <w:rPr/>
            </w:rPrChange>
          </w:rPr>
          <w:t>r</w:t>
        </w:r>
      </w:ins>
      <w:r w:rsidRPr="00BD6BA1">
        <w:rPr>
          <w:szCs w:val="24"/>
          <w:rPrChange w:id="565" w:author="Belisle, Pierre" w:date="2021-02-09T14:45:00Z">
            <w:rPr/>
          </w:rPrChange>
        </w:rPr>
        <w:t xml:space="preserve"> que l’ajustement s’est déroulé tel que spécifié</w:t>
      </w:r>
    </w:p>
    <w:p w14:paraId="00453D61" w14:textId="77777777" w:rsidR="00EA516A" w:rsidRPr="00BD6BA1" w:rsidRDefault="00EA516A" w:rsidP="00E7281E">
      <w:pPr>
        <w:numPr>
          <w:ilvl w:val="0"/>
          <w:numId w:val="1"/>
        </w:numPr>
        <w:pBdr>
          <w:top w:val="single" w:sz="4" w:space="1" w:color="auto"/>
          <w:left w:val="single" w:sz="4" w:space="4" w:color="auto"/>
          <w:bottom w:val="single" w:sz="4" w:space="1" w:color="auto"/>
          <w:right w:val="single" w:sz="4" w:space="4" w:color="auto"/>
        </w:pBdr>
        <w:rPr>
          <w:ins w:id="566" w:author="Belisle, Pierre" w:date="2021-02-06T12:05:00Z"/>
          <w:szCs w:val="24"/>
          <w:rPrChange w:id="567" w:author="Belisle, Pierre" w:date="2021-02-09T14:45:00Z">
            <w:rPr>
              <w:ins w:id="568" w:author="Belisle, Pierre" w:date="2021-02-06T12:05:00Z"/>
              <w:b w:val="0"/>
            </w:rPr>
          </w:rPrChange>
        </w:rPr>
        <w:pPrChange w:id="569" w:author="Belisle, Pierre" w:date="2021-02-09T14:48:00Z">
          <w:pPr>
            <w:pStyle w:val="Titre1"/>
          </w:pPr>
        </w:pPrChange>
      </w:pPr>
      <w:bookmarkStart w:id="570" w:name="_epaid1t78cjm" w:colFirst="0" w:colLast="0"/>
      <w:bookmarkEnd w:id="570"/>
    </w:p>
    <w:p w14:paraId="513C34D0" w14:textId="65EC825E" w:rsidR="004D33AC" w:rsidRPr="00BD6BA1" w:rsidRDefault="00F16F2E" w:rsidP="00701A84">
      <w:pPr>
        <w:pStyle w:val="Titre1"/>
        <w:rPr>
          <w:ins w:id="571" w:author="Belisle, Pierre" w:date="2021-02-06T14:16:00Z"/>
          <w:sz w:val="24"/>
          <w:szCs w:val="24"/>
          <w:rPrChange w:id="572" w:author="Belisle, Pierre" w:date="2021-02-09T14:45:00Z">
            <w:rPr>
              <w:ins w:id="573" w:author="Belisle, Pierre" w:date="2021-02-06T14:16:00Z"/>
            </w:rPr>
          </w:rPrChange>
        </w:rPr>
      </w:pPr>
      <w:ins w:id="574" w:author="Belisle, Pierre" w:date="2021-02-09T14:17:00Z">
        <w:r w:rsidRPr="00BD6BA1">
          <w:rPr>
            <w:sz w:val="24"/>
            <w:szCs w:val="24"/>
            <w:rPrChange w:id="575" w:author="Belisle, Pierre" w:date="2021-02-09T14:45:00Z">
              <w:rPr/>
            </w:rPrChange>
          </w:rPr>
          <w:t xml:space="preserve">4- </w:t>
        </w:r>
      </w:ins>
      <w:ins w:id="576" w:author="Belisle, Pierre" w:date="2021-02-06T13:07:00Z">
        <w:r w:rsidR="004D33AC" w:rsidRPr="00BD6BA1">
          <w:rPr>
            <w:sz w:val="24"/>
            <w:szCs w:val="24"/>
            <w:rPrChange w:id="577" w:author="Belisle, Pierre" w:date="2021-02-09T14:45:00Z">
              <w:rPr/>
            </w:rPrChange>
          </w:rPr>
          <w:t>Les collections</w:t>
        </w:r>
      </w:ins>
    </w:p>
    <w:p w14:paraId="18A64C6B" w14:textId="3ECE53C7" w:rsidR="00392E3C" w:rsidRPr="00BD6BA1" w:rsidRDefault="00392E3C" w:rsidP="00392E3C">
      <w:pPr>
        <w:rPr>
          <w:ins w:id="578" w:author="Belisle, Pierre" w:date="2021-02-06T14:16:00Z"/>
          <w:szCs w:val="24"/>
          <w:rPrChange w:id="579" w:author="Belisle, Pierre" w:date="2021-02-09T14:45:00Z">
            <w:rPr>
              <w:ins w:id="580" w:author="Belisle, Pierre" w:date="2021-02-06T14:16:00Z"/>
            </w:rPr>
          </w:rPrChange>
        </w:rPr>
      </w:pPr>
    </w:p>
    <w:p w14:paraId="0C70C7E5" w14:textId="41D4541C" w:rsidR="00392E3C" w:rsidRPr="00BD6BA1" w:rsidRDefault="00392E3C" w:rsidP="0079004D">
      <w:pPr>
        <w:jc w:val="both"/>
        <w:rPr>
          <w:ins w:id="581" w:author="Belisle, Pierre" w:date="2021-02-09T10:25:00Z"/>
          <w:szCs w:val="24"/>
          <w:rPrChange w:id="582" w:author="Belisle, Pierre" w:date="2021-02-09T14:45:00Z">
            <w:rPr>
              <w:ins w:id="583" w:author="Belisle, Pierre" w:date="2021-02-09T10:25:00Z"/>
            </w:rPr>
          </w:rPrChange>
        </w:rPr>
      </w:pPr>
      <w:ins w:id="584" w:author="Belisle, Pierre" w:date="2021-02-06T14:16:00Z">
        <w:r w:rsidRPr="00BD6BA1">
          <w:rPr>
            <w:szCs w:val="24"/>
            <w:rPrChange w:id="585" w:author="Belisle, Pierre" w:date="2021-02-09T14:45:00Z">
              <w:rPr/>
            </w:rPrChange>
          </w:rPr>
          <w:t>Nous aurons besoin de conserver des infor</w:t>
        </w:r>
      </w:ins>
      <w:ins w:id="586" w:author="Belisle, Pierre" w:date="2021-02-06T14:17:00Z">
        <w:r w:rsidRPr="00BD6BA1">
          <w:rPr>
            <w:szCs w:val="24"/>
            <w:rPrChange w:id="587" w:author="Belisle, Pierre" w:date="2021-02-09T14:45:00Z">
              <w:rPr/>
            </w:rPrChange>
          </w:rPr>
          <w:t>mations</w:t>
        </w:r>
      </w:ins>
      <w:ins w:id="588" w:author="Belisle, Pierre" w:date="2021-02-09T10:20:00Z">
        <w:r w:rsidR="00771CF8" w:rsidRPr="00BD6BA1">
          <w:rPr>
            <w:szCs w:val="24"/>
            <w:rPrChange w:id="589" w:author="Belisle, Pierre" w:date="2021-02-09T14:45:00Z">
              <w:rPr/>
            </w:rPrChange>
          </w:rPr>
          <w:t>.  Nous vous demandons d’impl</w:t>
        </w:r>
      </w:ins>
      <w:ins w:id="590" w:author="Belisle, Pierre" w:date="2021-02-09T10:24:00Z">
        <w:r w:rsidR="00937703" w:rsidRPr="00BD6BA1">
          <w:rPr>
            <w:szCs w:val="24"/>
            <w:rPrChange w:id="591" w:author="Belisle, Pierre" w:date="2021-02-09T14:45:00Z">
              <w:rPr/>
            </w:rPrChange>
          </w:rPr>
          <w:t xml:space="preserve">émenter une classe </w:t>
        </w:r>
        <w:r w:rsidR="0079004D" w:rsidRPr="00BD6BA1">
          <w:rPr>
            <w:szCs w:val="24"/>
            <w:rPrChange w:id="592" w:author="Belisle, Pierre" w:date="2021-02-09T14:45:00Z">
              <w:rPr/>
            </w:rPrChange>
          </w:rPr>
          <w:t xml:space="preserve">pour maintenir les </w:t>
        </w:r>
      </w:ins>
      <w:ins w:id="593" w:author="Belisle, Pierre" w:date="2021-02-09T10:25:00Z">
        <w:r w:rsidR="0079004D" w:rsidRPr="00BD6BA1">
          <w:rPr>
            <w:szCs w:val="24"/>
            <w:rPrChange w:id="594" w:author="Belisle, Pierre" w:date="2021-02-09T14:45:00Z">
              <w:rPr/>
            </w:rPrChange>
          </w:rPr>
          <w:t>conversations ordonnées sur le numéro de téléphone appelant.</w:t>
        </w:r>
      </w:ins>
    </w:p>
    <w:p w14:paraId="09AB8EE4" w14:textId="54FB507E" w:rsidR="0079004D" w:rsidRPr="00BD6BA1" w:rsidRDefault="0079004D" w:rsidP="0079004D">
      <w:pPr>
        <w:jc w:val="both"/>
        <w:rPr>
          <w:ins w:id="595" w:author="Belisle, Pierre" w:date="2021-02-09T10:25:00Z"/>
          <w:szCs w:val="24"/>
          <w:rPrChange w:id="596" w:author="Belisle, Pierre" w:date="2021-02-09T14:45:00Z">
            <w:rPr>
              <w:ins w:id="597" w:author="Belisle, Pierre" w:date="2021-02-09T10:25:00Z"/>
            </w:rPr>
          </w:rPrChange>
        </w:rPr>
      </w:pPr>
    </w:p>
    <w:p w14:paraId="484BC9AA" w14:textId="631F9487" w:rsidR="007A7EDA" w:rsidRPr="00BD6BA1" w:rsidRDefault="007A7EDA" w:rsidP="0079004D">
      <w:pPr>
        <w:jc w:val="both"/>
        <w:rPr>
          <w:ins w:id="598" w:author="Belisle, Pierre" w:date="2021-02-09T10:26:00Z"/>
          <w:szCs w:val="24"/>
          <w:rPrChange w:id="599" w:author="Belisle, Pierre" w:date="2021-02-09T14:45:00Z">
            <w:rPr>
              <w:ins w:id="600" w:author="Belisle, Pierre" w:date="2021-02-09T10:26:00Z"/>
            </w:rPr>
          </w:rPrChange>
        </w:rPr>
      </w:pPr>
      <w:ins w:id="601" w:author="Belisle, Pierre" w:date="2021-02-09T10:25:00Z">
        <w:r w:rsidRPr="00BD6BA1">
          <w:rPr>
            <w:szCs w:val="24"/>
            <w:rPrChange w:id="602" w:author="Belisle, Pierre" w:date="2021-02-09T14:45:00Z">
              <w:rPr/>
            </w:rPrChange>
          </w:rPr>
          <w:t>L</w:t>
        </w:r>
      </w:ins>
      <w:ins w:id="603" w:author="Belisle, Pierre" w:date="2021-02-09T10:26:00Z">
        <w:r w:rsidRPr="00BD6BA1">
          <w:rPr>
            <w:szCs w:val="24"/>
            <w:rPrChange w:id="604" w:author="Belisle, Pierre" w:date="2021-02-09T14:45:00Z">
              <w:rPr/>
            </w:rPrChange>
          </w:rPr>
          <w:t>e tableau qui conserve les données doit être statique et d’une taille minimale de 100 cases par défaut.  Un constructeur par paramètre permettra d’obtenir une instance de liste d’une taille plus grande.</w:t>
        </w:r>
      </w:ins>
    </w:p>
    <w:p w14:paraId="4D91E445" w14:textId="70EF141D" w:rsidR="007A7EDA" w:rsidRPr="00BD6BA1" w:rsidRDefault="007A7EDA" w:rsidP="0079004D">
      <w:pPr>
        <w:jc w:val="both"/>
        <w:rPr>
          <w:ins w:id="605" w:author="Belisle, Pierre" w:date="2021-02-09T10:26:00Z"/>
          <w:szCs w:val="24"/>
          <w:rPrChange w:id="606" w:author="Belisle, Pierre" w:date="2021-02-09T14:45:00Z">
            <w:rPr>
              <w:ins w:id="607" w:author="Belisle, Pierre" w:date="2021-02-09T10:26:00Z"/>
            </w:rPr>
          </w:rPrChange>
        </w:rPr>
      </w:pPr>
    </w:p>
    <w:p w14:paraId="1EE38FB4" w14:textId="2A7EC4A0" w:rsidR="007A7EDA" w:rsidRPr="00BD6BA1" w:rsidRDefault="00344A63" w:rsidP="0079004D">
      <w:pPr>
        <w:jc w:val="both"/>
        <w:rPr>
          <w:ins w:id="608" w:author="Belisle, Pierre" w:date="2021-02-09T10:27:00Z"/>
          <w:szCs w:val="24"/>
          <w:rPrChange w:id="609" w:author="Belisle, Pierre" w:date="2021-02-09T14:45:00Z">
            <w:rPr>
              <w:ins w:id="610" w:author="Belisle, Pierre" w:date="2021-02-09T10:27:00Z"/>
            </w:rPr>
          </w:rPrChange>
        </w:rPr>
      </w:pPr>
      <w:ins w:id="611" w:author="Belisle, Pierre" w:date="2021-02-09T10:27:00Z">
        <w:r w:rsidRPr="00BD6BA1">
          <w:rPr>
            <w:szCs w:val="24"/>
            <w:rPrChange w:id="612" w:author="Belisle, Pierre" w:date="2021-02-09T14:45:00Z">
              <w:rPr/>
            </w:rPrChange>
          </w:rPr>
          <w:t>Les méthodes publiques à implémenter sont :</w:t>
        </w:r>
      </w:ins>
    </w:p>
    <w:p w14:paraId="5C4A087D" w14:textId="1F347F80" w:rsidR="00344A63" w:rsidRPr="00BD6BA1" w:rsidRDefault="00344A63" w:rsidP="0079004D">
      <w:pPr>
        <w:jc w:val="both"/>
        <w:rPr>
          <w:ins w:id="613" w:author="Belisle, Pierre" w:date="2021-02-09T10:27:00Z"/>
          <w:szCs w:val="24"/>
          <w:rPrChange w:id="614" w:author="Belisle, Pierre" w:date="2021-02-09T14:45:00Z">
            <w:rPr>
              <w:ins w:id="615" w:author="Belisle, Pierre" w:date="2021-02-09T10:27:00Z"/>
            </w:rPr>
          </w:rPrChange>
        </w:rPr>
      </w:pPr>
    </w:p>
    <w:p w14:paraId="72010573" w14:textId="68985D36" w:rsidR="00344A63" w:rsidRPr="00BD6BA1" w:rsidRDefault="00344A63" w:rsidP="00344A63">
      <w:pPr>
        <w:pStyle w:val="Paragraphedeliste"/>
        <w:numPr>
          <w:ilvl w:val="0"/>
          <w:numId w:val="17"/>
        </w:numPr>
        <w:jc w:val="both"/>
        <w:rPr>
          <w:ins w:id="616" w:author="Belisle, Pierre" w:date="2021-02-09T10:28:00Z"/>
          <w:szCs w:val="24"/>
          <w:rPrChange w:id="617" w:author="Belisle, Pierre" w:date="2021-02-09T14:45:00Z">
            <w:rPr>
              <w:ins w:id="618" w:author="Belisle, Pierre" w:date="2021-02-09T10:28:00Z"/>
            </w:rPr>
          </w:rPrChange>
        </w:rPr>
      </w:pPr>
      <w:proofErr w:type="spellStart"/>
      <w:proofErr w:type="gramStart"/>
      <w:ins w:id="619" w:author="Belisle, Pierre" w:date="2021-02-09T10:27:00Z">
        <w:r w:rsidRPr="00BD6BA1">
          <w:rPr>
            <w:szCs w:val="24"/>
            <w:rPrChange w:id="620" w:author="Belisle, Pierre" w:date="2021-02-09T14:45:00Z">
              <w:rPr/>
            </w:rPrChange>
          </w:rPr>
          <w:t>void</w:t>
        </w:r>
        <w:proofErr w:type="spellEnd"/>
        <w:proofErr w:type="gramEnd"/>
        <w:r w:rsidRPr="00BD6BA1">
          <w:rPr>
            <w:szCs w:val="24"/>
            <w:rPrChange w:id="621" w:author="Belisle, Pierre" w:date="2021-02-09T14:45:00Z">
              <w:rPr/>
            </w:rPrChange>
          </w:rPr>
          <w:t xml:space="preserve"> </w:t>
        </w:r>
        <w:proofErr w:type="spellStart"/>
        <w:r w:rsidRPr="00BD6BA1">
          <w:rPr>
            <w:szCs w:val="24"/>
            <w:rPrChange w:id="622" w:author="Belisle, Pierre" w:date="2021-02-09T14:45:00Z">
              <w:rPr/>
            </w:rPrChange>
          </w:rPr>
          <w:t>inserer</w:t>
        </w:r>
        <w:proofErr w:type="spellEnd"/>
        <w:r w:rsidRPr="00BD6BA1">
          <w:rPr>
            <w:szCs w:val="24"/>
            <w:rPrChange w:id="623" w:author="Belisle, Pierre" w:date="2021-02-09T14:45:00Z">
              <w:rPr/>
            </w:rPrChange>
          </w:rPr>
          <w:t xml:space="preserve">(Object </w:t>
        </w:r>
        <w:proofErr w:type="spellStart"/>
        <w:r w:rsidRPr="00BD6BA1">
          <w:rPr>
            <w:szCs w:val="24"/>
            <w:rPrChange w:id="624" w:author="Belisle, Pierre" w:date="2021-02-09T14:45:00Z">
              <w:rPr/>
            </w:rPrChange>
          </w:rPr>
          <w:t>element</w:t>
        </w:r>
        <w:proofErr w:type="spellEnd"/>
        <w:r w:rsidRPr="00BD6BA1">
          <w:rPr>
            <w:szCs w:val="24"/>
            <w:rPrChange w:id="625" w:author="Belisle, Pierre" w:date="2021-02-09T14:45:00Z">
              <w:rPr/>
            </w:rPrChange>
          </w:rPr>
          <w:t>)  //  Insère l’élément à sa pos</w:t>
        </w:r>
      </w:ins>
      <w:ins w:id="626" w:author="Belisle, Pierre" w:date="2021-02-09T10:28:00Z">
        <w:r w:rsidRPr="00BD6BA1">
          <w:rPr>
            <w:szCs w:val="24"/>
            <w:rPrChange w:id="627" w:author="Belisle, Pierre" w:date="2021-02-09T14:45:00Z">
              <w:rPr/>
            </w:rPrChange>
          </w:rPr>
          <w:t>ition dans la liste</w:t>
        </w:r>
      </w:ins>
    </w:p>
    <w:p w14:paraId="31BBC3F0" w14:textId="0B9C5A81" w:rsidR="00344A63" w:rsidRPr="00BD6BA1" w:rsidRDefault="00344A63" w:rsidP="00344A63">
      <w:pPr>
        <w:pStyle w:val="Paragraphedeliste"/>
        <w:numPr>
          <w:ilvl w:val="0"/>
          <w:numId w:val="17"/>
        </w:numPr>
        <w:jc w:val="both"/>
        <w:rPr>
          <w:ins w:id="628" w:author="Belisle, Pierre" w:date="2021-02-09T10:28:00Z"/>
          <w:szCs w:val="24"/>
          <w:rPrChange w:id="629" w:author="Belisle, Pierre" w:date="2021-02-09T14:45:00Z">
            <w:rPr>
              <w:ins w:id="630" w:author="Belisle, Pierre" w:date="2021-02-09T10:28:00Z"/>
            </w:rPr>
          </w:rPrChange>
        </w:rPr>
      </w:pPr>
      <w:proofErr w:type="spellStart"/>
      <w:proofErr w:type="gramStart"/>
      <w:ins w:id="631" w:author="Belisle, Pierre" w:date="2021-02-09T10:28:00Z">
        <w:r w:rsidRPr="00BD6BA1">
          <w:rPr>
            <w:szCs w:val="24"/>
            <w:rPrChange w:id="632" w:author="Belisle, Pierre" w:date="2021-02-09T14:45:00Z">
              <w:rPr/>
            </w:rPrChange>
          </w:rPr>
          <w:t>void</w:t>
        </w:r>
        <w:proofErr w:type="spellEnd"/>
        <w:proofErr w:type="gramEnd"/>
        <w:r w:rsidRPr="00BD6BA1">
          <w:rPr>
            <w:szCs w:val="24"/>
            <w:rPrChange w:id="633" w:author="Belisle, Pierre" w:date="2021-02-09T14:45:00Z">
              <w:rPr/>
            </w:rPrChange>
          </w:rPr>
          <w:t xml:space="preserve"> retirer(Object </w:t>
        </w:r>
        <w:proofErr w:type="spellStart"/>
        <w:r w:rsidRPr="00BD6BA1">
          <w:rPr>
            <w:szCs w:val="24"/>
            <w:rPrChange w:id="634" w:author="Belisle, Pierre" w:date="2021-02-09T14:45:00Z">
              <w:rPr/>
            </w:rPrChange>
          </w:rPr>
          <w:t>element</w:t>
        </w:r>
        <w:proofErr w:type="spellEnd"/>
        <w:r w:rsidRPr="00BD6BA1">
          <w:rPr>
            <w:szCs w:val="24"/>
            <w:rPrChange w:id="635" w:author="Belisle, Pierre" w:date="2021-02-09T14:45:00Z">
              <w:rPr/>
            </w:rPrChange>
          </w:rPr>
          <w:t>)  // Retire l’élément en utilisant la fouille binaire</w:t>
        </w:r>
      </w:ins>
    </w:p>
    <w:p w14:paraId="3C0C0E0B" w14:textId="7FE3C734" w:rsidR="00344A63" w:rsidRPr="00BD6BA1" w:rsidRDefault="009E6299" w:rsidP="00344A63">
      <w:pPr>
        <w:pStyle w:val="Paragraphedeliste"/>
        <w:numPr>
          <w:ilvl w:val="0"/>
          <w:numId w:val="17"/>
        </w:numPr>
        <w:jc w:val="both"/>
        <w:rPr>
          <w:ins w:id="636" w:author="Belisle, Pierre" w:date="2021-02-09T10:29:00Z"/>
          <w:szCs w:val="24"/>
          <w:rPrChange w:id="637" w:author="Belisle, Pierre" w:date="2021-02-09T14:45:00Z">
            <w:rPr>
              <w:ins w:id="638" w:author="Belisle, Pierre" w:date="2021-02-09T10:29:00Z"/>
            </w:rPr>
          </w:rPrChange>
        </w:rPr>
      </w:pPr>
      <w:ins w:id="639" w:author="Belisle, Pierre" w:date="2021-02-09T10:28:00Z">
        <w:r w:rsidRPr="00BD6BA1">
          <w:rPr>
            <w:szCs w:val="24"/>
            <w:rPrChange w:id="640" w:author="Belisle, Pierre" w:date="2021-02-09T14:45:00Z">
              <w:rPr/>
            </w:rPrChange>
          </w:rPr>
          <w:t xml:space="preserve">Object </w:t>
        </w:r>
        <w:proofErr w:type="gramStart"/>
        <w:r w:rsidRPr="00BD6BA1">
          <w:rPr>
            <w:szCs w:val="24"/>
            <w:rPrChange w:id="641" w:author="Belisle, Pierre" w:date="2021-02-09T14:45:00Z">
              <w:rPr/>
            </w:rPrChange>
          </w:rPr>
          <w:t>g</w:t>
        </w:r>
        <w:proofErr w:type="spellStart"/>
        <w:r w:rsidRPr="00BD6BA1">
          <w:rPr>
            <w:szCs w:val="24"/>
            <w:rPrChange w:id="642" w:author="Belisle, Pierre" w:date="2021-02-09T14:45:00Z">
              <w:rPr/>
            </w:rPrChange>
          </w:rPr>
          <w:t>etElem</w:t>
        </w:r>
      </w:ins>
      <w:ins w:id="643" w:author="Belisle, Pierre" w:date="2021-02-09T10:29:00Z">
        <w:r w:rsidRPr="00BD6BA1">
          <w:rPr>
            <w:szCs w:val="24"/>
            <w:rPrChange w:id="644" w:author="Belisle, Pierre" w:date="2021-02-09T14:45:00Z">
              <w:rPr/>
            </w:rPrChange>
          </w:rPr>
          <w:t>ent</w:t>
        </w:r>
        <w:proofErr w:type="spellEnd"/>
        <w:r w:rsidRPr="00BD6BA1">
          <w:rPr>
            <w:szCs w:val="24"/>
            <w:rPrChange w:id="645" w:author="Belisle, Pierre" w:date="2021-02-09T14:45:00Z">
              <w:rPr/>
            </w:rPrChange>
          </w:rPr>
          <w:t>(</w:t>
        </w:r>
        <w:proofErr w:type="spellStart"/>
        <w:proofErr w:type="gramEnd"/>
        <w:r w:rsidRPr="00BD6BA1">
          <w:rPr>
            <w:szCs w:val="24"/>
            <w:rPrChange w:id="646" w:author="Belisle, Pierre" w:date="2021-02-09T14:45:00Z">
              <w:rPr/>
            </w:rPrChange>
          </w:rPr>
          <w:t>int</w:t>
        </w:r>
        <w:proofErr w:type="spellEnd"/>
        <w:r w:rsidRPr="00BD6BA1">
          <w:rPr>
            <w:szCs w:val="24"/>
            <w:rPrChange w:id="647" w:author="Belisle, Pierre" w:date="2021-02-09T14:45:00Z">
              <w:rPr/>
            </w:rPrChange>
          </w:rPr>
          <w:t xml:space="preserve"> position) // Retourne </w:t>
        </w:r>
      </w:ins>
      <w:proofErr w:type="spellStart"/>
      <w:ins w:id="648" w:author="Belisle, Pierre" w:date="2021-02-09T14:24:00Z">
        <w:r w:rsidR="00657997" w:rsidRPr="00BD6BA1">
          <w:rPr>
            <w:szCs w:val="24"/>
            <w:rPrChange w:id="649" w:author="Belisle, Pierre" w:date="2021-02-09T14:45:00Z">
              <w:rPr/>
            </w:rPrChange>
          </w:rPr>
          <w:t>null</w:t>
        </w:r>
        <w:proofErr w:type="spellEnd"/>
        <w:r w:rsidR="00657997" w:rsidRPr="00BD6BA1">
          <w:rPr>
            <w:szCs w:val="24"/>
            <w:rPrChange w:id="650" w:author="Belisle, Pierre" w:date="2021-02-09T14:45:00Z">
              <w:rPr/>
            </w:rPrChange>
          </w:rPr>
          <w:t xml:space="preserve"> ou </w:t>
        </w:r>
      </w:ins>
      <w:ins w:id="651" w:author="Belisle, Pierre" w:date="2021-02-09T10:29:00Z">
        <w:r w:rsidR="008E723C" w:rsidRPr="00BD6BA1">
          <w:rPr>
            <w:szCs w:val="24"/>
            <w:rPrChange w:id="652" w:author="Belisle, Pierre" w:date="2021-02-09T14:45:00Z">
              <w:rPr/>
            </w:rPrChange>
          </w:rPr>
          <w:t>l’élément à la position fournie</w:t>
        </w:r>
      </w:ins>
    </w:p>
    <w:p w14:paraId="78E24A1B" w14:textId="0961B2A1" w:rsidR="008E723C" w:rsidRPr="00BD6BA1" w:rsidRDefault="008E723C" w:rsidP="00344A63">
      <w:pPr>
        <w:pStyle w:val="Paragraphedeliste"/>
        <w:numPr>
          <w:ilvl w:val="0"/>
          <w:numId w:val="17"/>
        </w:numPr>
        <w:jc w:val="both"/>
        <w:rPr>
          <w:ins w:id="653" w:author="Belisle, Pierre" w:date="2021-02-09T10:29:00Z"/>
          <w:szCs w:val="24"/>
          <w:rPrChange w:id="654" w:author="Belisle, Pierre" w:date="2021-02-09T14:45:00Z">
            <w:rPr>
              <w:ins w:id="655" w:author="Belisle, Pierre" w:date="2021-02-09T10:29:00Z"/>
            </w:rPr>
          </w:rPrChange>
        </w:rPr>
      </w:pPr>
      <w:ins w:id="656" w:author="Belisle, Pierre" w:date="2021-02-09T10:29:00Z">
        <w:r w:rsidRPr="00BD6BA1">
          <w:rPr>
            <w:szCs w:val="24"/>
            <w:rPrChange w:id="657" w:author="Belisle, Pierre" w:date="2021-02-09T14:45:00Z">
              <w:rPr/>
            </w:rPrChange>
          </w:rPr>
          <w:t>Ajouter toutes autres méthodes qui s</w:t>
        </w:r>
      </w:ins>
      <w:ins w:id="658" w:author="Belisle, Pierre" w:date="2021-02-09T10:30:00Z">
        <w:r w:rsidRPr="00BD6BA1">
          <w:rPr>
            <w:szCs w:val="24"/>
            <w:rPrChange w:id="659" w:author="Belisle, Pierre" w:date="2021-02-09T14:45:00Z">
              <w:rPr/>
            </w:rPrChange>
          </w:rPr>
          <w:t>er</w:t>
        </w:r>
      </w:ins>
      <w:ins w:id="660" w:author="Belisle, Pierre" w:date="2021-02-09T10:29:00Z">
        <w:r w:rsidRPr="00BD6BA1">
          <w:rPr>
            <w:szCs w:val="24"/>
            <w:rPrChange w:id="661" w:author="Belisle, Pierre" w:date="2021-02-09T14:45:00Z">
              <w:rPr/>
            </w:rPrChange>
          </w:rPr>
          <w:t>ont nécessaires au projet</w:t>
        </w:r>
      </w:ins>
      <w:ins w:id="662" w:author="Belisle, Pierre" w:date="2021-02-09T10:30:00Z">
        <w:r w:rsidRPr="00BD6BA1">
          <w:rPr>
            <w:szCs w:val="24"/>
            <w:rPrChange w:id="663" w:author="Belisle, Pierre" w:date="2021-02-09T14:45:00Z">
              <w:rPr/>
            </w:rPrChange>
          </w:rPr>
          <w:t xml:space="preserve"> dès que vous les découvrez.</w:t>
        </w:r>
      </w:ins>
    </w:p>
    <w:p w14:paraId="448FDEA8" w14:textId="77777777" w:rsidR="00701A84" w:rsidRPr="00BD6BA1" w:rsidRDefault="00701A84">
      <w:pPr>
        <w:rPr>
          <w:ins w:id="664" w:author="Belisle, Pierre" w:date="2021-02-06T13:08:00Z"/>
          <w:szCs w:val="24"/>
          <w:rPrChange w:id="665" w:author="Belisle, Pierre" w:date="2021-02-09T14:45:00Z">
            <w:rPr>
              <w:ins w:id="666" w:author="Belisle, Pierre" w:date="2021-02-06T13:08:00Z"/>
            </w:rPr>
          </w:rPrChange>
        </w:rPr>
        <w:pPrChange w:id="667" w:author="Belisle, Pierre" w:date="2021-02-06T13:08:00Z">
          <w:pPr>
            <w:pStyle w:val="Titre1"/>
          </w:pPr>
        </w:pPrChange>
      </w:pPr>
    </w:p>
    <w:p w14:paraId="78DC6874" w14:textId="3D751745" w:rsidR="008E723C" w:rsidRPr="00BD6BA1" w:rsidRDefault="00BD6BA1" w:rsidP="00E7281E">
      <w:pPr>
        <w:pBdr>
          <w:top w:val="single" w:sz="4" w:space="1" w:color="auto"/>
          <w:left w:val="single" w:sz="4" w:space="4" w:color="auto"/>
          <w:bottom w:val="single" w:sz="4" w:space="1" w:color="auto"/>
          <w:right w:val="single" w:sz="4" w:space="4" w:color="auto"/>
        </w:pBdr>
        <w:rPr>
          <w:ins w:id="668" w:author="Belisle, Pierre" w:date="2021-02-09T10:31:00Z"/>
          <w:b/>
          <w:bCs/>
          <w:iCs/>
          <w:color w:val="660000"/>
          <w:szCs w:val="24"/>
          <w:rPrChange w:id="669" w:author="Belisle, Pierre" w:date="2021-02-09T14:45:00Z">
            <w:rPr>
              <w:ins w:id="670" w:author="Belisle, Pierre" w:date="2021-02-09T10:31:00Z"/>
              <w:b/>
              <w:bCs/>
              <w:iCs/>
              <w:color w:val="660000"/>
              <w:sz w:val="28"/>
              <w:szCs w:val="28"/>
            </w:rPr>
          </w:rPrChange>
        </w:rPr>
        <w:pPrChange w:id="671" w:author="Belisle, Pierre" w:date="2021-02-09T14:49:00Z">
          <w:pPr/>
        </w:pPrChange>
      </w:pPr>
      <w:ins w:id="672" w:author="Belisle, Pierre" w:date="2021-02-09T14:45:00Z">
        <w:r w:rsidRPr="00BD6BA1">
          <w:rPr>
            <w:bCs/>
            <w:iCs/>
            <w:szCs w:val="24"/>
            <w:rPrChange w:id="673" w:author="Belisle, Pierre" w:date="2021-02-09T14:45:00Z">
              <w:rPr>
                <w:bCs/>
                <w:iCs/>
                <w:sz w:val="28"/>
                <w:szCs w:val="28"/>
              </w:rPr>
            </w:rPrChange>
          </w:rPr>
          <w:t>Écrivez un programme</w:t>
        </w:r>
      </w:ins>
      <w:ins w:id="674" w:author="Belisle, Pierre" w:date="2021-02-09T14:47:00Z">
        <w:r w:rsidR="00E7281E">
          <w:rPr>
            <w:bCs/>
            <w:iCs/>
            <w:szCs w:val="24"/>
          </w:rPr>
          <w:t xml:space="preserve"> </w:t>
        </w:r>
      </w:ins>
      <w:ins w:id="675" w:author="Belisle, Pierre" w:date="2021-02-09T14:49:00Z">
        <w:r w:rsidR="00E7281E">
          <w:rPr>
            <w:bCs/>
            <w:iCs/>
            <w:szCs w:val="24"/>
          </w:rPr>
          <w:t xml:space="preserve">indépendant </w:t>
        </w:r>
      </w:ins>
      <w:ins w:id="676" w:author="Belisle, Pierre" w:date="2021-02-09T14:45:00Z">
        <w:r w:rsidRPr="00BD6BA1">
          <w:rPr>
            <w:bCs/>
            <w:iCs/>
            <w:szCs w:val="24"/>
            <w:rPrChange w:id="677" w:author="Belisle, Pierre" w:date="2021-02-09T14:45:00Z">
              <w:rPr>
                <w:bCs/>
                <w:iCs/>
                <w:sz w:val="28"/>
                <w:szCs w:val="28"/>
              </w:rPr>
            </w:rPrChange>
          </w:rPr>
          <w:t xml:space="preserve">qui </w:t>
        </w:r>
      </w:ins>
      <w:ins w:id="678" w:author="Belisle, Pierre" w:date="2021-02-09T14:49:00Z">
        <w:r w:rsidR="00E7281E">
          <w:rPr>
            <w:bCs/>
            <w:iCs/>
            <w:szCs w:val="24"/>
          </w:rPr>
          <w:t>démontre que</w:t>
        </w:r>
      </w:ins>
      <w:ins w:id="679" w:author="Belisle, Pierre" w:date="2021-02-09T14:45:00Z">
        <w:r w:rsidRPr="00BD6BA1">
          <w:rPr>
            <w:bCs/>
            <w:iCs/>
            <w:szCs w:val="24"/>
            <w:rPrChange w:id="680" w:author="Belisle, Pierre" w:date="2021-02-09T14:45:00Z">
              <w:rPr>
                <w:bCs/>
                <w:iCs/>
                <w:sz w:val="28"/>
                <w:szCs w:val="28"/>
              </w:rPr>
            </w:rPrChange>
          </w:rPr>
          <w:t xml:space="preserve"> vos méthodes</w:t>
        </w:r>
      </w:ins>
      <w:ins w:id="681" w:author="Belisle, Pierre" w:date="2021-02-09T14:49:00Z">
        <w:r w:rsidR="00E7281E">
          <w:rPr>
            <w:bCs/>
            <w:iCs/>
            <w:szCs w:val="24"/>
          </w:rPr>
          <w:t xml:space="preserve"> fonctionnent.</w:t>
        </w:r>
      </w:ins>
    </w:p>
    <w:p w14:paraId="35D808EA" w14:textId="77777777" w:rsidR="00E7281E" w:rsidRDefault="00E7281E" w:rsidP="00E7281E">
      <w:pPr>
        <w:pBdr>
          <w:top w:val="single" w:sz="4" w:space="1" w:color="auto"/>
          <w:left w:val="single" w:sz="4" w:space="4" w:color="auto"/>
          <w:bottom w:val="single" w:sz="4" w:space="1" w:color="auto"/>
          <w:right w:val="single" w:sz="4" w:space="4" w:color="auto"/>
        </w:pBdr>
        <w:rPr>
          <w:ins w:id="682" w:author="Belisle, Pierre" w:date="2021-02-09T14:46:00Z"/>
          <w:b/>
          <w:bCs/>
          <w:iCs/>
          <w:color w:val="660000"/>
          <w:szCs w:val="24"/>
        </w:rPr>
        <w:pPrChange w:id="683" w:author="Belisle, Pierre" w:date="2021-02-09T14:49:00Z">
          <w:pPr/>
        </w:pPrChange>
      </w:pPr>
      <w:ins w:id="684" w:author="Belisle, Pierre" w:date="2021-02-09T14:46:00Z">
        <w:r>
          <w:rPr>
            <w:bCs/>
            <w:iCs/>
            <w:szCs w:val="24"/>
          </w:rPr>
          <w:br w:type="page"/>
        </w:r>
      </w:ins>
    </w:p>
    <w:p w14:paraId="1C56F68F" w14:textId="4E769251" w:rsidR="00701A84" w:rsidRPr="00BD6BA1" w:rsidRDefault="00701A84" w:rsidP="00701A84">
      <w:pPr>
        <w:pStyle w:val="Titre1"/>
        <w:jc w:val="center"/>
        <w:rPr>
          <w:ins w:id="685" w:author="Belisle, Pierre" w:date="2021-02-09T10:31:00Z"/>
          <w:bCs/>
          <w:iCs/>
          <w:sz w:val="24"/>
          <w:szCs w:val="24"/>
          <w:rPrChange w:id="686" w:author="Belisle, Pierre" w:date="2021-02-09T14:45:00Z">
            <w:rPr>
              <w:ins w:id="687" w:author="Belisle, Pierre" w:date="2021-02-09T10:31:00Z"/>
              <w:bCs/>
              <w:iCs/>
              <w:sz w:val="28"/>
              <w:szCs w:val="28"/>
            </w:rPr>
          </w:rPrChange>
        </w:rPr>
      </w:pPr>
      <w:ins w:id="688" w:author="Belisle, Pierre" w:date="2021-02-06T13:08:00Z">
        <w:r w:rsidRPr="00BD6BA1">
          <w:rPr>
            <w:bCs/>
            <w:iCs/>
            <w:sz w:val="24"/>
            <w:szCs w:val="24"/>
            <w:rPrChange w:id="689" w:author="Belisle, Pierre" w:date="2021-02-09T14:45:00Z">
              <w:rPr>
                <w:bCs/>
                <w:iCs/>
                <w:sz w:val="28"/>
                <w:szCs w:val="28"/>
              </w:rPr>
            </w:rPrChange>
          </w:rPr>
          <w:t xml:space="preserve">(Partie </w:t>
        </w:r>
      </w:ins>
      <w:ins w:id="690" w:author="Belisle, Pierre" w:date="2021-02-09T10:30:00Z">
        <w:r w:rsidR="008E723C" w:rsidRPr="00BD6BA1">
          <w:rPr>
            <w:bCs/>
            <w:iCs/>
            <w:sz w:val="24"/>
            <w:szCs w:val="24"/>
            <w:rPrChange w:id="691" w:author="Belisle, Pierre" w:date="2021-02-09T14:45:00Z">
              <w:rPr>
                <w:bCs/>
                <w:iCs/>
                <w:sz w:val="28"/>
                <w:szCs w:val="28"/>
              </w:rPr>
            </w:rPrChange>
          </w:rPr>
          <w:t>2</w:t>
        </w:r>
      </w:ins>
      <w:ins w:id="692" w:author="Belisle, Pierre" w:date="2021-02-06T13:08:00Z">
        <w:r w:rsidRPr="00BD6BA1">
          <w:rPr>
            <w:bCs/>
            <w:iCs/>
            <w:sz w:val="24"/>
            <w:szCs w:val="24"/>
            <w:rPrChange w:id="693" w:author="Belisle, Pierre" w:date="2021-02-09T14:45:00Z">
              <w:rPr>
                <w:bCs/>
                <w:iCs/>
                <w:sz w:val="28"/>
                <w:szCs w:val="28"/>
              </w:rPr>
            </w:rPrChange>
          </w:rPr>
          <w:t>)</w:t>
        </w:r>
      </w:ins>
    </w:p>
    <w:p w14:paraId="6CC8F81D" w14:textId="77777777" w:rsidR="008E723C" w:rsidRPr="00BD6BA1" w:rsidRDefault="008E723C" w:rsidP="008E723C">
      <w:pPr>
        <w:rPr>
          <w:ins w:id="694" w:author="Belisle, Pierre" w:date="2021-02-09T10:30:00Z"/>
          <w:szCs w:val="24"/>
          <w:rPrChange w:id="695" w:author="Belisle, Pierre" w:date="2021-02-09T14:45:00Z">
            <w:rPr>
              <w:ins w:id="696" w:author="Belisle, Pierre" w:date="2021-02-09T10:30:00Z"/>
              <w:bCs/>
              <w:iCs/>
              <w:sz w:val="28"/>
              <w:szCs w:val="28"/>
            </w:rPr>
          </w:rPrChange>
        </w:rPr>
        <w:pPrChange w:id="697" w:author="Belisle, Pierre" w:date="2021-02-09T10:31:00Z">
          <w:pPr>
            <w:pStyle w:val="Titre1"/>
            <w:jc w:val="center"/>
          </w:pPr>
        </w:pPrChange>
      </w:pPr>
    </w:p>
    <w:p w14:paraId="356A7664" w14:textId="605E193D" w:rsidR="008E723C" w:rsidRPr="00BD6BA1" w:rsidRDefault="008E723C" w:rsidP="008E723C">
      <w:pPr>
        <w:rPr>
          <w:ins w:id="698" w:author="Belisle, Pierre" w:date="2021-02-06T13:08:00Z"/>
          <w:szCs w:val="24"/>
          <w:rPrChange w:id="699" w:author="Belisle, Pierre" w:date="2021-02-09T14:45:00Z">
            <w:rPr>
              <w:ins w:id="700" w:author="Belisle, Pierre" w:date="2021-02-06T13:08:00Z"/>
              <w:bCs/>
              <w:iCs/>
              <w:sz w:val="28"/>
              <w:szCs w:val="28"/>
            </w:rPr>
          </w:rPrChange>
        </w:rPr>
        <w:pPrChange w:id="701" w:author="Belisle, Pierre" w:date="2021-02-09T10:30:00Z">
          <w:pPr>
            <w:pStyle w:val="Titre1"/>
            <w:jc w:val="center"/>
          </w:pPr>
        </w:pPrChange>
      </w:pPr>
      <w:ins w:id="702" w:author="Belisle, Pierre" w:date="2021-02-09T10:30:00Z">
        <w:r w:rsidRPr="00BD6BA1">
          <w:rPr>
            <w:szCs w:val="24"/>
            <w:rPrChange w:id="703" w:author="Belisle, Pierre" w:date="2021-02-09T14:45:00Z">
              <w:rPr/>
            </w:rPrChange>
          </w:rPr>
          <w:t>Cette section pourr</w:t>
        </w:r>
      </w:ins>
      <w:ins w:id="704" w:author="Belisle, Pierre" w:date="2021-02-09T10:31:00Z">
        <w:r w:rsidRPr="00BD6BA1">
          <w:rPr>
            <w:szCs w:val="24"/>
            <w:rPrChange w:id="705" w:author="Belisle, Pierre" w:date="2021-02-09T14:45:00Z">
              <w:rPr/>
            </w:rPrChange>
          </w:rPr>
          <w:t>a être implémenté après la présentation théorique sur l’héritage et l</w:t>
        </w:r>
      </w:ins>
      <w:ins w:id="706" w:author="Belisle, Pierre" w:date="2021-02-09T10:34:00Z">
        <w:r w:rsidR="009E263B" w:rsidRPr="00BD6BA1">
          <w:rPr>
            <w:szCs w:val="24"/>
            <w:rPrChange w:id="707" w:author="Belisle, Pierre" w:date="2021-02-09T14:45:00Z">
              <w:rPr/>
            </w:rPrChange>
          </w:rPr>
          <w:t>’implémentation d’</w:t>
        </w:r>
      </w:ins>
      <w:ins w:id="708" w:author="Belisle, Pierre" w:date="2021-02-09T10:31:00Z">
        <w:r w:rsidRPr="00BD6BA1">
          <w:rPr>
            <w:szCs w:val="24"/>
            <w:rPrChange w:id="709" w:author="Belisle, Pierre" w:date="2021-02-09T14:45:00Z">
              <w:rPr/>
            </w:rPrChange>
          </w:rPr>
          <w:t>interfaces</w:t>
        </w:r>
      </w:ins>
      <w:ins w:id="710" w:author="Belisle, Pierre" w:date="2021-02-09T10:34:00Z">
        <w:r w:rsidR="009E263B" w:rsidRPr="00BD6BA1">
          <w:rPr>
            <w:szCs w:val="24"/>
            <w:rPrChange w:id="711" w:author="Belisle, Pierre" w:date="2021-02-09T14:45:00Z">
              <w:rPr/>
            </w:rPrChange>
          </w:rPr>
          <w:t xml:space="preserve"> de Java.</w:t>
        </w:r>
      </w:ins>
    </w:p>
    <w:p w14:paraId="30669CFB" w14:textId="29AAAF26" w:rsidR="00701A84" w:rsidRPr="00BD6BA1" w:rsidRDefault="00F16F2E" w:rsidP="00276AB0">
      <w:pPr>
        <w:pStyle w:val="Titre1"/>
        <w:rPr>
          <w:ins w:id="712" w:author="Belisle, Pierre" w:date="2021-02-06T12:05:00Z"/>
          <w:sz w:val="24"/>
          <w:szCs w:val="24"/>
          <w:rPrChange w:id="713" w:author="Belisle, Pierre" w:date="2021-02-09T14:45:00Z">
            <w:rPr>
              <w:ins w:id="714" w:author="Belisle, Pierre" w:date="2021-02-06T12:05:00Z"/>
              <w:b w:val="0"/>
              <w:i/>
              <w:sz w:val="28"/>
              <w:szCs w:val="28"/>
            </w:rPr>
          </w:rPrChange>
        </w:rPr>
      </w:pPr>
      <w:ins w:id="715" w:author="Belisle, Pierre" w:date="2021-02-09T14:18:00Z">
        <w:r w:rsidRPr="00BD6BA1">
          <w:rPr>
            <w:sz w:val="24"/>
            <w:szCs w:val="24"/>
            <w:rPrChange w:id="716" w:author="Belisle, Pierre" w:date="2021-02-09T14:45:00Z">
              <w:rPr/>
            </w:rPrChange>
          </w:rPr>
          <w:t xml:space="preserve">5 - </w:t>
        </w:r>
      </w:ins>
      <w:ins w:id="717" w:author="Belisle, Pierre" w:date="2021-02-06T13:08:00Z">
        <w:r w:rsidR="00701A84" w:rsidRPr="00BD6BA1">
          <w:rPr>
            <w:sz w:val="24"/>
            <w:szCs w:val="24"/>
            <w:rPrChange w:id="718" w:author="Belisle, Pierre" w:date="2021-02-09T14:45:00Z">
              <w:rPr/>
            </w:rPrChange>
          </w:rPr>
          <w:t xml:space="preserve">La </w:t>
        </w:r>
      </w:ins>
      <w:proofErr w:type="spellStart"/>
      <w:ins w:id="719" w:author="Belisle, Pierre" w:date="2021-02-06T13:09:00Z">
        <w:r w:rsidR="00701A84" w:rsidRPr="00BD6BA1">
          <w:rPr>
            <w:sz w:val="24"/>
            <w:szCs w:val="24"/>
            <w:rPrChange w:id="720" w:author="Belisle, Pierre" w:date="2021-02-09T14:45:00Z">
              <w:rPr/>
            </w:rPrChange>
          </w:rPr>
          <w:t>hiérachie</w:t>
        </w:r>
        <w:proofErr w:type="spellEnd"/>
        <w:r w:rsidR="00701A84" w:rsidRPr="00BD6BA1">
          <w:rPr>
            <w:sz w:val="24"/>
            <w:szCs w:val="24"/>
            <w:rPrChange w:id="721" w:author="Belisle, Pierre" w:date="2021-02-09T14:45:00Z">
              <w:rPr/>
            </w:rPrChange>
          </w:rPr>
          <w:t xml:space="preserve"> de classes</w:t>
        </w:r>
      </w:ins>
    </w:p>
    <w:p w14:paraId="3E767B25" w14:textId="7C8C73AE" w:rsidR="00F76865" w:rsidRPr="00BD6BA1" w:rsidRDefault="00F16F2E">
      <w:pPr>
        <w:pStyle w:val="Titre2"/>
        <w:rPr>
          <w:sz w:val="24"/>
          <w:szCs w:val="24"/>
          <w:rPrChange w:id="722" w:author="Belisle, Pierre" w:date="2021-02-09T14:45:00Z">
            <w:rPr/>
          </w:rPrChange>
        </w:rPr>
        <w:pPrChange w:id="723" w:author="Belisle, Pierre" w:date="2021-02-06T13:08:00Z">
          <w:pPr>
            <w:pStyle w:val="Titre1"/>
          </w:pPr>
        </w:pPrChange>
      </w:pPr>
      <w:ins w:id="724" w:author="Belisle, Pierre" w:date="2021-02-09T14:18:00Z">
        <w:r w:rsidRPr="00BD6BA1">
          <w:rPr>
            <w:sz w:val="24"/>
            <w:szCs w:val="24"/>
            <w:rPrChange w:id="725" w:author="Belisle, Pierre" w:date="2021-02-09T14:45:00Z">
              <w:rPr/>
            </w:rPrChange>
          </w:rPr>
          <w:t>5</w:t>
        </w:r>
      </w:ins>
      <w:del w:id="726" w:author="Belisle, Pierre" w:date="2021-02-09T14:18:00Z">
        <w:r w:rsidR="00137B58" w:rsidRPr="00BD6BA1" w:rsidDel="00F16F2E">
          <w:rPr>
            <w:sz w:val="24"/>
            <w:szCs w:val="24"/>
            <w:rPrChange w:id="727" w:author="Belisle, Pierre" w:date="2021-02-09T14:45:00Z">
              <w:rPr/>
            </w:rPrChange>
          </w:rPr>
          <w:delText>3</w:delText>
        </w:r>
      </w:del>
      <w:r w:rsidR="00137B58" w:rsidRPr="00BD6BA1">
        <w:rPr>
          <w:sz w:val="24"/>
          <w:szCs w:val="24"/>
          <w:rPrChange w:id="728" w:author="Belisle, Pierre" w:date="2021-02-09T14:45:00Z">
            <w:rPr/>
          </w:rPrChange>
        </w:rPr>
        <w:t>.</w:t>
      </w:r>
      <w:ins w:id="729" w:author="Belisle, Pierre" w:date="2021-02-09T14:18:00Z">
        <w:r w:rsidRPr="00BD6BA1">
          <w:rPr>
            <w:sz w:val="24"/>
            <w:szCs w:val="24"/>
            <w:rPrChange w:id="730" w:author="Belisle, Pierre" w:date="2021-02-09T14:45:00Z">
              <w:rPr/>
            </w:rPrChange>
          </w:rPr>
          <w:t>1</w:t>
        </w:r>
      </w:ins>
      <w:del w:id="731" w:author="Belisle, Pierre" w:date="2021-02-09T14:18:00Z">
        <w:r w:rsidR="00137B58" w:rsidRPr="00BD6BA1" w:rsidDel="00F16F2E">
          <w:rPr>
            <w:sz w:val="24"/>
            <w:szCs w:val="24"/>
            <w:rPrChange w:id="732" w:author="Belisle, Pierre" w:date="2021-02-09T14:45:00Z">
              <w:rPr/>
            </w:rPrChange>
          </w:rPr>
          <w:delText>2</w:delText>
        </w:r>
      </w:del>
      <w:r w:rsidR="00137B58" w:rsidRPr="00BD6BA1">
        <w:rPr>
          <w:sz w:val="24"/>
          <w:szCs w:val="24"/>
          <w:rPrChange w:id="733" w:author="Belisle, Pierre" w:date="2021-02-09T14:45:00Z">
            <w:rPr/>
          </w:rPrChange>
        </w:rPr>
        <w:t xml:space="preserve"> - Objets cellulaires</w:t>
      </w:r>
    </w:p>
    <w:p w14:paraId="625F0B96" w14:textId="7B1BEE5C" w:rsidR="00F76865" w:rsidRPr="00BD6BA1" w:rsidRDefault="00137B58">
      <w:pPr>
        <w:jc w:val="both"/>
        <w:rPr>
          <w:szCs w:val="24"/>
          <w:rPrChange w:id="734" w:author="Belisle, Pierre" w:date="2021-02-09T14:45:00Z">
            <w:rPr/>
          </w:rPrChange>
        </w:rPr>
      </w:pPr>
      <w:r w:rsidRPr="00BD6BA1">
        <w:rPr>
          <w:szCs w:val="24"/>
          <w:rPrChange w:id="735" w:author="Belisle, Pierre" w:date="2021-02-09T14:45:00Z">
            <w:rPr/>
          </w:rPrChange>
        </w:rPr>
        <w:t xml:space="preserve">Les objets cellulaires utilisés dans le jeu sont les suivants: Cellulaire, Antenne et </w:t>
      </w:r>
      <w:proofErr w:type="spellStart"/>
      <w:r w:rsidRPr="00BD6BA1">
        <w:rPr>
          <w:szCs w:val="24"/>
          <w:rPrChange w:id="736" w:author="Belisle, Pierre" w:date="2021-02-09T14:45:00Z">
            <w:rPr/>
          </w:rPrChange>
        </w:rPr>
        <w:t>IntercepteurOnde</w:t>
      </w:r>
      <w:proofErr w:type="spellEnd"/>
      <w:r w:rsidRPr="00BD6BA1">
        <w:rPr>
          <w:szCs w:val="24"/>
          <w:rPrChange w:id="737" w:author="Belisle, Pierre" w:date="2021-02-09T14:45:00Z">
            <w:rPr/>
          </w:rPrChange>
        </w:rPr>
        <w:t>. Par contre, leur implémentation tire profit du concept d’héritage</w:t>
      </w:r>
      <w:ins w:id="738" w:author="Belisle, Pierre" w:date="2021-02-09T10:34:00Z">
        <w:r w:rsidR="009E263B" w:rsidRPr="00BD6BA1">
          <w:rPr>
            <w:szCs w:val="24"/>
            <w:rPrChange w:id="739" w:author="Belisle, Pierre" w:date="2021-02-09T14:45:00Z">
              <w:rPr/>
            </w:rPrChange>
          </w:rPr>
          <w:t xml:space="preserve"> (évite la répétition de code)</w:t>
        </w:r>
      </w:ins>
      <w:ins w:id="740" w:author="Belisle, Pierre" w:date="2021-02-09T10:37:00Z">
        <w:r w:rsidR="006259A2" w:rsidRPr="00BD6BA1">
          <w:rPr>
            <w:szCs w:val="24"/>
            <w:rPrChange w:id="741" w:author="Belisle, Pierre" w:date="2021-02-09T14:45:00Z">
              <w:rPr/>
            </w:rPrChange>
          </w:rPr>
          <w:t xml:space="preserve"> et d’implémentation d’interface (bonn</w:t>
        </w:r>
        <w:r w:rsidR="00237DE9" w:rsidRPr="00BD6BA1">
          <w:rPr>
            <w:szCs w:val="24"/>
            <w:rPrChange w:id="742" w:author="Belisle, Pierre" w:date="2021-02-09T14:45:00Z">
              <w:rPr/>
            </w:rPrChange>
          </w:rPr>
          <w:t>e pratique)</w:t>
        </w:r>
      </w:ins>
      <w:r w:rsidRPr="00BD6BA1">
        <w:rPr>
          <w:szCs w:val="24"/>
          <w:rPrChange w:id="743" w:author="Belisle, Pierre" w:date="2021-02-09T14:45:00Z">
            <w:rPr/>
          </w:rPrChange>
        </w:rPr>
        <w:t xml:space="preserve">. Voici l'arborescence de leur </w:t>
      </w:r>
      <w:del w:id="744" w:author="Belisle, Pierre" w:date="2021-02-09T10:35:00Z">
        <w:r w:rsidRPr="00BD6BA1" w:rsidDel="009E263B">
          <w:rPr>
            <w:szCs w:val="24"/>
            <w:rPrChange w:id="745" w:author="Belisle, Pierre" w:date="2021-02-09T14:45:00Z">
              <w:rPr/>
            </w:rPrChange>
          </w:rPr>
          <w:delText>définition</w:delText>
        </w:r>
      </w:del>
      <w:ins w:id="746" w:author="Belisle, Pierre" w:date="2021-02-09T10:35:00Z">
        <w:r w:rsidR="009E263B" w:rsidRPr="00BD6BA1">
          <w:rPr>
            <w:szCs w:val="24"/>
            <w:rPrChange w:id="747" w:author="Belisle, Pierre" w:date="2021-02-09T14:45:00Z">
              <w:rPr/>
            </w:rPrChange>
          </w:rPr>
          <w:t>déclaration</w:t>
        </w:r>
      </w:ins>
      <w:r w:rsidRPr="00BD6BA1">
        <w:rPr>
          <w:szCs w:val="24"/>
          <w:rPrChange w:id="748" w:author="Belisle, Pierre" w:date="2021-02-09T14:45:00Z">
            <w:rPr/>
          </w:rPrChange>
        </w:rPr>
        <w:t>.</w:t>
      </w:r>
    </w:p>
    <w:p w14:paraId="734C6ED4" w14:textId="77777777" w:rsidR="00F76865" w:rsidRPr="00BD6BA1" w:rsidRDefault="00F76865">
      <w:pPr>
        <w:jc w:val="both"/>
        <w:rPr>
          <w:szCs w:val="24"/>
          <w:rPrChange w:id="749" w:author="Belisle, Pierre" w:date="2021-02-09T14:45:00Z">
            <w:rPr/>
          </w:rPrChange>
        </w:rPr>
      </w:pPr>
    </w:p>
    <w:p w14:paraId="5644A616" w14:textId="77777777" w:rsidR="00F76865" w:rsidRPr="00BD6BA1" w:rsidDel="00C5376C" w:rsidRDefault="00137B58">
      <w:pPr>
        <w:jc w:val="center"/>
        <w:rPr>
          <w:del w:id="750" w:author="Belisle, Pierre" w:date="2021-02-10T11:08:00Z"/>
          <w:szCs w:val="24"/>
          <w:rPrChange w:id="751" w:author="Belisle, Pierre" w:date="2021-02-09T14:45:00Z">
            <w:rPr>
              <w:del w:id="752" w:author="Belisle, Pierre" w:date="2021-02-10T11:08:00Z"/>
            </w:rPr>
          </w:rPrChange>
        </w:rPr>
      </w:pPr>
      <w:r w:rsidRPr="00BD6BA1">
        <w:rPr>
          <w:noProof/>
          <w:szCs w:val="24"/>
          <w:rPrChange w:id="753" w:author="Belisle, Pierre" w:date="2021-02-09T14:45:00Z">
            <w:rPr>
              <w:noProof/>
            </w:rPr>
          </w:rPrChange>
        </w:rPr>
        <w:drawing>
          <wp:inline distT="114300" distB="114300" distL="114300" distR="114300" wp14:anchorId="65719B5A" wp14:editId="5261CBAC">
            <wp:extent cx="4138613" cy="256128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138613" cy="2561283"/>
                    </a:xfrm>
                    <a:prstGeom prst="rect">
                      <a:avLst/>
                    </a:prstGeom>
                    <a:ln/>
                  </pic:spPr>
                </pic:pic>
              </a:graphicData>
            </a:graphic>
          </wp:inline>
        </w:drawing>
      </w:r>
    </w:p>
    <w:p w14:paraId="22A48990" w14:textId="77777777" w:rsidR="00F76865" w:rsidRPr="00BD6BA1" w:rsidRDefault="00F76865" w:rsidP="00C5376C">
      <w:pPr>
        <w:jc w:val="center"/>
        <w:rPr>
          <w:szCs w:val="24"/>
          <w:rPrChange w:id="754" w:author="Belisle, Pierre" w:date="2021-02-09T14:45:00Z">
            <w:rPr/>
          </w:rPrChange>
        </w:rPr>
        <w:pPrChange w:id="755" w:author="Belisle, Pierre" w:date="2021-02-10T11:08:00Z">
          <w:pPr>
            <w:jc w:val="center"/>
          </w:pPr>
        </w:pPrChange>
      </w:pPr>
    </w:p>
    <w:p w14:paraId="1D3E1E8C" w14:textId="0B9EB9A8" w:rsidR="00F76865" w:rsidRPr="00BD6BA1" w:rsidRDefault="00137B58">
      <w:pPr>
        <w:pStyle w:val="Titre3"/>
        <w:rPr>
          <w:rPrChange w:id="756" w:author="Belisle, Pierre" w:date="2021-02-09T14:45:00Z">
            <w:rPr/>
          </w:rPrChange>
        </w:rPr>
      </w:pPr>
      <w:bookmarkStart w:id="757" w:name="_gmmfej9qxs7b" w:colFirst="0" w:colLast="0"/>
      <w:bookmarkEnd w:id="757"/>
      <w:del w:id="758" w:author="Belisle, Pierre" w:date="2021-02-09T14:18:00Z">
        <w:r w:rsidRPr="00BD6BA1" w:rsidDel="00F16F2E">
          <w:rPr>
            <w:rPrChange w:id="759" w:author="Belisle, Pierre" w:date="2021-02-09T14:45:00Z">
              <w:rPr/>
            </w:rPrChange>
          </w:rPr>
          <w:lastRenderedPageBreak/>
          <w:delText>3</w:delText>
        </w:r>
      </w:del>
      <w:ins w:id="760" w:author="Belisle, Pierre" w:date="2021-02-09T14:18:00Z">
        <w:r w:rsidR="00F16F2E" w:rsidRPr="00BD6BA1">
          <w:rPr>
            <w:rPrChange w:id="761" w:author="Belisle, Pierre" w:date="2021-02-09T14:45:00Z">
              <w:rPr/>
            </w:rPrChange>
          </w:rPr>
          <w:t>5</w:t>
        </w:r>
      </w:ins>
      <w:r w:rsidRPr="00BD6BA1">
        <w:rPr>
          <w:rPrChange w:id="762" w:author="Belisle, Pierre" w:date="2021-02-09T14:45:00Z">
            <w:rPr/>
          </w:rPrChange>
        </w:rPr>
        <w:t>.</w:t>
      </w:r>
      <w:ins w:id="763" w:author="Belisle, Pierre" w:date="2021-02-09T14:18:00Z">
        <w:r w:rsidR="00F16F2E" w:rsidRPr="00BD6BA1">
          <w:rPr>
            <w:rPrChange w:id="764" w:author="Belisle, Pierre" w:date="2021-02-09T14:45:00Z">
              <w:rPr/>
            </w:rPrChange>
          </w:rPr>
          <w:t>1</w:t>
        </w:r>
      </w:ins>
      <w:del w:id="765" w:author="Belisle, Pierre" w:date="2021-02-09T14:18:00Z">
        <w:r w:rsidRPr="00BD6BA1" w:rsidDel="00F16F2E">
          <w:rPr>
            <w:rPrChange w:id="766" w:author="Belisle, Pierre" w:date="2021-02-09T14:45:00Z">
              <w:rPr/>
            </w:rPrChange>
          </w:rPr>
          <w:delText>2</w:delText>
        </w:r>
      </w:del>
      <w:r w:rsidRPr="00BD6BA1">
        <w:rPr>
          <w:rPrChange w:id="767" w:author="Belisle, Pierre" w:date="2021-02-09T14:45:00Z">
            <w:rPr/>
          </w:rPrChange>
        </w:rPr>
        <w:t xml:space="preserve">.1 - </w:t>
      </w:r>
      <w:proofErr w:type="spellStart"/>
      <w:proofErr w:type="gramStart"/>
      <w:r w:rsidRPr="00BD6BA1">
        <w:rPr>
          <w:rPrChange w:id="768" w:author="Belisle, Pierre" w:date="2021-02-09T14:45:00Z">
            <w:rPr/>
          </w:rPrChange>
        </w:rPr>
        <w:t>modele.physique</w:t>
      </w:r>
      <w:proofErr w:type="spellEnd"/>
      <w:r w:rsidRPr="00BD6BA1">
        <w:rPr>
          <w:rPrChange w:id="769" w:author="Belisle, Pierre" w:date="2021-02-09T14:45:00Z">
            <w:rPr/>
          </w:rPrChange>
        </w:rPr>
        <w:t>::</w:t>
      </w:r>
      <w:proofErr w:type="spellStart"/>
      <w:proofErr w:type="gramEnd"/>
      <w:r w:rsidRPr="00BD6BA1">
        <w:rPr>
          <w:rPrChange w:id="770" w:author="Belisle, Pierre" w:date="2021-02-09T14:45:00Z">
            <w:rPr/>
          </w:rPrChange>
        </w:rPr>
        <w:t>ObjetPhysique</w:t>
      </w:r>
      <w:proofErr w:type="spellEnd"/>
    </w:p>
    <w:p w14:paraId="7326B467" w14:textId="236548E8" w:rsidR="00F76865" w:rsidRPr="00BD6BA1" w:rsidRDefault="00137B58">
      <w:pPr>
        <w:rPr>
          <w:szCs w:val="24"/>
          <w:rPrChange w:id="771" w:author="Belisle, Pierre" w:date="2021-02-09T14:45:00Z">
            <w:rPr/>
          </w:rPrChange>
        </w:rPr>
      </w:pPr>
      <w:r w:rsidRPr="00BD6BA1">
        <w:rPr>
          <w:szCs w:val="24"/>
          <w:rPrChange w:id="772" w:author="Belisle, Pierre" w:date="2021-02-09T14:45:00Z">
            <w:rPr/>
          </w:rPrChange>
        </w:rPr>
        <w:t>L’objet physique contient</w:t>
      </w:r>
      <w:ins w:id="773" w:author="Belisle, Pierre" w:date="2021-02-06T12:01:00Z">
        <w:r w:rsidR="007115C3" w:rsidRPr="00BD6BA1">
          <w:rPr>
            <w:szCs w:val="24"/>
            <w:rPrChange w:id="774" w:author="Belisle, Pierre" w:date="2021-02-09T14:45:00Z">
              <w:rPr/>
            </w:rPrChange>
          </w:rPr>
          <w:t xml:space="preserve"> peu de choses </w:t>
        </w:r>
      </w:ins>
      <w:ins w:id="775" w:author="Belisle, Pierre" w:date="2021-02-09T14:20:00Z">
        <w:r w:rsidR="00812993" w:rsidRPr="00BD6BA1">
          <w:rPr>
            <w:szCs w:val="24"/>
            <w:rPrChange w:id="776" w:author="Belisle, Pierre" w:date="2021-02-09T14:45:00Z">
              <w:rPr/>
            </w:rPrChange>
          </w:rPr>
          <w:t>mais est une classe abstraite</w:t>
        </w:r>
      </w:ins>
      <w:r w:rsidRPr="00BD6BA1">
        <w:rPr>
          <w:szCs w:val="24"/>
          <w:rPrChange w:id="777" w:author="Belisle, Pierre" w:date="2021-02-09T14:45:00Z">
            <w:rPr/>
          </w:rPrChange>
        </w:rPr>
        <w:t xml:space="preserve">: </w:t>
      </w:r>
    </w:p>
    <w:p w14:paraId="2EE3C190" w14:textId="0F99A281" w:rsidR="00F76865" w:rsidRPr="00BD6BA1" w:rsidRDefault="00137B58">
      <w:pPr>
        <w:numPr>
          <w:ilvl w:val="0"/>
          <w:numId w:val="16"/>
        </w:numPr>
        <w:rPr>
          <w:szCs w:val="24"/>
          <w:rPrChange w:id="778" w:author="Belisle, Pierre" w:date="2021-02-09T14:45:00Z">
            <w:rPr/>
          </w:rPrChange>
        </w:rPr>
      </w:pPr>
      <w:proofErr w:type="gramStart"/>
      <w:r w:rsidRPr="00BD6BA1">
        <w:rPr>
          <w:szCs w:val="24"/>
          <w:rPrChange w:id="779" w:author="Belisle, Pierre" w:date="2021-02-09T14:45:00Z">
            <w:rPr/>
          </w:rPrChange>
        </w:rPr>
        <w:t>une</w:t>
      </w:r>
      <w:proofErr w:type="gramEnd"/>
      <w:r w:rsidRPr="00BD6BA1">
        <w:rPr>
          <w:szCs w:val="24"/>
          <w:rPrChange w:id="780" w:author="Belisle, Pierre" w:date="2021-02-09T14:45:00Z">
            <w:rPr/>
          </w:rPrChange>
        </w:rPr>
        <w:t xml:space="preserve"> position</w:t>
      </w:r>
      <w:ins w:id="781" w:author="Belisle, Pierre" w:date="2021-02-06T12:00:00Z">
        <w:r w:rsidR="007115C3" w:rsidRPr="00BD6BA1">
          <w:rPr>
            <w:szCs w:val="24"/>
            <w:rPrChange w:id="782" w:author="Belisle, Pierre" w:date="2021-02-09T14:45:00Z">
              <w:rPr/>
            </w:rPrChange>
          </w:rPr>
          <w:t xml:space="preserve"> (</w:t>
        </w:r>
      </w:ins>
      <w:ins w:id="783" w:author="Belisle, Pierre" w:date="2021-02-06T12:01:00Z">
        <w:r w:rsidR="007115C3" w:rsidRPr="00BD6BA1">
          <w:rPr>
            <w:szCs w:val="24"/>
            <w:rPrChange w:id="784" w:author="Belisle, Pierre" w:date="2021-02-09T14:45:00Z">
              <w:rPr/>
            </w:rPrChange>
          </w:rPr>
          <w:t>L’attribut commun à tous les objets de cette hiérarchie).</w:t>
        </w:r>
      </w:ins>
    </w:p>
    <w:p w14:paraId="72858BC0" w14:textId="77777777" w:rsidR="00F76865" w:rsidRPr="00BD6BA1" w:rsidRDefault="00137B58">
      <w:pPr>
        <w:rPr>
          <w:szCs w:val="24"/>
          <w:rPrChange w:id="785" w:author="Belisle, Pierre" w:date="2021-02-09T14:45:00Z">
            <w:rPr/>
          </w:rPrChange>
        </w:rPr>
      </w:pPr>
      <w:proofErr w:type="gramStart"/>
      <w:r w:rsidRPr="00BD6BA1">
        <w:rPr>
          <w:szCs w:val="24"/>
          <w:rPrChange w:id="786" w:author="Belisle, Pierre" w:date="2021-02-09T14:45:00Z">
            <w:rPr/>
          </w:rPrChange>
        </w:rPr>
        <w:t>et</w:t>
      </w:r>
      <w:proofErr w:type="gramEnd"/>
      <w:r w:rsidRPr="00BD6BA1">
        <w:rPr>
          <w:szCs w:val="24"/>
          <w:rPrChange w:id="787" w:author="Belisle, Pierre" w:date="2021-02-09T14:45:00Z">
            <w:rPr/>
          </w:rPrChange>
        </w:rPr>
        <w:t xml:space="preserve"> offre:</w:t>
      </w:r>
    </w:p>
    <w:p w14:paraId="084F27CF" w14:textId="48DD4B01" w:rsidR="00F76865" w:rsidRPr="00BD6BA1" w:rsidRDefault="00137B58">
      <w:pPr>
        <w:numPr>
          <w:ilvl w:val="0"/>
          <w:numId w:val="10"/>
        </w:numPr>
        <w:rPr>
          <w:szCs w:val="24"/>
          <w:rPrChange w:id="788" w:author="Belisle, Pierre" w:date="2021-02-09T14:45:00Z">
            <w:rPr/>
          </w:rPrChange>
        </w:rPr>
      </w:pPr>
      <w:proofErr w:type="gramStart"/>
      <w:r w:rsidRPr="00BD6BA1">
        <w:rPr>
          <w:szCs w:val="24"/>
          <w:rPrChange w:id="789" w:author="Belisle, Pierre" w:date="2021-02-09T14:45:00Z">
            <w:rPr/>
          </w:rPrChange>
        </w:rPr>
        <w:t>un</w:t>
      </w:r>
      <w:proofErr w:type="gramEnd"/>
      <w:r w:rsidRPr="00BD6BA1">
        <w:rPr>
          <w:szCs w:val="24"/>
          <w:rPrChange w:id="790" w:author="Belisle, Pierre" w:date="2021-02-09T14:45:00Z">
            <w:rPr/>
          </w:rPrChange>
        </w:rPr>
        <w:t xml:space="preserve"> constructeur par paramètre</w:t>
      </w:r>
      <w:ins w:id="791" w:author="Belisle, Pierre" w:date="2021-02-06T11:17:00Z">
        <w:r w:rsidR="00655755" w:rsidRPr="00BD6BA1">
          <w:rPr>
            <w:szCs w:val="24"/>
            <w:rPrChange w:id="792" w:author="Belisle, Pierre" w:date="2021-02-09T14:45:00Z">
              <w:rPr/>
            </w:rPrChange>
          </w:rPr>
          <w:t>s</w:t>
        </w:r>
      </w:ins>
    </w:p>
    <w:p w14:paraId="5FB6E8C5" w14:textId="13FBD6E1" w:rsidR="00F76865" w:rsidRPr="00BD6BA1" w:rsidDel="00701A84" w:rsidRDefault="00137B58">
      <w:pPr>
        <w:numPr>
          <w:ilvl w:val="0"/>
          <w:numId w:val="10"/>
        </w:numPr>
        <w:rPr>
          <w:del w:id="793" w:author="Belisle, Pierre" w:date="2021-02-06T13:09:00Z"/>
          <w:szCs w:val="24"/>
          <w:rPrChange w:id="794" w:author="Belisle, Pierre" w:date="2021-02-09T14:45:00Z">
            <w:rPr>
              <w:del w:id="795" w:author="Belisle, Pierre" w:date="2021-02-06T13:09:00Z"/>
            </w:rPr>
          </w:rPrChange>
        </w:rPr>
      </w:pPr>
      <w:proofErr w:type="gramStart"/>
      <w:r w:rsidRPr="00BD6BA1">
        <w:rPr>
          <w:szCs w:val="24"/>
          <w:rPrChange w:id="796" w:author="Belisle, Pierre" w:date="2021-02-09T14:45:00Z">
            <w:rPr/>
          </w:rPrChange>
        </w:rPr>
        <w:t>un</w:t>
      </w:r>
      <w:proofErr w:type="gramEnd"/>
      <w:r w:rsidRPr="00BD6BA1">
        <w:rPr>
          <w:szCs w:val="24"/>
          <w:rPrChange w:id="797" w:author="Belisle, Pierre" w:date="2021-02-09T14:45:00Z">
            <w:rPr/>
          </w:rPrChange>
        </w:rPr>
        <w:t xml:space="preserve"> accesseur </w:t>
      </w:r>
      <w:del w:id="798" w:author="Belisle, Pierre" w:date="2021-02-06T12:01:00Z">
        <w:r w:rsidRPr="00BD6BA1" w:rsidDel="007115C3">
          <w:rPr>
            <w:szCs w:val="24"/>
            <w:rPrChange w:id="799" w:author="Belisle, Pierre" w:date="2021-02-09T14:45:00Z">
              <w:rPr/>
            </w:rPrChange>
          </w:rPr>
          <w:delText xml:space="preserve">informateur </w:delText>
        </w:r>
      </w:del>
      <w:r w:rsidRPr="00BD6BA1">
        <w:rPr>
          <w:szCs w:val="24"/>
          <w:rPrChange w:id="800" w:author="Belisle, Pierre" w:date="2021-02-09T14:45:00Z">
            <w:rPr/>
          </w:rPrChange>
        </w:rPr>
        <w:t>sur la position</w:t>
      </w:r>
    </w:p>
    <w:p w14:paraId="0D9BB64F" w14:textId="77A0836C" w:rsidR="007115C3" w:rsidRPr="00BD6BA1" w:rsidRDefault="007115C3">
      <w:pPr>
        <w:numPr>
          <w:ilvl w:val="0"/>
          <w:numId w:val="10"/>
        </w:numPr>
        <w:rPr>
          <w:ins w:id="801" w:author="Belisle, Pierre" w:date="2021-02-06T12:01:00Z"/>
          <w:b/>
          <w:color w:val="660000"/>
          <w:szCs w:val="24"/>
          <w:rPrChange w:id="802" w:author="Belisle, Pierre" w:date="2021-02-09T14:45:00Z">
            <w:rPr>
              <w:ins w:id="803" w:author="Belisle, Pierre" w:date="2021-02-06T12:01:00Z"/>
              <w:b/>
              <w:color w:val="660000"/>
              <w:szCs w:val="24"/>
            </w:rPr>
          </w:rPrChange>
        </w:rPr>
        <w:pPrChange w:id="804" w:author="Belisle, Pierre" w:date="2021-02-06T13:09:00Z">
          <w:pPr/>
        </w:pPrChange>
      </w:pPr>
      <w:bookmarkStart w:id="805" w:name="_nwfhqdimltg3" w:colFirst="0" w:colLast="0"/>
      <w:bookmarkEnd w:id="805"/>
    </w:p>
    <w:p w14:paraId="070CACBB" w14:textId="6DF7BB25" w:rsidR="00F76865" w:rsidRPr="00BD6BA1" w:rsidRDefault="00F16F2E">
      <w:pPr>
        <w:pStyle w:val="Titre3"/>
        <w:rPr>
          <w:rPrChange w:id="806" w:author="Belisle, Pierre" w:date="2021-02-09T14:45:00Z">
            <w:rPr/>
          </w:rPrChange>
        </w:rPr>
      </w:pPr>
      <w:ins w:id="807" w:author="Belisle, Pierre" w:date="2021-02-09T14:18:00Z">
        <w:r w:rsidRPr="00BD6BA1">
          <w:rPr>
            <w:rPrChange w:id="808" w:author="Belisle, Pierre" w:date="2021-02-09T14:45:00Z">
              <w:rPr/>
            </w:rPrChange>
          </w:rPr>
          <w:t>5</w:t>
        </w:r>
      </w:ins>
      <w:del w:id="809" w:author="Belisle, Pierre" w:date="2021-02-09T14:18:00Z">
        <w:r w:rsidR="00137B58" w:rsidRPr="00BD6BA1" w:rsidDel="00F16F2E">
          <w:rPr>
            <w:rPrChange w:id="810" w:author="Belisle, Pierre" w:date="2021-02-09T14:45:00Z">
              <w:rPr/>
            </w:rPrChange>
          </w:rPr>
          <w:delText>3</w:delText>
        </w:r>
      </w:del>
      <w:r w:rsidR="00137B58" w:rsidRPr="00BD6BA1">
        <w:rPr>
          <w:rPrChange w:id="811" w:author="Belisle, Pierre" w:date="2021-02-09T14:45:00Z">
            <w:rPr/>
          </w:rPrChange>
        </w:rPr>
        <w:t>.</w:t>
      </w:r>
      <w:ins w:id="812" w:author="Belisle, Pierre" w:date="2021-02-09T14:18:00Z">
        <w:r w:rsidRPr="00BD6BA1">
          <w:rPr>
            <w:rPrChange w:id="813" w:author="Belisle, Pierre" w:date="2021-02-09T14:45:00Z">
              <w:rPr/>
            </w:rPrChange>
          </w:rPr>
          <w:t>1</w:t>
        </w:r>
      </w:ins>
      <w:del w:id="814" w:author="Belisle, Pierre" w:date="2021-02-09T14:18:00Z">
        <w:r w:rsidR="00137B58" w:rsidRPr="00BD6BA1" w:rsidDel="00F16F2E">
          <w:rPr>
            <w:rPrChange w:id="815" w:author="Belisle, Pierre" w:date="2021-02-09T14:45:00Z">
              <w:rPr/>
            </w:rPrChange>
          </w:rPr>
          <w:delText>2</w:delText>
        </w:r>
      </w:del>
      <w:r w:rsidR="00137B58" w:rsidRPr="00BD6BA1">
        <w:rPr>
          <w:rPrChange w:id="816" w:author="Belisle, Pierre" w:date="2021-02-09T14:45:00Z">
            <w:rPr/>
          </w:rPrChange>
        </w:rPr>
        <w:t xml:space="preserve">.2 - </w:t>
      </w:r>
      <w:proofErr w:type="spellStart"/>
      <w:proofErr w:type="gramStart"/>
      <w:r w:rsidR="00137B58" w:rsidRPr="00BD6BA1">
        <w:rPr>
          <w:rPrChange w:id="817" w:author="Belisle, Pierre" w:date="2021-02-09T14:45:00Z">
            <w:rPr/>
          </w:rPrChange>
        </w:rPr>
        <w:t>modele.physique</w:t>
      </w:r>
      <w:proofErr w:type="spellEnd"/>
      <w:r w:rsidR="00137B58" w:rsidRPr="00BD6BA1">
        <w:rPr>
          <w:rPrChange w:id="818" w:author="Belisle, Pierre" w:date="2021-02-09T14:45:00Z">
            <w:rPr/>
          </w:rPrChange>
        </w:rPr>
        <w:t>::</w:t>
      </w:r>
      <w:proofErr w:type="spellStart"/>
      <w:proofErr w:type="gramEnd"/>
      <w:r w:rsidR="00137B58" w:rsidRPr="00BD6BA1">
        <w:rPr>
          <w:rPrChange w:id="819" w:author="Belisle, Pierre" w:date="2021-02-09T14:45:00Z">
            <w:rPr/>
          </w:rPrChange>
        </w:rPr>
        <w:t>ObjetMobile</w:t>
      </w:r>
      <w:proofErr w:type="spellEnd"/>
    </w:p>
    <w:p w14:paraId="0C4B2946" w14:textId="35D2AE7C" w:rsidR="00F76865" w:rsidRPr="00BD6BA1" w:rsidRDefault="00137B58">
      <w:pPr>
        <w:rPr>
          <w:szCs w:val="24"/>
          <w:rPrChange w:id="820" w:author="Belisle, Pierre" w:date="2021-02-09T14:45:00Z">
            <w:rPr/>
          </w:rPrChange>
        </w:rPr>
      </w:pPr>
      <w:r w:rsidRPr="00BD6BA1">
        <w:rPr>
          <w:szCs w:val="24"/>
          <w:rPrChange w:id="821" w:author="Belisle, Pierre" w:date="2021-02-09T14:45:00Z">
            <w:rPr/>
          </w:rPrChange>
        </w:rPr>
        <w:t xml:space="preserve">L’objet mobile </w:t>
      </w:r>
      <w:ins w:id="822" w:author="Belisle, Pierre" w:date="2021-02-09T14:22:00Z">
        <w:r w:rsidR="00E26C0D" w:rsidRPr="00BD6BA1">
          <w:rPr>
            <w:szCs w:val="24"/>
            <w:rPrChange w:id="823" w:author="Belisle, Pierre" w:date="2021-02-09T14:45:00Z">
              <w:rPr/>
            </w:rPrChange>
          </w:rPr>
          <w:t xml:space="preserve">est une classe abstraite qui </w:t>
        </w:r>
      </w:ins>
      <w:r w:rsidRPr="00BD6BA1">
        <w:rPr>
          <w:szCs w:val="24"/>
          <w:rPrChange w:id="824" w:author="Belisle, Pierre" w:date="2021-02-09T14:45:00Z">
            <w:rPr/>
          </w:rPrChange>
        </w:rPr>
        <w:t xml:space="preserve">ajoute une logique de mouvement dirigé aléatoirement à l’objet physique. Les attributs supplémentaires </w:t>
      </w:r>
      <w:ins w:id="825" w:author="Belisle, Pierre" w:date="2021-02-09T14:22:00Z">
        <w:r w:rsidR="00E26C0D" w:rsidRPr="00BD6BA1">
          <w:rPr>
            <w:szCs w:val="24"/>
            <w:rPrChange w:id="826" w:author="Belisle, Pierre" w:date="2021-02-09T14:45:00Z">
              <w:rPr/>
            </w:rPrChange>
          </w:rPr>
          <w:t xml:space="preserve">à un </w:t>
        </w:r>
        <w:proofErr w:type="spellStart"/>
        <w:r w:rsidR="00E26C0D" w:rsidRPr="00BD6BA1">
          <w:rPr>
            <w:szCs w:val="24"/>
            <w:rPrChange w:id="827" w:author="Belisle, Pierre" w:date="2021-02-09T14:45:00Z">
              <w:rPr/>
            </w:rPrChange>
          </w:rPr>
          <w:t>objetPhysique</w:t>
        </w:r>
        <w:proofErr w:type="spellEnd"/>
        <w:r w:rsidR="00E26C0D" w:rsidRPr="00BD6BA1">
          <w:rPr>
            <w:szCs w:val="24"/>
            <w:rPrChange w:id="828" w:author="Belisle, Pierre" w:date="2021-02-09T14:45:00Z">
              <w:rPr/>
            </w:rPrChange>
          </w:rPr>
          <w:t xml:space="preserve"> </w:t>
        </w:r>
      </w:ins>
      <w:r w:rsidRPr="00BD6BA1">
        <w:rPr>
          <w:szCs w:val="24"/>
          <w:rPrChange w:id="829" w:author="Belisle, Pierre" w:date="2021-02-09T14:45:00Z">
            <w:rPr/>
          </w:rPrChange>
        </w:rPr>
        <w:t>sont:</w:t>
      </w:r>
    </w:p>
    <w:p w14:paraId="3A7B23C5" w14:textId="19D174C6" w:rsidR="00F76865" w:rsidRPr="00BD6BA1" w:rsidRDefault="00E26C0D">
      <w:pPr>
        <w:numPr>
          <w:ilvl w:val="0"/>
          <w:numId w:val="9"/>
        </w:numPr>
        <w:rPr>
          <w:szCs w:val="24"/>
          <w:rPrChange w:id="830" w:author="Belisle, Pierre" w:date="2021-02-09T14:45:00Z">
            <w:rPr/>
          </w:rPrChange>
        </w:rPr>
      </w:pPr>
      <w:proofErr w:type="gramStart"/>
      <w:ins w:id="831" w:author="Belisle, Pierre" w:date="2021-02-09T14:23:00Z">
        <w:r w:rsidRPr="00BD6BA1">
          <w:rPr>
            <w:szCs w:val="24"/>
            <w:rPrChange w:id="832" w:author="Belisle, Pierre" w:date="2021-02-09T14:45:00Z">
              <w:rPr/>
            </w:rPrChange>
          </w:rPr>
          <w:t>u</w:t>
        </w:r>
      </w:ins>
      <w:ins w:id="833" w:author="Belisle, Pierre" w:date="2021-02-09T14:22:00Z">
        <w:r w:rsidRPr="00BD6BA1">
          <w:rPr>
            <w:szCs w:val="24"/>
            <w:rPrChange w:id="834" w:author="Belisle, Pierre" w:date="2021-02-09T14:45:00Z">
              <w:rPr/>
            </w:rPrChange>
          </w:rPr>
          <w:t>ne</w:t>
        </w:r>
        <w:proofErr w:type="gramEnd"/>
        <w:r w:rsidRPr="00BD6BA1">
          <w:rPr>
            <w:szCs w:val="24"/>
            <w:rPrChange w:id="835" w:author="Belisle, Pierre" w:date="2021-02-09T14:45:00Z">
              <w:rPr/>
            </w:rPrChange>
          </w:rPr>
          <w:t xml:space="preserve"> </w:t>
        </w:r>
      </w:ins>
      <w:r w:rsidR="00137B58" w:rsidRPr="00BD6BA1">
        <w:rPr>
          <w:szCs w:val="24"/>
          <w:rPrChange w:id="836" w:author="Belisle, Pierre" w:date="2021-02-09T14:45:00Z">
            <w:rPr/>
          </w:rPrChange>
        </w:rPr>
        <w:t>direction en radian (initialisé à 0)</w:t>
      </w:r>
    </w:p>
    <w:p w14:paraId="2117FF08" w14:textId="37C15DCF" w:rsidR="00F76865" w:rsidRPr="00BD6BA1" w:rsidRDefault="00E26C0D">
      <w:pPr>
        <w:numPr>
          <w:ilvl w:val="0"/>
          <w:numId w:val="9"/>
        </w:numPr>
        <w:rPr>
          <w:szCs w:val="24"/>
          <w:rPrChange w:id="837" w:author="Belisle, Pierre" w:date="2021-02-09T14:45:00Z">
            <w:rPr/>
          </w:rPrChange>
        </w:rPr>
      </w:pPr>
      <w:proofErr w:type="gramStart"/>
      <w:ins w:id="838" w:author="Belisle, Pierre" w:date="2021-02-09T14:23:00Z">
        <w:r w:rsidRPr="00BD6BA1">
          <w:rPr>
            <w:szCs w:val="24"/>
            <w:rPrChange w:id="839" w:author="Belisle, Pierre" w:date="2021-02-09T14:45:00Z">
              <w:rPr/>
            </w:rPrChange>
          </w:rPr>
          <w:t>u</w:t>
        </w:r>
      </w:ins>
      <w:ins w:id="840" w:author="Belisle, Pierre" w:date="2021-02-09T14:22:00Z">
        <w:r w:rsidRPr="00BD6BA1">
          <w:rPr>
            <w:szCs w:val="24"/>
            <w:rPrChange w:id="841" w:author="Belisle, Pierre" w:date="2021-02-09T14:45:00Z">
              <w:rPr/>
            </w:rPrChange>
          </w:rPr>
          <w:t>ne</w:t>
        </w:r>
        <w:proofErr w:type="gramEnd"/>
        <w:r w:rsidRPr="00BD6BA1">
          <w:rPr>
            <w:szCs w:val="24"/>
            <w:rPrChange w:id="842" w:author="Belisle, Pierre" w:date="2021-02-09T14:45:00Z">
              <w:rPr/>
            </w:rPrChange>
          </w:rPr>
          <w:t xml:space="preserve"> </w:t>
        </w:r>
      </w:ins>
      <w:r w:rsidR="00137B58" w:rsidRPr="00BD6BA1">
        <w:rPr>
          <w:szCs w:val="24"/>
          <w:rPrChange w:id="843" w:author="Belisle, Pierre" w:date="2021-02-09T14:45:00Z">
            <w:rPr/>
          </w:rPrChange>
        </w:rPr>
        <w:t>vitesse (sans unité physique)</w:t>
      </w:r>
    </w:p>
    <w:p w14:paraId="309F8DCE" w14:textId="656B9DA5" w:rsidR="00F76865" w:rsidRPr="00BD6BA1" w:rsidRDefault="00E26C0D">
      <w:pPr>
        <w:numPr>
          <w:ilvl w:val="0"/>
          <w:numId w:val="9"/>
        </w:numPr>
        <w:rPr>
          <w:szCs w:val="24"/>
          <w:rPrChange w:id="844" w:author="Belisle, Pierre" w:date="2021-02-09T14:45:00Z">
            <w:rPr/>
          </w:rPrChange>
        </w:rPr>
      </w:pPr>
      <w:proofErr w:type="gramStart"/>
      <w:ins w:id="845" w:author="Belisle, Pierre" w:date="2021-02-09T14:23:00Z">
        <w:r w:rsidRPr="00BD6BA1">
          <w:rPr>
            <w:szCs w:val="24"/>
            <w:rPrChange w:id="846" w:author="Belisle, Pierre" w:date="2021-02-09T14:45:00Z">
              <w:rPr/>
            </w:rPrChange>
          </w:rPr>
          <w:t>u</w:t>
        </w:r>
      </w:ins>
      <w:ins w:id="847" w:author="Belisle, Pierre" w:date="2021-02-09T14:22:00Z">
        <w:r w:rsidRPr="00BD6BA1">
          <w:rPr>
            <w:szCs w:val="24"/>
            <w:rPrChange w:id="848" w:author="Belisle, Pierre" w:date="2021-02-09T14:45:00Z">
              <w:rPr/>
            </w:rPrChange>
          </w:rPr>
          <w:t>ne</w:t>
        </w:r>
        <w:proofErr w:type="gramEnd"/>
        <w:r w:rsidRPr="00BD6BA1">
          <w:rPr>
            <w:szCs w:val="24"/>
            <w:rPrChange w:id="849" w:author="Belisle, Pierre" w:date="2021-02-09T14:45:00Z">
              <w:rPr/>
            </w:rPrChange>
          </w:rPr>
          <w:t xml:space="preserve"> </w:t>
        </w:r>
      </w:ins>
      <w:r w:rsidR="00137B58" w:rsidRPr="00BD6BA1">
        <w:rPr>
          <w:szCs w:val="24"/>
          <w:rPrChange w:id="850" w:author="Belisle, Pierre" w:date="2021-02-09T14:45:00Z">
            <w:rPr/>
          </w:rPrChange>
        </w:rPr>
        <w:t>déviation standard de la direction</w:t>
      </w:r>
    </w:p>
    <w:p w14:paraId="740FDEA4" w14:textId="77777777" w:rsidR="00F76865" w:rsidRPr="00BD6BA1" w:rsidRDefault="00F76865">
      <w:pPr>
        <w:rPr>
          <w:szCs w:val="24"/>
          <w:rPrChange w:id="851" w:author="Belisle, Pierre" w:date="2021-02-09T14:45:00Z">
            <w:rPr/>
          </w:rPrChange>
        </w:rPr>
      </w:pPr>
    </w:p>
    <w:p w14:paraId="1FDD2C5F" w14:textId="77777777" w:rsidR="00F76865" w:rsidRPr="00BD6BA1" w:rsidRDefault="00137B58">
      <w:pPr>
        <w:rPr>
          <w:szCs w:val="24"/>
          <w:rPrChange w:id="852" w:author="Belisle, Pierre" w:date="2021-02-09T14:45:00Z">
            <w:rPr/>
          </w:rPrChange>
        </w:rPr>
      </w:pPr>
      <w:r w:rsidRPr="00BD6BA1">
        <w:rPr>
          <w:szCs w:val="24"/>
          <w:rPrChange w:id="853" w:author="Belisle, Pierre" w:date="2021-02-09T14:45:00Z">
            <w:rPr/>
          </w:rPrChange>
        </w:rPr>
        <w:t>La classe offre:</w:t>
      </w:r>
    </w:p>
    <w:p w14:paraId="02FBF67B" w14:textId="6E123066" w:rsidR="00F76865" w:rsidRPr="00BD6BA1" w:rsidRDefault="00137B58">
      <w:pPr>
        <w:numPr>
          <w:ilvl w:val="0"/>
          <w:numId w:val="11"/>
        </w:numPr>
        <w:rPr>
          <w:szCs w:val="24"/>
          <w:rPrChange w:id="854" w:author="Belisle, Pierre" w:date="2021-02-09T14:45:00Z">
            <w:rPr/>
          </w:rPrChange>
        </w:rPr>
      </w:pPr>
      <w:proofErr w:type="gramStart"/>
      <w:r w:rsidRPr="00BD6BA1">
        <w:rPr>
          <w:szCs w:val="24"/>
          <w:rPrChange w:id="855" w:author="Belisle, Pierre" w:date="2021-02-09T14:45:00Z">
            <w:rPr/>
          </w:rPrChange>
        </w:rPr>
        <w:t>un</w:t>
      </w:r>
      <w:proofErr w:type="gramEnd"/>
      <w:r w:rsidRPr="00BD6BA1">
        <w:rPr>
          <w:szCs w:val="24"/>
          <w:rPrChange w:id="856" w:author="Belisle, Pierre" w:date="2021-02-09T14:45:00Z">
            <w:rPr/>
          </w:rPrChange>
        </w:rPr>
        <w:t xml:space="preserve"> constructeur par paramètre</w:t>
      </w:r>
      <w:ins w:id="857" w:author="Belisle, Pierre" w:date="2021-02-06T11:17:00Z">
        <w:r w:rsidR="00655755" w:rsidRPr="00BD6BA1">
          <w:rPr>
            <w:szCs w:val="24"/>
            <w:rPrChange w:id="858" w:author="Belisle, Pierre" w:date="2021-02-09T14:45:00Z">
              <w:rPr/>
            </w:rPrChange>
          </w:rPr>
          <w:t>s</w:t>
        </w:r>
      </w:ins>
      <w:r w:rsidRPr="00BD6BA1">
        <w:rPr>
          <w:szCs w:val="24"/>
          <w:rPrChange w:id="859" w:author="Belisle, Pierre" w:date="2021-02-09T14:45:00Z">
            <w:rPr/>
          </w:rPrChange>
        </w:rPr>
        <w:t xml:space="preserve"> (la direction est </w:t>
      </w:r>
      <w:del w:id="860" w:author="Belisle, Pierre" w:date="2021-02-06T11:17:00Z">
        <w:r w:rsidRPr="00BD6BA1" w:rsidDel="00655755">
          <w:rPr>
            <w:szCs w:val="24"/>
            <w:rPrChange w:id="861" w:author="Belisle, Pierre" w:date="2021-02-09T14:45:00Z">
              <w:rPr/>
            </w:rPrChange>
          </w:rPr>
          <w:delText>excluse</w:delText>
        </w:r>
      </w:del>
      <w:ins w:id="862" w:author="Belisle, Pierre" w:date="2021-02-06T11:17:00Z">
        <w:r w:rsidR="00655755" w:rsidRPr="00BD6BA1">
          <w:rPr>
            <w:szCs w:val="24"/>
            <w:rPrChange w:id="863" w:author="Belisle, Pierre" w:date="2021-02-09T14:45:00Z">
              <w:rPr/>
            </w:rPrChange>
          </w:rPr>
          <w:t>exclues</w:t>
        </w:r>
      </w:ins>
      <w:r w:rsidRPr="00BD6BA1">
        <w:rPr>
          <w:szCs w:val="24"/>
          <w:rPrChange w:id="864" w:author="Belisle, Pierre" w:date="2021-02-09T14:45:00Z">
            <w:rPr/>
          </w:rPrChange>
        </w:rPr>
        <w:t>)</w:t>
      </w:r>
    </w:p>
    <w:p w14:paraId="172B887B" w14:textId="77777777" w:rsidR="00F76865" w:rsidRPr="00BD6BA1" w:rsidRDefault="00137B58">
      <w:pPr>
        <w:numPr>
          <w:ilvl w:val="0"/>
          <w:numId w:val="11"/>
        </w:numPr>
        <w:rPr>
          <w:szCs w:val="24"/>
          <w:rPrChange w:id="865" w:author="Belisle, Pierre" w:date="2021-02-09T14:45:00Z">
            <w:rPr/>
          </w:rPrChange>
        </w:rPr>
      </w:pPr>
      <w:proofErr w:type="gramStart"/>
      <w:r w:rsidRPr="00BD6BA1">
        <w:rPr>
          <w:szCs w:val="24"/>
          <w:rPrChange w:id="866" w:author="Belisle, Pierre" w:date="2021-02-09T14:45:00Z">
            <w:rPr/>
          </w:rPrChange>
        </w:rPr>
        <w:t>une</w:t>
      </w:r>
      <w:proofErr w:type="gramEnd"/>
      <w:r w:rsidRPr="00BD6BA1">
        <w:rPr>
          <w:szCs w:val="24"/>
          <w:rPrChange w:id="867" w:author="Belisle, Pierre" w:date="2021-02-09T14:45:00Z">
            <w:rPr/>
          </w:rPrChange>
        </w:rPr>
        <w:t xml:space="preserve"> méthode </w:t>
      </w:r>
      <w:proofErr w:type="spellStart"/>
      <w:r w:rsidRPr="00BD6BA1">
        <w:rPr>
          <w:i/>
          <w:szCs w:val="24"/>
          <w:rPrChange w:id="868" w:author="Belisle, Pierre" w:date="2021-02-09T14:45:00Z">
            <w:rPr>
              <w:i/>
            </w:rPr>
          </w:rPrChange>
        </w:rPr>
        <w:t>seDeplacer</w:t>
      </w:r>
      <w:proofErr w:type="spellEnd"/>
      <w:r w:rsidRPr="00BD6BA1">
        <w:rPr>
          <w:szCs w:val="24"/>
          <w:rPrChange w:id="869" w:author="Belisle, Pierre" w:date="2021-02-09T14:45:00Z">
            <w:rPr/>
          </w:rPrChange>
        </w:rPr>
        <w:t xml:space="preserve"> qui implémente l’algorithme suivant:</w:t>
      </w:r>
    </w:p>
    <w:p w14:paraId="7C1F8836" w14:textId="77777777" w:rsidR="00F76865" w:rsidRPr="00BD6BA1" w:rsidRDefault="00137B58">
      <w:pPr>
        <w:jc w:val="center"/>
        <w:rPr>
          <w:szCs w:val="24"/>
          <w:rPrChange w:id="870" w:author="Belisle, Pierre" w:date="2021-02-09T14:45:00Z">
            <w:rPr/>
          </w:rPrChange>
        </w:rPr>
      </w:pPr>
      <m:oMathPara>
        <m:oMath>
          <m:r>
            <w:rPr>
              <w:rFonts w:ascii="Cambria Math" w:hAnsi="Cambria Math"/>
              <w:szCs w:val="24"/>
              <w:rPrChange w:id="871" w:author="Belisle, Pierre" w:date="2021-02-09T14:45:00Z">
                <w:rPr>
                  <w:rFonts w:ascii="Cambria Math" w:hAnsi="Cambria Math"/>
                </w:rPr>
              </w:rPrChange>
            </w:rPr>
            <m:t>direction(t+1) = direction(t) + gaussienne()*déviation standard</m:t>
          </m:r>
        </m:oMath>
      </m:oMathPara>
    </w:p>
    <w:p w14:paraId="60B972EE" w14:textId="77777777" w:rsidR="00F76865" w:rsidRPr="00BD6BA1" w:rsidRDefault="00137B58">
      <w:pPr>
        <w:jc w:val="center"/>
        <w:rPr>
          <w:szCs w:val="24"/>
          <w:rPrChange w:id="872" w:author="Belisle, Pierre" w:date="2021-02-09T14:45:00Z">
            <w:rPr/>
          </w:rPrChange>
        </w:rPr>
      </w:pPr>
      <m:oMathPara>
        <m:oMath>
          <m:r>
            <w:rPr>
              <w:rFonts w:ascii="Cambria Math" w:hAnsi="Cambria Math"/>
              <w:szCs w:val="24"/>
              <w:rPrChange w:id="873" w:author="Belisle, Pierre" w:date="2021-02-09T14:45:00Z">
                <w:rPr>
                  <w:rFonts w:ascii="Cambria Math" w:hAnsi="Cambria Math"/>
                </w:rPr>
              </w:rPrChange>
            </w:rPr>
            <m:t>po</m:t>
          </m:r>
          <m:sSub>
            <m:sSubPr>
              <m:ctrlPr>
                <w:rPr>
                  <w:rFonts w:ascii="Cambria Math" w:hAnsi="Cambria Math"/>
                  <w:szCs w:val="24"/>
                  <w:rPrChange w:id="874" w:author="Belisle, Pierre" w:date="2021-02-09T14:45:00Z">
                    <w:rPr>
                      <w:rFonts w:ascii="Cambria Math" w:hAnsi="Cambria Math"/>
                    </w:rPr>
                  </w:rPrChange>
                </w:rPr>
              </m:ctrlPr>
            </m:sSubPr>
            <m:e>
              <m:r>
                <w:rPr>
                  <w:rFonts w:ascii="Cambria Math" w:hAnsi="Cambria Math"/>
                  <w:szCs w:val="24"/>
                  <w:rPrChange w:id="875" w:author="Belisle, Pierre" w:date="2021-02-09T14:45:00Z">
                    <w:rPr>
                      <w:rFonts w:ascii="Cambria Math" w:hAnsi="Cambria Math"/>
                    </w:rPr>
                  </w:rPrChange>
                </w:rPr>
                <m:t>s</m:t>
              </m:r>
            </m:e>
            <m:sub>
              <m:r>
                <w:rPr>
                  <w:rFonts w:ascii="Cambria Math" w:hAnsi="Cambria Math"/>
                  <w:szCs w:val="24"/>
                  <w:rPrChange w:id="876" w:author="Belisle, Pierre" w:date="2021-02-09T14:45:00Z">
                    <w:rPr>
                      <w:rFonts w:ascii="Cambria Math" w:hAnsi="Cambria Math"/>
                    </w:rPr>
                  </w:rPrChange>
                </w:rPr>
                <m:t>x</m:t>
              </m:r>
            </m:sub>
          </m:sSub>
          <m:r>
            <w:rPr>
              <w:rFonts w:ascii="Cambria Math" w:hAnsi="Cambria Math"/>
              <w:szCs w:val="24"/>
              <w:rPrChange w:id="877" w:author="Belisle, Pierre" w:date="2021-02-09T14:45:00Z">
                <w:rPr>
                  <w:rFonts w:ascii="Cambria Math" w:hAnsi="Cambria Math"/>
                </w:rPr>
              </w:rPrChange>
            </w:rPr>
            <m:t>(t+1) = po</m:t>
          </m:r>
          <m:sSub>
            <m:sSubPr>
              <m:ctrlPr>
                <w:rPr>
                  <w:rFonts w:ascii="Cambria Math" w:hAnsi="Cambria Math"/>
                  <w:szCs w:val="24"/>
                  <w:rPrChange w:id="878" w:author="Belisle, Pierre" w:date="2021-02-09T14:45:00Z">
                    <w:rPr>
                      <w:rFonts w:ascii="Cambria Math" w:hAnsi="Cambria Math"/>
                    </w:rPr>
                  </w:rPrChange>
                </w:rPr>
              </m:ctrlPr>
            </m:sSubPr>
            <m:e>
              <m:r>
                <w:rPr>
                  <w:rFonts w:ascii="Cambria Math" w:hAnsi="Cambria Math"/>
                  <w:szCs w:val="24"/>
                  <w:rPrChange w:id="879" w:author="Belisle, Pierre" w:date="2021-02-09T14:45:00Z">
                    <w:rPr>
                      <w:rFonts w:ascii="Cambria Math" w:hAnsi="Cambria Math"/>
                    </w:rPr>
                  </w:rPrChange>
                </w:rPr>
                <m:t>s</m:t>
              </m:r>
            </m:e>
            <m:sub>
              <m:r>
                <w:rPr>
                  <w:rFonts w:ascii="Cambria Math" w:hAnsi="Cambria Math"/>
                  <w:szCs w:val="24"/>
                  <w:rPrChange w:id="880" w:author="Belisle, Pierre" w:date="2021-02-09T14:45:00Z">
                    <w:rPr>
                      <w:rFonts w:ascii="Cambria Math" w:hAnsi="Cambria Math"/>
                    </w:rPr>
                  </w:rPrChange>
                </w:rPr>
                <m:t>x</m:t>
              </m:r>
            </m:sub>
          </m:sSub>
          <m:r>
            <w:rPr>
              <w:rFonts w:ascii="Cambria Math" w:hAnsi="Cambria Math"/>
              <w:szCs w:val="24"/>
              <w:rPrChange w:id="881" w:author="Belisle, Pierre" w:date="2021-02-09T14:45:00Z">
                <w:rPr>
                  <w:rFonts w:ascii="Cambria Math" w:hAnsi="Cambria Math"/>
                </w:rPr>
              </w:rPrChange>
            </w:rPr>
            <m:t>(t) + vitesse * cos(direction(t))</m:t>
          </m:r>
        </m:oMath>
      </m:oMathPara>
    </w:p>
    <w:p w14:paraId="457B0348" w14:textId="77777777" w:rsidR="00F76865" w:rsidRPr="00BD6BA1" w:rsidRDefault="00137B58">
      <w:pPr>
        <w:jc w:val="center"/>
        <w:rPr>
          <w:szCs w:val="24"/>
          <w:rPrChange w:id="882" w:author="Belisle, Pierre" w:date="2021-02-09T14:45:00Z">
            <w:rPr/>
          </w:rPrChange>
        </w:rPr>
      </w:pPr>
      <m:oMathPara>
        <m:oMath>
          <m:r>
            <w:rPr>
              <w:rFonts w:ascii="Cambria Math" w:hAnsi="Cambria Math"/>
              <w:szCs w:val="24"/>
              <w:rPrChange w:id="883" w:author="Belisle, Pierre" w:date="2021-02-09T14:45:00Z">
                <w:rPr>
                  <w:rFonts w:ascii="Cambria Math" w:hAnsi="Cambria Math"/>
                </w:rPr>
              </w:rPrChange>
            </w:rPr>
            <m:t>po</m:t>
          </m:r>
          <m:sSub>
            <m:sSubPr>
              <m:ctrlPr>
                <w:rPr>
                  <w:rFonts w:ascii="Cambria Math" w:hAnsi="Cambria Math"/>
                  <w:szCs w:val="24"/>
                  <w:rPrChange w:id="884" w:author="Belisle, Pierre" w:date="2021-02-09T14:45:00Z">
                    <w:rPr>
                      <w:rFonts w:ascii="Cambria Math" w:hAnsi="Cambria Math"/>
                    </w:rPr>
                  </w:rPrChange>
                </w:rPr>
              </m:ctrlPr>
            </m:sSubPr>
            <m:e>
              <m:r>
                <w:rPr>
                  <w:rFonts w:ascii="Cambria Math" w:hAnsi="Cambria Math"/>
                  <w:szCs w:val="24"/>
                  <w:rPrChange w:id="885" w:author="Belisle, Pierre" w:date="2021-02-09T14:45:00Z">
                    <w:rPr>
                      <w:rFonts w:ascii="Cambria Math" w:hAnsi="Cambria Math"/>
                    </w:rPr>
                  </w:rPrChange>
                </w:rPr>
                <m:t>s</m:t>
              </m:r>
            </m:e>
            <m:sub>
              <m:r>
                <w:rPr>
                  <w:rFonts w:ascii="Cambria Math" w:hAnsi="Cambria Math"/>
                  <w:szCs w:val="24"/>
                  <w:rPrChange w:id="886" w:author="Belisle, Pierre" w:date="2021-02-09T14:45:00Z">
                    <w:rPr>
                      <w:rFonts w:ascii="Cambria Math" w:hAnsi="Cambria Math"/>
                    </w:rPr>
                  </w:rPrChange>
                </w:rPr>
                <m:t>y</m:t>
              </m:r>
            </m:sub>
          </m:sSub>
          <m:r>
            <w:rPr>
              <w:rFonts w:ascii="Cambria Math" w:hAnsi="Cambria Math"/>
              <w:szCs w:val="24"/>
              <w:rPrChange w:id="887" w:author="Belisle, Pierre" w:date="2021-02-09T14:45:00Z">
                <w:rPr>
                  <w:rFonts w:ascii="Cambria Math" w:hAnsi="Cambria Math"/>
                </w:rPr>
              </w:rPrChange>
            </w:rPr>
            <m:t>(t+1) = po</m:t>
          </m:r>
          <m:sSub>
            <m:sSubPr>
              <m:ctrlPr>
                <w:rPr>
                  <w:rFonts w:ascii="Cambria Math" w:hAnsi="Cambria Math"/>
                  <w:szCs w:val="24"/>
                  <w:rPrChange w:id="888" w:author="Belisle, Pierre" w:date="2021-02-09T14:45:00Z">
                    <w:rPr>
                      <w:rFonts w:ascii="Cambria Math" w:hAnsi="Cambria Math"/>
                    </w:rPr>
                  </w:rPrChange>
                </w:rPr>
              </m:ctrlPr>
            </m:sSubPr>
            <m:e>
              <m:r>
                <w:rPr>
                  <w:rFonts w:ascii="Cambria Math" w:hAnsi="Cambria Math"/>
                  <w:szCs w:val="24"/>
                  <w:rPrChange w:id="889" w:author="Belisle, Pierre" w:date="2021-02-09T14:45:00Z">
                    <w:rPr>
                      <w:rFonts w:ascii="Cambria Math" w:hAnsi="Cambria Math"/>
                    </w:rPr>
                  </w:rPrChange>
                </w:rPr>
                <m:t>s</m:t>
              </m:r>
            </m:e>
            <m:sub>
              <m:r>
                <w:rPr>
                  <w:rFonts w:ascii="Cambria Math" w:hAnsi="Cambria Math"/>
                  <w:szCs w:val="24"/>
                  <w:rPrChange w:id="890" w:author="Belisle, Pierre" w:date="2021-02-09T14:45:00Z">
                    <w:rPr>
                      <w:rFonts w:ascii="Cambria Math" w:hAnsi="Cambria Math"/>
                    </w:rPr>
                  </w:rPrChange>
                </w:rPr>
                <m:t>y</m:t>
              </m:r>
            </m:sub>
          </m:sSub>
          <m:r>
            <w:rPr>
              <w:rFonts w:ascii="Cambria Math" w:hAnsi="Cambria Math"/>
              <w:szCs w:val="24"/>
              <w:rPrChange w:id="891" w:author="Belisle, Pierre" w:date="2021-02-09T14:45:00Z">
                <w:rPr>
                  <w:rFonts w:ascii="Cambria Math" w:hAnsi="Cambria Math"/>
                </w:rPr>
              </w:rPrChange>
            </w:rPr>
            <m:t>(t) + vitesse * sin(direction(t))</m:t>
          </m:r>
        </m:oMath>
      </m:oMathPara>
    </w:p>
    <w:p w14:paraId="1B39AD70" w14:textId="6821A9C8" w:rsidR="00F76865" w:rsidRPr="00BD6BA1" w:rsidDel="001408F8" w:rsidRDefault="00137B58" w:rsidP="001408F8">
      <w:pPr>
        <w:jc w:val="center"/>
        <w:rPr>
          <w:del w:id="892" w:author="Belisle, Pierre" w:date="2021-02-09T14:28:00Z"/>
          <w:szCs w:val="24"/>
          <w:rPrChange w:id="893" w:author="Belisle, Pierre" w:date="2021-02-09T14:45:00Z">
            <w:rPr>
              <w:del w:id="894" w:author="Belisle, Pierre" w:date="2021-02-09T14:28:00Z"/>
            </w:rPr>
          </w:rPrChange>
        </w:rPr>
      </w:pPr>
      <m:oMathPara>
        <m:oMath>
          <m:r>
            <w:rPr>
              <w:rFonts w:ascii="Cambria Math" w:hAnsi="Cambria Math"/>
              <w:szCs w:val="24"/>
              <w:rPrChange w:id="895" w:author="Belisle, Pierre" w:date="2021-02-09T14:45:00Z">
                <w:rPr>
                  <w:rFonts w:ascii="Cambria Math" w:hAnsi="Cambria Math"/>
                </w:rPr>
              </w:rPrChange>
            </w:rPr>
            <m:t>Carte -&gt;ajustement position(pos)</m:t>
          </m:r>
        </m:oMath>
      </m:oMathPara>
    </w:p>
    <w:p w14:paraId="0EBF51B8" w14:textId="30F4A15D" w:rsidR="00F76865" w:rsidRPr="00BD6BA1" w:rsidDel="001408F8" w:rsidRDefault="00F76865" w:rsidP="00C5376C">
      <w:pPr>
        <w:rPr>
          <w:del w:id="896" w:author="Belisle, Pierre" w:date="2021-02-09T14:27:00Z"/>
          <w:szCs w:val="24"/>
          <w:rPrChange w:id="897" w:author="Belisle, Pierre" w:date="2021-02-09T14:45:00Z">
            <w:rPr>
              <w:del w:id="898" w:author="Belisle, Pierre" w:date="2021-02-09T14:27:00Z"/>
            </w:rPr>
          </w:rPrChange>
        </w:rPr>
        <w:pPrChange w:id="899" w:author="Belisle, Pierre" w:date="2021-02-10T11:08:00Z">
          <w:pPr/>
        </w:pPrChange>
      </w:pPr>
    </w:p>
    <w:p w14:paraId="0EB270CF" w14:textId="77777777" w:rsidR="001408F8" w:rsidRPr="00BD6BA1" w:rsidRDefault="001408F8" w:rsidP="00C5376C">
      <w:pPr>
        <w:rPr>
          <w:ins w:id="900" w:author="Belisle, Pierre" w:date="2021-02-09T14:27:00Z"/>
          <w:szCs w:val="24"/>
          <w:rPrChange w:id="901" w:author="Belisle, Pierre" w:date="2021-02-09T14:45:00Z">
            <w:rPr>
              <w:ins w:id="902" w:author="Belisle, Pierre" w:date="2021-02-09T14:27:00Z"/>
            </w:rPr>
          </w:rPrChange>
        </w:rPr>
        <w:pPrChange w:id="903" w:author="Belisle, Pierre" w:date="2021-02-10T11:08:00Z">
          <w:pPr/>
        </w:pPrChange>
      </w:pPr>
    </w:p>
    <w:p w14:paraId="6E9E5C16" w14:textId="77777777" w:rsidR="001408F8" w:rsidRPr="00BD6BA1" w:rsidRDefault="001408F8" w:rsidP="00C5376C">
      <w:pPr>
        <w:spacing w:before="120"/>
        <w:rPr>
          <w:ins w:id="904" w:author="Belisle, Pierre" w:date="2021-02-09T14:27:00Z"/>
          <w:szCs w:val="24"/>
          <w:rPrChange w:id="905" w:author="Belisle, Pierre" w:date="2021-02-09T14:45:00Z">
            <w:rPr>
              <w:ins w:id="906" w:author="Belisle, Pierre" w:date="2021-02-09T14:27:00Z"/>
            </w:rPr>
          </w:rPrChange>
        </w:rPr>
        <w:pPrChange w:id="907" w:author="Belisle, Pierre" w:date="2021-02-10T11:08:00Z">
          <w:pPr/>
        </w:pPrChange>
      </w:pPr>
      <w:ins w:id="908" w:author="Belisle, Pierre" w:date="2021-02-09T14:27:00Z">
        <w:r w:rsidRPr="00BD6BA1">
          <w:rPr>
            <w:szCs w:val="24"/>
            <w:rPrChange w:id="909" w:author="Belisle, Pierre" w:date="2021-02-09T14:45:00Z">
              <w:rPr/>
            </w:rPrChange>
          </w:rPr>
          <w:t xml:space="preserve">NOTE: </w:t>
        </w:r>
        <w:proofErr w:type="gramStart"/>
        <w:r w:rsidRPr="00BD6BA1">
          <w:rPr>
            <w:szCs w:val="24"/>
            <w:rPrChange w:id="910" w:author="Belisle, Pierre" w:date="2021-02-09T14:45:00Z">
              <w:rPr/>
            </w:rPrChange>
          </w:rPr>
          <w:t>gaussienne(</w:t>
        </w:r>
        <w:proofErr w:type="gramEnd"/>
        <w:r w:rsidRPr="00BD6BA1">
          <w:rPr>
            <w:szCs w:val="24"/>
            <w:rPrChange w:id="911" w:author="Belisle, Pierre" w:date="2021-02-09T14:45:00Z">
              <w:rPr/>
            </w:rPrChange>
          </w:rPr>
          <w:t>) est un nombre tiré aléatoirement selon une distribution gaussienne. À vous de trouver quelle méthode de la librairie Java utiliser.</w:t>
        </w:r>
      </w:ins>
    </w:p>
    <w:p w14:paraId="4C3F9C3F" w14:textId="77777777" w:rsidR="001408F8" w:rsidRPr="00BD6BA1" w:rsidRDefault="001408F8" w:rsidP="001408F8">
      <w:pPr>
        <w:rPr>
          <w:ins w:id="912" w:author="Belisle, Pierre" w:date="2021-02-09T14:27:00Z"/>
          <w:szCs w:val="24"/>
          <w:rPrChange w:id="913" w:author="Belisle, Pierre" w:date="2021-02-09T14:45:00Z">
            <w:rPr>
              <w:ins w:id="914" w:author="Belisle, Pierre" w:date="2021-02-09T14:27:00Z"/>
            </w:rPr>
          </w:rPrChange>
        </w:rPr>
      </w:pPr>
    </w:p>
    <w:p w14:paraId="5CAEC3E1" w14:textId="62DFA227" w:rsidR="00F76865" w:rsidRPr="00BD6BA1" w:rsidRDefault="00137B58" w:rsidP="00E7281E">
      <w:pPr>
        <w:pBdr>
          <w:top w:val="single" w:sz="4" w:space="1" w:color="auto"/>
          <w:left w:val="single" w:sz="4" w:space="4" w:color="auto"/>
          <w:bottom w:val="single" w:sz="4" w:space="1" w:color="auto"/>
          <w:right w:val="single" w:sz="4" w:space="4" w:color="auto"/>
        </w:pBdr>
        <w:rPr>
          <w:szCs w:val="24"/>
          <w:rPrChange w:id="915" w:author="Belisle, Pierre" w:date="2021-02-09T14:45:00Z">
            <w:rPr/>
          </w:rPrChange>
        </w:rPr>
        <w:pPrChange w:id="916" w:author="Belisle, Pierre" w:date="2021-02-09T14:49:00Z">
          <w:pPr/>
        </w:pPrChange>
      </w:pPr>
      <w:r w:rsidRPr="00BD6BA1">
        <w:rPr>
          <w:szCs w:val="24"/>
          <w:rPrChange w:id="917" w:author="Belisle, Pierre" w:date="2021-02-09T14:45:00Z">
            <w:rPr/>
          </w:rPrChange>
        </w:rPr>
        <w:t xml:space="preserve">Dans votre package de test </w:t>
      </w:r>
      <w:del w:id="918" w:author="Belisle, Pierre" w:date="2021-02-09T14:25:00Z">
        <w:r w:rsidRPr="00BD6BA1" w:rsidDel="00C07A1B">
          <w:rPr>
            <w:szCs w:val="24"/>
            <w:rPrChange w:id="919" w:author="Belisle, Pierre" w:date="2021-02-09T14:45:00Z">
              <w:rPr/>
            </w:rPrChange>
          </w:rPr>
          <w:delText xml:space="preserve">définissez </w:delText>
        </w:r>
      </w:del>
      <w:ins w:id="920" w:author="Belisle, Pierre" w:date="2021-02-09T14:25:00Z">
        <w:r w:rsidR="00C07A1B" w:rsidRPr="00BD6BA1">
          <w:rPr>
            <w:szCs w:val="24"/>
            <w:rPrChange w:id="921" w:author="Belisle, Pierre" w:date="2021-02-09T14:45:00Z">
              <w:rPr/>
            </w:rPrChange>
          </w:rPr>
          <w:t>déclare</w:t>
        </w:r>
      </w:ins>
      <w:ins w:id="922" w:author="Belisle, Pierre" w:date="2021-02-09T14:26:00Z">
        <w:r w:rsidR="00C07A1B" w:rsidRPr="00BD6BA1">
          <w:rPr>
            <w:szCs w:val="24"/>
            <w:rPrChange w:id="923" w:author="Belisle, Pierre" w:date="2021-02-09T14:45:00Z">
              <w:rPr/>
            </w:rPrChange>
          </w:rPr>
          <w:t>z</w:t>
        </w:r>
      </w:ins>
      <w:ins w:id="924" w:author="Belisle, Pierre" w:date="2021-02-09T14:25:00Z">
        <w:r w:rsidR="00C07A1B" w:rsidRPr="00BD6BA1">
          <w:rPr>
            <w:szCs w:val="24"/>
            <w:rPrChange w:id="925" w:author="Belisle, Pierre" w:date="2021-02-09T14:45:00Z">
              <w:rPr/>
            </w:rPrChange>
          </w:rPr>
          <w:t xml:space="preserve"> </w:t>
        </w:r>
      </w:ins>
      <w:r w:rsidRPr="00BD6BA1">
        <w:rPr>
          <w:szCs w:val="24"/>
          <w:rPrChange w:id="926" w:author="Belisle, Pierre" w:date="2021-02-09T14:45:00Z">
            <w:rPr/>
          </w:rPrChange>
        </w:rPr>
        <w:t xml:space="preserve">une classe héritant de </w:t>
      </w:r>
      <w:ins w:id="927" w:author="Belisle, Pierre" w:date="2021-02-09T14:26:00Z">
        <w:r w:rsidR="00C07A1B" w:rsidRPr="00BD6BA1">
          <w:rPr>
            <w:szCs w:val="24"/>
            <w:rPrChange w:id="928" w:author="Belisle, Pierre" w:date="2021-02-09T14:45:00Z">
              <w:rPr/>
            </w:rPrChange>
          </w:rPr>
          <w:t xml:space="preserve">la classe </w:t>
        </w:r>
      </w:ins>
      <w:proofErr w:type="spellStart"/>
      <w:r w:rsidRPr="00BD6BA1">
        <w:rPr>
          <w:szCs w:val="24"/>
          <w:rPrChange w:id="929" w:author="Belisle, Pierre" w:date="2021-02-09T14:45:00Z">
            <w:rPr/>
          </w:rPrChange>
        </w:rPr>
        <w:t>ObjetMobile</w:t>
      </w:r>
      <w:proofErr w:type="spellEnd"/>
      <w:r w:rsidRPr="00BD6BA1">
        <w:rPr>
          <w:szCs w:val="24"/>
          <w:rPrChange w:id="930" w:author="Belisle, Pierre" w:date="2021-02-09T14:45:00Z">
            <w:rPr/>
          </w:rPrChange>
        </w:rPr>
        <w:t>. Implémente</w:t>
      </w:r>
      <w:ins w:id="931" w:author="Belisle, Pierre" w:date="2021-02-09T14:28:00Z">
        <w:r w:rsidR="00C97299" w:rsidRPr="00BD6BA1">
          <w:rPr>
            <w:szCs w:val="24"/>
            <w:rPrChange w:id="932" w:author="Belisle, Pierre" w:date="2021-02-09T14:45:00Z">
              <w:rPr/>
            </w:rPrChange>
          </w:rPr>
          <w:t>z</w:t>
        </w:r>
      </w:ins>
      <w:del w:id="933" w:author="Belisle, Pierre" w:date="2021-02-09T14:28:00Z">
        <w:r w:rsidRPr="00BD6BA1" w:rsidDel="00C97299">
          <w:rPr>
            <w:szCs w:val="24"/>
            <w:rPrChange w:id="934" w:author="Belisle, Pierre" w:date="2021-02-09T14:45:00Z">
              <w:rPr/>
            </w:rPrChange>
          </w:rPr>
          <w:delText>r</w:delText>
        </w:r>
      </w:del>
      <w:r w:rsidRPr="00BD6BA1">
        <w:rPr>
          <w:szCs w:val="24"/>
          <w:rPrChange w:id="935" w:author="Belisle, Pierre" w:date="2021-02-09T14:45:00Z">
            <w:rPr/>
          </w:rPrChange>
        </w:rPr>
        <w:t xml:space="preserve"> ensuite une courte routine de test </w:t>
      </w:r>
      <w:ins w:id="936" w:author="Belisle, Pierre" w:date="2021-02-09T14:21:00Z">
        <w:r w:rsidR="00E3591D" w:rsidRPr="00BD6BA1">
          <w:rPr>
            <w:b/>
            <w:bCs/>
            <w:color w:val="FF0000"/>
            <w:szCs w:val="24"/>
            <w:rPrChange w:id="937" w:author="Belisle, Pierre" w:date="2021-02-09T14:45:00Z">
              <w:rPr/>
            </w:rPrChange>
          </w:rPr>
          <w:t>(à rendre)</w:t>
        </w:r>
        <w:r w:rsidR="00E3591D" w:rsidRPr="00BD6BA1">
          <w:rPr>
            <w:szCs w:val="24"/>
            <w:rPrChange w:id="938" w:author="Belisle, Pierre" w:date="2021-02-09T14:45:00Z">
              <w:rPr/>
            </w:rPrChange>
          </w:rPr>
          <w:t xml:space="preserve"> </w:t>
        </w:r>
      </w:ins>
      <w:r w:rsidRPr="00BD6BA1">
        <w:rPr>
          <w:szCs w:val="24"/>
          <w:rPrChange w:id="939" w:author="Belisle, Pierre" w:date="2021-02-09T14:45:00Z">
            <w:rPr/>
          </w:rPrChange>
        </w:rPr>
        <w:t xml:space="preserve">qui instancie </w:t>
      </w:r>
      <w:del w:id="940" w:author="Belisle, Pierre" w:date="2021-02-06T11:20:00Z">
        <w:r w:rsidRPr="00BD6BA1" w:rsidDel="00655755">
          <w:rPr>
            <w:szCs w:val="24"/>
            <w:rPrChange w:id="941" w:author="Belisle, Pierre" w:date="2021-02-09T14:45:00Z">
              <w:rPr/>
            </w:rPrChange>
          </w:rPr>
          <w:delText xml:space="preserve">cet </w:delText>
        </w:r>
      </w:del>
      <w:ins w:id="942" w:author="Belisle, Pierre" w:date="2021-02-06T11:20:00Z">
        <w:r w:rsidR="00655755" w:rsidRPr="00BD6BA1">
          <w:rPr>
            <w:szCs w:val="24"/>
            <w:rPrChange w:id="943" w:author="Belisle, Pierre" w:date="2021-02-09T14:45:00Z">
              <w:rPr/>
            </w:rPrChange>
          </w:rPr>
          <w:t xml:space="preserve">un </w:t>
        </w:r>
      </w:ins>
      <w:r w:rsidRPr="00BD6BA1">
        <w:rPr>
          <w:szCs w:val="24"/>
          <w:rPrChange w:id="944" w:author="Belisle, Pierre" w:date="2021-02-09T14:45:00Z">
            <w:rPr/>
          </w:rPrChange>
        </w:rPr>
        <w:t>objet</w:t>
      </w:r>
      <w:ins w:id="945" w:author="Belisle, Pierre" w:date="2021-02-06T11:20:00Z">
        <w:r w:rsidR="00655755" w:rsidRPr="00BD6BA1">
          <w:rPr>
            <w:szCs w:val="24"/>
            <w:rPrChange w:id="946" w:author="Belisle, Pierre" w:date="2021-02-09T14:45:00Z">
              <w:rPr/>
            </w:rPrChange>
          </w:rPr>
          <w:t xml:space="preserve"> de cette classe</w:t>
        </w:r>
      </w:ins>
      <w:r w:rsidRPr="00BD6BA1">
        <w:rPr>
          <w:szCs w:val="24"/>
          <w:rPrChange w:id="947" w:author="Belisle, Pierre" w:date="2021-02-09T14:45:00Z">
            <w:rPr/>
          </w:rPrChange>
        </w:rPr>
        <w:t xml:space="preserve">, puis qui valide que la position change lors de chaque appel à </w:t>
      </w:r>
      <w:proofErr w:type="spellStart"/>
      <w:r w:rsidRPr="00BD6BA1">
        <w:rPr>
          <w:i/>
          <w:szCs w:val="24"/>
          <w:rPrChange w:id="948" w:author="Belisle, Pierre" w:date="2021-02-09T14:45:00Z">
            <w:rPr>
              <w:i/>
            </w:rPr>
          </w:rPrChange>
        </w:rPr>
        <w:t>seDeplacer</w:t>
      </w:r>
      <w:proofErr w:type="spellEnd"/>
      <w:r w:rsidRPr="00BD6BA1">
        <w:rPr>
          <w:szCs w:val="24"/>
          <w:rPrChange w:id="949" w:author="Belisle, Pierre" w:date="2021-02-09T14:45:00Z">
            <w:rPr/>
          </w:rPrChange>
        </w:rPr>
        <w:t>.</w:t>
      </w:r>
    </w:p>
    <w:p w14:paraId="379D65E1" w14:textId="00F4F87D" w:rsidR="00F76865" w:rsidRPr="00BD6BA1" w:rsidRDefault="00F16F2E">
      <w:pPr>
        <w:pStyle w:val="Titre3"/>
        <w:rPr>
          <w:rPrChange w:id="950" w:author="Belisle, Pierre" w:date="2021-02-09T14:45:00Z">
            <w:rPr/>
          </w:rPrChange>
        </w:rPr>
      </w:pPr>
      <w:bookmarkStart w:id="951" w:name="_4q60fwna8e0z" w:colFirst="0" w:colLast="0"/>
      <w:bookmarkEnd w:id="951"/>
      <w:ins w:id="952" w:author="Belisle, Pierre" w:date="2021-02-09T14:18:00Z">
        <w:r w:rsidRPr="00BD6BA1">
          <w:rPr>
            <w:rPrChange w:id="953" w:author="Belisle, Pierre" w:date="2021-02-09T14:45:00Z">
              <w:rPr/>
            </w:rPrChange>
          </w:rPr>
          <w:t>5.1</w:t>
        </w:r>
      </w:ins>
      <w:del w:id="954" w:author="Belisle, Pierre" w:date="2021-02-09T14:18:00Z">
        <w:r w:rsidR="00137B58" w:rsidRPr="00BD6BA1" w:rsidDel="00F16F2E">
          <w:rPr>
            <w:rPrChange w:id="955" w:author="Belisle, Pierre" w:date="2021-02-09T14:45:00Z">
              <w:rPr/>
            </w:rPrChange>
          </w:rPr>
          <w:delText>3.2</w:delText>
        </w:r>
      </w:del>
      <w:r w:rsidR="00137B58" w:rsidRPr="00BD6BA1">
        <w:rPr>
          <w:rPrChange w:id="956" w:author="Belisle, Pierre" w:date="2021-02-09T14:45:00Z">
            <w:rPr/>
          </w:rPrChange>
        </w:rPr>
        <w:t xml:space="preserve">.3 - </w:t>
      </w:r>
      <w:proofErr w:type="spellStart"/>
      <w:proofErr w:type="gramStart"/>
      <w:r w:rsidR="00137B58" w:rsidRPr="00BD6BA1">
        <w:rPr>
          <w:rPrChange w:id="957" w:author="Belisle, Pierre" w:date="2021-02-09T14:45:00Z">
            <w:rPr/>
          </w:rPrChange>
        </w:rPr>
        <w:t>modele.reseau</w:t>
      </w:r>
      <w:proofErr w:type="spellEnd"/>
      <w:r w:rsidR="00137B58" w:rsidRPr="00BD6BA1">
        <w:rPr>
          <w:rPrChange w:id="958" w:author="Belisle, Pierre" w:date="2021-02-09T14:45:00Z">
            <w:rPr/>
          </w:rPrChange>
        </w:rPr>
        <w:t>::</w:t>
      </w:r>
      <w:proofErr w:type="spellStart"/>
      <w:proofErr w:type="gramEnd"/>
      <w:r w:rsidR="00137B58" w:rsidRPr="00BD6BA1">
        <w:rPr>
          <w:rPrChange w:id="959" w:author="Belisle, Pierre" w:date="2021-02-09T14:45:00Z">
            <w:rPr/>
          </w:rPrChange>
        </w:rPr>
        <w:t>UniteCellulaire</w:t>
      </w:r>
      <w:proofErr w:type="spellEnd"/>
    </w:p>
    <w:p w14:paraId="2C5A4C18" w14:textId="554DB336" w:rsidR="00F76865" w:rsidRPr="00BD6BA1" w:rsidRDefault="00137B58">
      <w:pPr>
        <w:rPr>
          <w:szCs w:val="24"/>
          <w:rPrChange w:id="960" w:author="Belisle, Pierre" w:date="2021-02-09T14:45:00Z">
            <w:rPr/>
          </w:rPrChange>
        </w:rPr>
      </w:pPr>
      <w:r w:rsidRPr="00BD6BA1">
        <w:rPr>
          <w:szCs w:val="24"/>
          <w:rPrChange w:id="961" w:author="Belisle, Pierre" w:date="2021-02-09T14:45:00Z">
            <w:rPr/>
          </w:rPrChange>
        </w:rPr>
        <w:t>Cette interface déclare les méthodes suivantes</w:t>
      </w:r>
      <w:ins w:id="962" w:author="Belisle, Pierre" w:date="2021-02-09T14:22:00Z">
        <w:r w:rsidR="00E26C0D" w:rsidRPr="00BD6BA1">
          <w:rPr>
            <w:szCs w:val="24"/>
            <w:rPrChange w:id="963" w:author="Belisle, Pierre" w:date="2021-02-09T14:45:00Z">
              <w:rPr/>
            </w:rPrChange>
          </w:rPr>
          <w:t xml:space="preserve"> décrites ici mais que vous devez écrire en Java</w:t>
        </w:r>
      </w:ins>
      <w:r w:rsidRPr="00BD6BA1">
        <w:rPr>
          <w:szCs w:val="24"/>
          <w:rPrChange w:id="964" w:author="Belisle, Pierre" w:date="2021-02-09T14:45:00Z">
            <w:rPr/>
          </w:rPrChange>
        </w:rPr>
        <w:t>:</w:t>
      </w:r>
    </w:p>
    <w:p w14:paraId="320E6B57" w14:textId="77777777" w:rsidR="00864846" w:rsidRPr="00BD6BA1" w:rsidRDefault="00864846" w:rsidP="00864846">
      <w:pPr>
        <w:numPr>
          <w:ilvl w:val="0"/>
          <w:numId w:val="19"/>
        </w:numPr>
        <w:rPr>
          <w:ins w:id="965" w:author="Belisle, Pierre" w:date="2021-02-09T14:29:00Z"/>
          <w:b/>
          <w:szCs w:val="24"/>
          <w:rPrChange w:id="966" w:author="Belisle, Pierre" w:date="2021-02-09T14:45:00Z">
            <w:rPr>
              <w:ins w:id="967" w:author="Belisle, Pierre" w:date="2021-02-09T14:29:00Z"/>
              <w:b/>
            </w:rPr>
          </w:rPrChange>
        </w:rPr>
      </w:pPr>
      <w:proofErr w:type="gramStart"/>
      <w:ins w:id="968" w:author="Belisle, Pierre" w:date="2021-02-09T14:29:00Z">
        <w:r w:rsidRPr="00BD6BA1">
          <w:rPr>
            <w:b/>
            <w:szCs w:val="24"/>
            <w:rPrChange w:id="969" w:author="Belisle, Pierre" w:date="2021-02-09T14:45:00Z">
              <w:rPr>
                <w:b/>
              </w:rPr>
            </w:rPrChange>
          </w:rPr>
          <w:t>appeler</w:t>
        </w:r>
        <w:proofErr w:type="gramEnd"/>
      </w:ins>
    </w:p>
    <w:p w14:paraId="6E38B1E2" w14:textId="77777777" w:rsidR="00864846" w:rsidRPr="00BD6BA1" w:rsidRDefault="00864846" w:rsidP="00864846">
      <w:pPr>
        <w:numPr>
          <w:ilvl w:val="1"/>
          <w:numId w:val="19"/>
        </w:numPr>
        <w:rPr>
          <w:ins w:id="970" w:author="Belisle, Pierre" w:date="2021-02-09T14:29:00Z"/>
          <w:szCs w:val="24"/>
          <w:rPrChange w:id="971" w:author="Belisle, Pierre" w:date="2021-02-09T14:45:00Z">
            <w:rPr>
              <w:ins w:id="972" w:author="Belisle, Pierre" w:date="2021-02-09T14:29:00Z"/>
            </w:rPr>
          </w:rPrChange>
        </w:rPr>
      </w:pPr>
      <w:ins w:id="973" w:author="Belisle, Pierre" w:date="2021-02-09T14:29:00Z">
        <w:r w:rsidRPr="00BD6BA1">
          <w:rPr>
            <w:szCs w:val="24"/>
            <w:rPrChange w:id="974" w:author="Belisle, Pierre" w:date="2021-02-09T14:45:00Z">
              <w:rPr/>
            </w:rPrChange>
          </w:rPr>
          <w:t>Entrées</w:t>
        </w:r>
      </w:ins>
    </w:p>
    <w:p w14:paraId="100D1DAC" w14:textId="3F614C55" w:rsidR="00864846" w:rsidRPr="00BD6BA1" w:rsidRDefault="00864846" w:rsidP="00864846">
      <w:pPr>
        <w:numPr>
          <w:ilvl w:val="2"/>
          <w:numId w:val="19"/>
        </w:numPr>
        <w:rPr>
          <w:ins w:id="975" w:author="Belisle, Pierre" w:date="2021-02-09T14:29:00Z"/>
          <w:szCs w:val="24"/>
          <w:rPrChange w:id="976" w:author="Belisle, Pierre" w:date="2021-02-09T14:45:00Z">
            <w:rPr>
              <w:ins w:id="977" w:author="Belisle, Pierre" w:date="2021-02-09T14:29:00Z"/>
            </w:rPr>
          </w:rPrChange>
        </w:rPr>
      </w:pPr>
      <w:proofErr w:type="gramStart"/>
      <w:ins w:id="978" w:author="Belisle, Pierre" w:date="2021-02-09T14:29:00Z">
        <w:r w:rsidRPr="00BD6BA1">
          <w:rPr>
            <w:szCs w:val="24"/>
            <w:rPrChange w:id="979" w:author="Belisle, Pierre" w:date="2021-02-09T14:45:00Z">
              <w:rPr/>
            </w:rPrChange>
          </w:rPr>
          <w:t>numéro</w:t>
        </w:r>
        <w:proofErr w:type="gramEnd"/>
        <w:r w:rsidRPr="00BD6BA1">
          <w:rPr>
            <w:szCs w:val="24"/>
            <w:rPrChange w:id="980" w:author="Belisle, Pierre" w:date="2021-02-09T14:45:00Z">
              <w:rPr/>
            </w:rPrChange>
          </w:rPr>
          <w:t xml:space="preserve"> appelé</w:t>
        </w:r>
      </w:ins>
      <w:ins w:id="981" w:author="Belisle, Pierre" w:date="2021-02-09T14:54:00Z">
        <w:r w:rsidR="00B40B4A">
          <w:rPr>
            <w:szCs w:val="24"/>
          </w:rPr>
          <w:t> :</w:t>
        </w:r>
      </w:ins>
      <w:ins w:id="982" w:author="Belisle, Pierre" w:date="2021-02-09T14:29:00Z">
        <w:r w:rsidRPr="00BD6BA1">
          <w:rPr>
            <w:szCs w:val="24"/>
            <w:rPrChange w:id="983" w:author="Belisle, Pierre" w:date="2021-02-09T14:45:00Z">
              <w:rPr/>
            </w:rPrChange>
          </w:rPr>
          <w:t xml:space="preserve"> String</w:t>
        </w:r>
      </w:ins>
    </w:p>
    <w:p w14:paraId="6237F89E" w14:textId="0844FB01" w:rsidR="00864846" w:rsidRPr="00BD6BA1" w:rsidRDefault="00864846" w:rsidP="00864846">
      <w:pPr>
        <w:numPr>
          <w:ilvl w:val="2"/>
          <w:numId w:val="19"/>
        </w:numPr>
        <w:rPr>
          <w:ins w:id="984" w:author="Belisle, Pierre" w:date="2021-02-09T14:29:00Z"/>
          <w:szCs w:val="24"/>
          <w:rPrChange w:id="985" w:author="Belisle, Pierre" w:date="2021-02-09T14:45:00Z">
            <w:rPr>
              <w:ins w:id="986" w:author="Belisle, Pierre" w:date="2021-02-09T14:29:00Z"/>
            </w:rPr>
          </w:rPrChange>
        </w:rPr>
      </w:pPr>
      <w:proofErr w:type="gramStart"/>
      <w:ins w:id="987" w:author="Belisle, Pierre" w:date="2021-02-09T14:29:00Z">
        <w:r w:rsidRPr="00BD6BA1">
          <w:rPr>
            <w:szCs w:val="24"/>
            <w:rPrChange w:id="988" w:author="Belisle, Pierre" w:date="2021-02-09T14:45:00Z">
              <w:rPr/>
            </w:rPrChange>
          </w:rPr>
          <w:t>numéro</w:t>
        </w:r>
        <w:proofErr w:type="gramEnd"/>
        <w:r w:rsidRPr="00BD6BA1">
          <w:rPr>
            <w:szCs w:val="24"/>
            <w:rPrChange w:id="989" w:author="Belisle, Pierre" w:date="2021-02-09T14:45:00Z">
              <w:rPr/>
            </w:rPrChange>
          </w:rPr>
          <w:t xml:space="preserve"> appelant</w:t>
        </w:r>
      </w:ins>
      <w:ins w:id="990" w:author="Belisle, Pierre" w:date="2021-02-09T14:54:00Z">
        <w:r w:rsidR="00B40B4A">
          <w:rPr>
            <w:szCs w:val="24"/>
          </w:rPr>
          <w:t> :</w:t>
        </w:r>
      </w:ins>
      <w:ins w:id="991" w:author="Belisle, Pierre" w:date="2021-02-09T14:29:00Z">
        <w:r w:rsidRPr="00BD6BA1">
          <w:rPr>
            <w:szCs w:val="24"/>
            <w:rPrChange w:id="992" w:author="Belisle, Pierre" w:date="2021-02-09T14:45:00Z">
              <w:rPr/>
            </w:rPrChange>
          </w:rPr>
          <w:t xml:space="preserve"> String</w:t>
        </w:r>
      </w:ins>
    </w:p>
    <w:p w14:paraId="1849BAE4" w14:textId="787306FA" w:rsidR="00864846" w:rsidRPr="00BD6BA1" w:rsidRDefault="00864846" w:rsidP="00864846">
      <w:pPr>
        <w:numPr>
          <w:ilvl w:val="2"/>
          <w:numId w:val="19"/>
        </w:numPr>
        <w:rPr>
          <w:ins w:id="993" w:author="Belisle, Pierre" w:date="2021-02-09T14:29:00Z"/>
          <w:szCs w:val="24"/>
          <w:rPrChange w:id="994" w:author="Belisle, Pierre" w:date="2021-02-09T14:45:00Z">
            <w:rPr>
              <w:ins w:id="995" w:author="Belisle, Pierre" w:date="2021-02-09T14:29:00Z"/>
            </w:rPr>
          </w:rPrChange>
        </w:rPr>
      </w:pPr>
      <w:proofErr w:type="gramStart"/>
      <w:ins w:id="996" w:author="Belisle, Pierre" w:date="2021-02-09T14:29:00Z">
        <w:r w:rsidRPr="00BD6BA1">
          <w:rPr>
            <w:szCs w:val="24"/>
            <w:rPrChange w:id="997" w:author="Belisle, Pierre" w:date="2021-02-09T14:45:00Z">
              <w:rPr/>
            </w:rPrChange>
          </w:rPr>
          <w:t>antenne</w:t>
        </w:r>
        <w:proofErr w:type="gramEnd"/>
        <w:r w:rsidRPr="00BD6BA1">
          <w:rPr>
            <w:szCs w:val="24"/>
            <w:rPrChange w:id="998" w:author="Belisle, Pierre" w:date="2021-02-09T14:45:00Z">
              <w:rPr/>
            </w:rPrChange>
          </w:rPr>
          <w:t xml:space="preserve"> connecté</w:t>
        </w:r>
      </w:ins>
      <w:ins w:id="999" w:author="Belisle, Pierre" w:date="2021-02-09T14:55:00Z">
        <w:r w:rsidR="00B40B4A">
          <w:rPr>
            <w:szCs w:val="24"/>
          </w:rPr>
          <w:t> :</w:t>
        </w:r>
      </w:ins>
      <w:ins w:id="1000" w:author="Belisle, Pierre" w:date="2021-02-09T14:29:00Z">
        <w:r w:rsidRPr="00BD6BA1">
          <w:rPr>
            <w:szCs w:val="24"/>
            <w:rPrChange w:id="1001" w:author="Belisle, Pierre" w:date="2021-02-09T14:45:00Z">
              <w:rPr/>
            </w:rPrChange>
          </w:rPr>
          <w:t xml:space="preserve"> Antenne</w:t>
        </w:r>
      </w:ins>
    </w:p>
    <w:p w14:paraId="5F93691C" w14:textId="77777777" w:rsidR="00864846" w:rsidRPr="00BD6BA1" w:rsidRDefault="00864846" w:rsidP="00864846">
      <w:pPr>
        <w:numPr>
          <w:ilvl w:val="1"/>
          <w:numId w:val="19"/>
        </w:numPr>
        <w:rPr>
          <w:ins w:id="1002" w:author="Belisle, Pierre" w:date="2021-02-09T14:29:00Z"/>
          <w:szCs w:val="24"/>
          <w:rPrChange w:id="1003" w:author="Belisle, Pierre" w:date="2021-02-09T14:45:00Z">
            <w:rPr>
              <w:ins w:id="1004" w:author="Belisle, Pierre" w:date="2021-02-09T14:29:00Z"/>
            </w:rPr>
          </w:rPrChange>
        </w:rPr>
      </w:pPr>
      <w:ins w:id="1005" w:author="Belisle, Pierre" w:date="2021-02-09T14:29:00Z">
        <w:r w:rsidRPr="00BD6BA1">
          <w:rPr>
            <w:szCs w:val="24"/>
            <w:rPrChange w:id="1006" w:author="Belisle, Pierre" w:date="2021-02-09T14:45:00Z">
              <w:rPr/>
            </w:rPrChange>
          </w:rPr>
          <w:t>Sortie</w:t>
        </w:r>
      </w:ins>
    </w:p>
    <w:p w14:paraId="35343E6D" w14:textId="576D12CA" w:rsidR="00864846" w:rsidRPr="00BD6BA1" w:rsidRDefault="00864846" w:rsidP="00864846">
      <w:pPr>
        <w:numPr>
          <w:ilvl w:val="2"/>
          <w:numId w:val="19"/>
        </w:numPr>
        <w:rPr>
          <w:ins w:id="1007" w:author="Belisle, Pierre" w:date="2021-02-09T14:29:00Z"/>
          <w:szCs w:val="24"/>
          <w:rPrChange w:id="1008" w:author="Belisle, Pierre" w:date="2021-02-09T14:45:00Z">
            <w:rPr>
              <w:ins w:id="1009" w:author="Belisle, Pierre" w:date="2021-02-09T14:29:00Z"/>
            </w:rPr>
          </w:rPrChange>
        </w:rPr>
      </w:pPr>
      <w:proofErr w:type="gramStart"/>
      <w:ins w:id="1010" w:author="Belisle, Pierre" w:date="2021-02-09T14:29:00Z">
        <w:r w:rsidRPr="00BD6BA1">
          <w:rPr>
            <w:szCs w:val="24"/>
            <w:rPrChange w:id="1011" w:author="Belisle, Pierre" w:date="2021-02-09T14:45:00Z">
              <w:rPr/>
            </w:rPrChange>
          </w:rPr>
          <w:t>entier</w:t>
        </w:r>
        <w:proofErr w:type="gramEnd"/>
        <w:r w:rsidRPr="00BD6BA1">
          <w:rPr>
            <w:szCs w:val="24"/>
            <w:rPrChange w:id="1012" w:author="Belisle, Pierre" w:date="2021-02-09T14:45:00Z">
              <w:rPr/>
            </w:rPrChange>
          </w:rPr>
          <w:t>, indiquant le numéro de connexion</w:t>
        </w:r>
      </w:ins>
      <w:ins w:id="1013" w:author="Belisle, Pierre" w:date="2021-02-09T14:54:00Z">
        <w:r w:rsidR="00B40B4A">
          <w:rPr>
            <w:szCs w:val="24"/>
          </w:rPr>
          <w:t>.</w:t>
        </w:r>
      </w:ins>
    </w:p>
    <w:p w14:paraId="304B9A9D" w14:textId="77777777" w:rsidR="00864846" w:rsidRPr="00BD6BA1" w:rsidRDefault="00864846" w:rsidP="00864846">
      <w:pPr>
        <w:rPr>
          <w:ins w:id="1014" w:author="Belisle, Pierre" w:date="2021-02-09T14:29:00Z"/>
          <w:szCs w:val="24"/>
          <w:rPrChange w:id="1015" w:author="Belisle, Pierre" w:date="2021-02-09T14:45:00Z">
            <w:rPr>
              <w:ins w:id="1016" w:author="Belisle, Pierre" w:date="2021-02-09T14:29:00Z"/>
            </w:rPr>
          </w:rPrChange>
        </w:rPr>
      </w:pPr>
    </w:p>
    <w:p w14:paraId="5F7749A8" w14:textId="77777777" w:rsidR="00864846" w:rsidRPr="00BD6BA1" w:rsidRDefault="00864846" w:rsidP="00864846">
      <w:pPr>
        <w:numPr>
          <w:ilvl w:val="0"/>
          <w:numId w:val="19"/>
        </w:numPr>
        <w:rPr>
          <w:ins w:id="1017" w:author="Belisle, Pierre" w:date="2021-02-09T14:29:00Z"/>
          <w:b/>
          <w:szCs w:val="24"/>
          <w:rPrChange w:id="1018" w:author="Belisle, Pierre" w:date="2021-02-09T14:45:00Z">
            <w:rPr>
              <w:ins w:id="1019" w:author="Belisle, Pierre" w:date="2021-02-09T14:29:00Z"/>
              <w:b/>
            </w:rPr>
          </w:rPrChange>
        </w:rPr>
      </w:pPr>
      <w:proofErr w:type="spellStart"/>
      <w:proofErr w:type="gramStart"/>
      <w:ins w:id="1020" w:author="Belisle, Pierre" w:date="2021-02-09T14:29:00Z">
        <w:r w:rsidRPr="00BD6BA1">
          <w:rPr>
            <w:b/>
            <w:szCs w:val="24"/>
            <w:rPrChange w:id="1021" w:author="Belisle, Pierre" w:date="2021-02-09T14:45:00Z">
              <w:rPr>
                <w:b/>
              </w:rPr>
            </w:rPrChange>
          </w:rPr>
          <w:t>repondre</w:t>
        </w:r>
        <w:proofErr w:type="spellEnd"/>
        <w:proofErr w:type="gramEnd"/>
      </w:ins>
    </w:p>
    <w:p w14:paraId="7E519CF3" w14:textId="77777777" w:rsidR="00864846" w:rsidRPr="00BD6BA1" w:rsidRDefault="00864846" w:rsidP="00864846">
      <w:pPr>
        <w:numPr>
          <w:ilvl w:val="1"/>
          <w:numId w:val="19"/>
        </w:numPr>
        <w:rPr>
          <w:ins w:id="1022" w:author="Belisle, Pierre" w:date="2021-02-09T14:29:00Z"/>
          <w:szCs w:val="24"/>
          <w:rPrChange w:id="1023" w:author="Belisle, Pierre" w:date="2021-02-09T14:45:00Z">
            <w:rPr>
              <w:ins w:id="1024" w:author="Belisle, Pierre" w:date="2021-02-09T14:29:00Z"/>
            </w:rPr>
          </w:rPrChange>
        </w:rPr>
      </w:pPr>
      <w:ins w:id="1025" w:author="Belisle, Pierre" w:date="2021-02-09T14:29:00Z">
        <w:r w:rsidRPr="00BD6BA1">
          <w:rPr>
            <w:szCs w:val="24"/>
            <w:rPrChange w:id="1026" w:author="Belisle, Pierre" w:date="2021-02-09T14:45:00Z">
              <w:rPr/>
            </w:rPrChange>
          </w:rPr>
          <w:t>Entrées</w:t>
        </w:r>
      </w:ins>
    </w:p>
    <w:p w14:paraId="1BFF1E33" w14:textId="150891D6" w:rsidR="00864846" w:rsidRPr="00BD6BA1" w:rsidRDefault="00864846" w:rsidP="00864846">
      <w:pPr>
        <w:numPr>
          <w:ilvl w:val="2"/>
          <w:numId w:val="19"/>
        </w:numPr>
        <w:rPr>
          <w:ins w:id="1027" w:author="Belisle, Pierre" w:date="2021-02-09T14:29:00Z"/>
          <w:szCs w:val="24"/>
          <w:rPrChange w:id="1028" w:author="Belisle, Pierre" w:date="2021-02-09T14:45:00Z">
            <w:rPr>
              <w:ins w:id="1029" w:author="Belisle, Pierre" w:date="2021-02-09T14:29:00Z"/>
            </w:rPr>
          </w:rPrChange>
        </w:rPr>
      </w:pPr>
      <w:proofErr w:type="gramStart"/>
      <w:ins w:id="1030" w:author="Belisle, Pierre" w:date="2021-02-09T14:29:00Z">
        <w:r w:rsidRPr="00BD6BA1">
          <w:rPr>
            <w:szCs w:val="24"/>
            <w:rPrChange w:id="1031" w:author="Belisle, Pierre" w:date="2021-02-09T14:45:00Z">
              <w:rPr/>
            </w:rPrChange>
          </w:rPr>
          <w:t>numéro</w:t>
        </w:r>
        <w:proofErr w:type="gramEnd"/>
        <w:r w:rsidRPr="00BD6BA1">
          <w:rPr>
            <w:szCs w:val="24"/>
            <w:rPrChange w:id="1032" w:author="Belisle, Pierre" w:date="2021-02-09T14:45:00Z">
              <w:rPr/>
            </w:rPrChange>
          </w:rPr>
          <w:t xml:space="preserve"> appelé</w:t>
        </w:r>
      </w:ins>
      <w:ins w:id="1033" w:author="Belisle, Pierre" w:date="2021-02-09T14:55:00Z">
        <w:r w:rsidR="00B40B4A">
          <w:rPr>
            <w:szCs w:val="24"/>
          </w:rPr>
          <w:t> :</w:t>
        </w:r>
      </w:ins>
      <w:ins w:id="1034" w:author="Belisle, Pierre" w:date="2021-02-09T14:29:00Z">
        <w:r w:rsidRPr="00BD6BA1">
          <w:rPr>
            <w:szCs w:val="24"/>
            <w:rPrChange w:id="1035" w:author="Belisle, Pierre" w:date="2021-02-09T14:45:00Z">
              <w:rPr/>
            </w:rPrChange>
          </w:rPr>
          <w:t xml:space="preserve"> String</w:t>
        </w:r>
      </w:ins>
    </w:p>
    <w:p w14:paraId="25365130" w14:textId="39E863F0" w:rsidR="00864846" w:rsidRPr="00BD6BA1" w:rsidRDefault="00864846" w:rsidP="00864846">
      <w:pPr>
        <w:numPr>
          <w:ilvl w:val="2"/>
          <w:numId w:val="19"/>
        </w:numPr>
        <w:rPr>
          <w:ins w:id="1036" w:author="Belisle, Pierre" w:date="2021-02-09T14:29:00Z"/>
          <w:szCs w:val="24"/>
          <w:rPrChange w:id="1037" w:author="Belisle, Pierre" w:date="2021-02-09T14:45:00Z">
            <w:rPr>
              <w:ins w:id="1038" w:author="Belisle, Pierre" w:date="2021-02-09T14:29:00Z"/>
            </w:rPr>
          </w:rPrChange>
        </w:rPr>
      </w:pPr>
      <w:proofErr w:type="gramStart"/>
      <w:ins w:id="1039" w:author="Belisle, Pierre" w:date="2021-02-09T14:29:00Z">
        <w:r w:rsidRPr="00BD6BA1">
          <w:rPr>
            <w:szCs w:val="24"/>
            <w:rPrChange w:id="1040" w:author="Belisle, Pierre" w:date="2021-02-09T14:45:00Z">
              <w:rPr/>
            </w:rPrChange>
          </w:rPr>
          <w:t>numéro</w:t>
        </w:r>
        <w:proofErr w:type="gramEnd"/>
        <w:r w:rsidRPr="00BD6BA1">
          <w:rPr>
            <w:szCs w:val="24"/>
            <w:rPrChange w:id="1041" w:author="Belisle, Pierre" w:date="2021-02-09T14:45:00Z">
              <w:rPr/>
            </w:rPrChange>
          </w:rPr>
          <w:t xml:space="preserve"> appelant</w:t>
        </w:r>
      </w:ins>
      <w:ins w:id="1042" w:author="Belisle, Pierre" w:date="2021-02-09T14:55:00Z">
        <w:r w:rsidR="00B40B4A">
          <w:rPr>
            <w:szCs w:val="24"/>
          </w:rPr>
          <w:t> :</w:t>
        </w:r>
      </w:ins>
      <w:ins w:id="1043" w:author="Belisle, Pierre" w:date="2021-02-09T14:29:00Z">
        <w:r w:rsidRPr="00BD6BA1">
          <w:rPr>
            <w:szCs w:val="24"/>
            <w:rPrChange w:id="1044" w:author="Belisle, Pierre" w:date="2021-02-09T14:45:00Z">
              <w:rPr/>
            </w:rPrChange>
          </w:rPr>
          <w:t xml:space="preserve"> String</w:t>
        </w:r>
      </w:ins>
    </w:p>
    <w:p w14:paraId="2FD55CEE" w14:textId="7252400D" w:rsidR="00864846" w:rsidRPr="00BD6BA1" w:rsidRDefault="00864846" w:rsidP="00864846">
      <w:pPr>
        <w:numPr>
          <w:ilvl w:val="2"/>
          <w:numId w:val="19"/>
        </w:numPr>
        <w:rPr>
          <w:ins w:id="1045" w:author="Belisle, Pierre" w:date="2021-02-09T14:29:00Z"/>
          <w:szCs w:val="24"/>
          <w:rPrChange w:id="1046" w:author="Belisle, Pierre" w:date="2021-02-09T14:45:00Z">
            <w:rPr>
              <w:ins w:id="1047" w:author="Belisle, Pierre" w:date="2021-02-09T14:29:00Z"/>
            </w:rPr>
          </w:rPrChange>
        </w:rPr>
      </w:pPr>
      <w:proofErr w:type="gramStart"/>
      <w:ins w:id="1048" w:author="Belisle, Pierre" w:date="2021-02-09T14:29:00Z">
        <w:r w:rsidRPr="00BD6BA1">
          <w:rPr>
            <w:szCs w:val="24"/>
            <w:rPrChange w:id="1049" w:author="Belisle, Pierre" w:date="2021-02-09T14:45:00Z">
              <w:rPr/>
            </w:rPrChange>
          </w:rPr>
          <w:t>numéro</w:t>
        </w:r>
        <w:proofErr w:type="gramEnd"/>
        <w:r w:rsidRPr="00BD6BA1">
          <w:rPr>
            <w:szCs w:val="24"/>
            <w:rPrChange w:id="1050" w:author="Belisle, Pierre" w:date="2021-02-09T14:45:00Z">
              <w:rPr/>
            </w:rPrChange>
          </w:rPr>
          <w:t xml:space="preserve"> de connexion</w:t>
        </w:r>
      </w:ins>
      <w:ins w:id="1051" w:author="Belisle, Pierre" w:date="2021-02-09T14:55:00Z">
        <w:r w:rsidR="00B40B4A">
          <w:rPr>
            <w:szCs w:val="24"/>
          </w:rPr>
          <w:t> :</w:t>
        </w:r>
      </w:ins>
      <w:ins w:id="1052" w:author="Belisle, Pierre" w:date="2021-02-09T14:29:00Z">
        <w:r w:rsidRPr="00BD6BA1">
          <w:rPr>
            <w:szCs w:val="24"/>
            <w:rPrChange w:id="1053" w:author="Belisle, Pierre" w:date="2021-02-09T14:45:00Z">
              <w:rPr/>
            </w:rPrChange>
          </w:rPr>
          <w:t xml:space="preserve"> entier</w:t>
        </w:r>
      </w:ins>
    </w:p>
    <w:p w14:paraId="275ADCAC" w14:textId="77777777" w:rsidR="00864846" w:rsidRPr="00BD6BA1" w:rsidRDefault="00864846" w:rsidP="00864846">
      <w:pPr>
        <w:numPr>
          <w:ilvl w:val="1"/>
          <w:numId w:val="19"/>
        </w:numPr>
        <w:rPr>
          <w:ins w:id="1054" w:author="Belisle, Pierre" w:date="2021-02-09T14:29:00Z"/>
          <w:szCs w:val="24"/>
          <w:rPrChange w:id="1055" w:author="Belisle, Pierre" w:date="2021-02-09T14:45:00Z">
            <w:rPr>
              <w:ins w:id="1056" w:author="Belisle, Pierre" w:date="2021-02-09T14:29:00Z"/>
            </w:rPr>
          </w:rPrChange>
        </w:rPr>
      </w:pPr>
      <w:ins w:id="1057" w:author="Belisle, Pierre" w:date="2021-02-09T14:29:00Z">
        <w:r w:rsidRPr="00BD6BA1">
          <w:rPr>
            <w:szCs w:val="24"/>
            <w:rPrChange w:id="1058" w:author="Belisle, Pierre" w:date="2021-02-09T14:45:00Z">
              <w:rPr/>
            </w:rPrChange>
          </w:rPr>
          <w:t>Sortie</w:t>
        </w:r>
      </w:ins>
    </w:p>
    <w:p w14:paraId="63D06D87" w14:textId="77777777" w:rsidR="00864846" w:rsidRPr="00BD6BA1" w:rsidRDefault="00864846" w:rsidP="00864846">
      <w:pPr>
        <w:numPr>
          <w:ilvl w:val="2"/>
          <w:numId w:val="19"/>
        </w:numPr>
        <w:rPr>
          <w:ins w:id="1059" w:author="Belisle, Pierre" w:date="2021-02-09T14:29:00Z"/>
          <w:szCs w:val="24"/>
          <w:rPrChange w:id="1060" w:author="Belisle, Pierre" w:date="2021-02-09T14:45:00Z">
            <w:rPr>
              <w:ins w:id="1061" w:author="Belisle, Pierre" w:date="2021-02-09T14:29:00Z"/>
            </w:rPr>
          </w:rPrChange>
        </w:rPr>
      </w:pPr>
      <w:ins w:id="1062" w:author="Belisle, Pierre" w:date="2021-02-09T14:29:00Z">
        <w:r w:rsidRPr="00BD6BA1">
          <w:rPr>
            <w:szCs w:val="24"/>
            <w:rPrChange w:id="1063" w:author="Belisle, Pierre" w:date="2021-02-09T14:45:00Z">
              <w:rPr/>
            </w:rPrChange>
          </w:rPr>
          <w:t>Cellulaire, référence au cellulaire qui répond</w:t>
        </w:r>
      </w:ins>
    </w:p>
    <w:p w14:paraId="4E06B2FA" w14:textId="77777777" w:rsidR="00864846" w:rsidRPr="00BD6BA1" w:rsidRDefault="00864846" w:rsidP="00864846">
      <w:pPr>
        <w:rPr>
          <w:ins w:id="1064" w:author="Belisle, Pierre" w:date="2021-02-09T14:29:00Z"/>
          <w:szCs w:val="24"/>
          <w:rPrChange w:id="1065" w:author="Belisle, Pierre" w:date="2021-02-09T14:45:00Z">
            <w:rPr>
              <w:ins w:id="1066" w:author="Belisle, Pierre" w:date="2021-02-09T14:29:00Z"/>
            </w:rPr>
          </w:rPrChange>
        </w:rPr>
      </w:pPr>
    </w:p>
    <w:p w14:paraId="720CFFFA" w14:textId="77777777" w:rsidR="00864846" w:rsidRPr="00BD6BA1" w:rsidRDefault="00864846" w:rsidP="00864846">
      <w:pPr>
        <w:numPr>
          <w:ilvl w:val="0"/>
          <w:numId w:val="19"/>
        </w:numPr>
        <w:rPr>
          <w:ins w:id="1067" w:author="Belisle, Pierre" w:date="2021-02-09T14:29:00Z"/>
          <w:b/>
          <w:szCs w:val="24"/>
          <w:rPrChange w:id="1068" w:author="Belisle, Pierre" w:date="2021-02-09T14:45:00Z">
            <w:rPr>
              <w:ins w:id="1069" w:author="Belisle, Pierre" w:date="2021-02-09T14:29:00Z"/>
              <w:b/>
            </w:rPr>
          </w:rPrChange>
        </w:rPr>
      </w:pPr>
      <w:proofErr w:type="spellStart"/>
      <w:proofErr w:type="gramStart"/>
      <w:ins w:id="1070" w:author="Belisle, Pierre" w:date="2021-02-09T14:29:00Z">
        <w:r w:rsidRPr="00BD6BA1">
          <w:rPr>
            <w:b/>
            <w:szCs w:val="24"/>
            <w:rPrChange w:id="1071" w:author="Belisle, Pierre" w:date="2021-02-09T14:45:00Z">
              <w:rPr>
                <w:b/>
              </w:rPr>
            </w:rPrChange>
          </w:rPr>
          <w:t>finAppelLocal</w:t>
        </w:r>
        <w:proofErr w:type="spellEnd"/>
        <w:proofErr w:type="gramEnd"/>
      </w:ins>
    </w:p>
    <w:p w14:paraId="77C50DE2" w14:textId="77777777" w:rsidR="00864846" w:rsidRPr="00BD6BA1" w:rsidRDefault="00864846" w:rsidP="00864846">
      <w:pPr>
        <w:numPr>
          <w:ilvl w:val="1"/>
          <w:numId w:val="19"/>
        </w:numPr>
        <w:rPr>
          <w:ins w:id="1072" w:author="Belisle, Pierre" w:date="2021-02-09T14:29:00Z"/>
          <w:szCs w:val="24"/>
          <w:rPrChange w:id="1073" w:author="Belisle, Pierre" w:date="2021-02-09T14:45:00Z">
            <w:rPr>
              <w:ins w:id="1074" w:author="Belisle, Pierre" w:date="2021-02-09T14:29:00Z"/>
            </w:rPr>
          </w:rPrChange>
        </w:rPr>
      </w:pPr>
      <w:ins w:id="1075" w:author="Belisle, Pierre" w:date="2021-02-09T14:29:00Z">
        <w:r w:rsidRPr="00BD6BA1">
          <w:rPr>
            <w:szCs w:val="24"/>
            <w:rPrChange w:id="1076" w:author="Belisle, Pierre" w:date="2021-02-09T14:45:00Z">
              <w:rPr/>
            </w:rPrChange>
          </w:rPr>
          <w:t>Entrées</w:t>
        </w:r>
      </w:ins>
    </w:p>
    <w:p w14:paraId="5DB27EE0" w14:textId="36197BF4" w:rsidR="00864846" w:rsidRPr="00BD6BA1" w:rsidRDefault="00864846" w:rsidP="00864846">
      <w:pPr>
        <w:numPr>
          <w:ilvl w:val="2"/>
          <w:numId w:val="19"/>
        </w:numPr>
        <w:rPr>
          <w:ins w:id="1077" w:author="Belisle, Pierre" w:date="2021-02-09T14:29:00Z"/>
          <w:szCs w:val="24"/>
          <w:rPrChange w:id="1078" w:author="Belisle, Pierre" w:date="2021-02-09T14:45:00Z">
            <w:rPr>
              <w:ins w:id="1079" w:author="Belisle, Pierre" w:date="2021-02-09T14:29:00Z"/>
            </w:rPr>
          </w:rPrChange>
        </w:rPr>
      </w:pPr>
      <w:proofErr w:type="gramStart"/>
      <w:ins w:id="1080" w:author="Belisle, Pierre" w:date="2021-02-09T14:29:00Z">
        <w:r w:rsidRPr="00BD6BA1">
          <w:rPr>
            <w:szCs w:val="24"/>
            <w:rPrChange w:id="1081" w:author="Belisle, Pierre" w:date="2021-02-09T14:45:00Z">
              <w:rPr/>
            </w:rPrChange>
          </w:rPr>
          <w:t>numéro</w:t>
        </w:r>
        <w:proofErr w:type="gramEnd"/>
        <w:r w:rsidRPr="00BD6BA1">
          <w:rPr>
            <w:szCs w:val="24"/>
            <w:rPrChange w:id="1082" w:author="Belisle, Pierre" w:date="2021-02-09T14:45:00Z">
              <w:rPr/>
            </w:rPrChange>
          </w:rPr>
          <w:t xml:space="preserve"> appelé</w:t>
        </w:r>
      </w:ins>
      <w:ins w:id="1083" w:author="Belisle, Pierre" w:date="2021-02-09T14:55:00Z">
        <w:r w:rsidR="00B40B4A">
          <w:rPr>
            <w:szCs w:val="24"/>
          </w:rPr>
          <w:t> :</w:t>
        </w:r>
      </w:ins>
      <w:ins w:id="1084" w:author="Belisle, Pierre" w:date="2021-02-09T14:29:00Z">
        <w:r w:rsidRPr="00BD6BA1">
          <w:rPr>
            <w:szCs w:val="24"/>
            <w:rPrChange w:id="1085" w:author="Belisle, Pierre" w:date="2021-02-09T14:45:00Z">
              <w:rPr/>
            </w:rPrChange>
          </w:rPr>
          <w:t xml:space="preserve"> String</w:t>
        </w:r>
      </w:ins>
    </w:p>
    <w:p w14:paraId="23BA473F" w14:textId="6D24989F" w:rsidR="00864846" w:rsidRPr="00BD6BA1" w:rsidRDefault="00864846" w:rsidP="00864846">
      <w:pPr>
        <w:numPr>
          <w:ilvl w:val="2"/>
          <w:numId w:val="19"/>
        </w:numPr>
        <w:rPr>
          <w:ins w:id="1086" w:author="Belisle, Pierre" w:date="2021-02-09T14:29:00Z"/>
          <w:szCs w:val="24"/>
          <w:rPrChange w:id="1087" w:author="Belisle, Pierre" w:date="2021-02-09T14:45:00Z">
            <w:rPr>
              <w:ins w:id="1088" w:author="Belisle, Pierre" w:date="2021-02-09T14:29:00Z"/>
            </w:rPr>
          </w:rPrChange>
        </w:rPr>
      </w:pPr>
      <w:proofErr w:type="gramStart"/>
      <w:ins w:id="1089" w:author="Belisle, Pierre" w:date="2021-02-09T14:29:00Z">
        <w:r w:rsidRPr="00BD6BA1">
          <w:rPr>
            <w:szCs w:val="24"/>
            <w:rPrChange w:id="1090" w:author="Belisle, Pierre" w:date="2021-02-09T14:45:00Z">
              <w:rPr/>
            </w:rPrChange>
          </w:rPr>
          <w:t>numéro</w:t>
        </w:r>
        <w:proofErr w:type="gramEnd"/>
        <w:r w:rsidRPr="00BD6BA1">
          <w:rPr>
            <w:szCs w:val="24"/>
            <w:rPrChange w:id="1091" w:author="Belisle, Pierre" w:date="2021-02-09T14:45:00Z">
              <w:rPr/>
            </w:rPrChange>
          </w:rPr>
          <w:t xml:space="preserve"> de connexion</w:t>
        </w:r>
      </w:ins>
      <w:ins w:id="1092" w:author="Belisle, Pierre" w:date="2021-02-09T14:55:00Z">
        <w:r w:rsidR="00B40B4A">
          <w:rPr>
            <w:szCs w:val="24"/>
          </w:rPr>
          <w:t> :</w:t>
        </w:r>
      </w:ins>
      <w:ins w:id="1093" w:author="Belisle, Pierre" w:date="2021-02-09T14:29:00Z">
        <w:r w:rsidRPr="00BD6BA1">
          <w:rPr>
            <w:szCs w:val="24"/>
            <w:rPrChange w:id="1094" w:author="Belisle, Pierre" w:date="2021-02-09T14:45:00Z">
              <w:rPr/>
            </w:rPrChange>
          </w:rPr>
          <w:t xml:space="preserve"> entier</w:t>
        </w:r>
      </w:ins>
    </w:p>
    <w:p w14:paraId="3C4BF6A2" w14:textId="77777777" w:rsidR="00864846" w:rsidRPr="00BD6BA1" w:rsidRDefault="00864846" w:rsidP="00864846">
      <w:pPr>
        <w:numPr>
          <w:ilvl w:val="1"/>
          <w:numId w:val="19"/>
        </w:numPr>
        <w:rPr>
          <w:ins w:id="1095" w:author="Belisle, Pierre" w:date="2021-02-09T14:29:00Z"/>
          <w:szCs w:val="24"/>
          <w:rPrChange w:id="1096" w:author="Belisle, Pierre" w:date="2021-02-09T14:45:00Z">
            <w:rPr>
              <w:ins w:id="1097" w:author="Belisle, Pierre" w:date="2021-02-09T14:29:00Z"/>
            </w:rPr>
          </w:rPrChange>
        </w:rPr>
      </w:pPr>
      <w:ins w:id="1098" w:author="Belisle, Pierre" w:date="2021-02-09T14:29:00Z">
        <w:r w:rsidRPr="00BD6BA1">
          <w:rPr>
            <w:szCs w:val="24"/>
            <w:rPrChange w:id="1099" w:author="Belisle, Pierre" w:date="2021-02-09T14:45:00Z">
              <w:rPr/>
            </w:rPrChange>
          </w:rPr>
          <w:t>Sortie</w:t>
        </w:r>
      </w:ins>
    </w:p>
    <w:p w14:paraId="6D3C4549" w14:textId="1C1566DD" w:rsidR="00864846" w:rsidRPr="00C5376C" w:rsidRDefault="00864846" w:rsidP="00864846">
      <w:pPr>
        <w:numPr>
          <w:ilvl w:val="2"/>
          <w:numId w:val="19"/>
        </w:numPr>
        <w:rPr>
          <w:ins w:id="1100" w:author="Belisle, Pierre" w:date="2021-02-09T14:29:00Z"/>
          <w:szCs w:val="24"/>
          <w:rPrChange w:id="1101" w:author="Belisle, Pierre" w:date="2021-02-10T11:08:00Z">
            <w:rPr>
              <w:ins w:id="1102" w:author="Belisle, Pierre" w:date="2021-02-09T14:29:00Z"/>
            </w:rPr>
          </w:rPrChange>
        </w:rPr>
        <w:pPrChange w:id="1103" w:author="Belisle, Pierre" w:date="2021-02-10T11:08:00Z">
          <w:pPr/>
        </w:pPrChange>
      </w:pPr>
      <w:proofErr w:type="gramStart"/>
      <w:ins w:id="1104" w:author="Belisle, Pierre" w:date="2021-02-09T14:29:00Z">
        <w:r w:rsidRPr="00BD6BA1">
          <w:rPr>
            <w:szCs w:val="24"/>
            <w:rPrChange w:id="1105" w:author="Belisle, Pierre" w:date="2021-02-09T14:45:00Z">
              <w:rPr/>
            </w:rPrChange>
          </w:rPr>
          <w:t>aucune</w:t>
        </w:r>
        <w:proofErr w:type="gramEnd"/>
      </w:ins>
    </w:p>
    <w:p w14:paraId="3C3AF416" w14:textId="77777777" w:rsidR="00864846" w:rsidRPr="00BD6BA1" w:rsidRDefault="00864846" w:rsidP="00864846">
      <w:pPr>
        <w:numPr>
          <w:ilvl w:val="0"/>
          <w:numId w:val="19"/>
        </w:numPr>
        <w:rPr>
          <w:ins w:id="1106" w:author="Belisle, Pierre" w:date="2021-02-09T14:29:00Z"/>
          <w:b/>
          <w:szCs w:val="24"/>
          <w:rPrChange w:id="1107" w:author="Belisle, Pierre" w:date="2021-02-09T14:45:00Z">
            <w:rPr>
              <w:ins w:id="1108" w:author="Belisle, Pierre" w:date="2021-02-09T14:29:00Z"/>
              <w:b/>
            </w:rPr>
          </w:rPrChange>
        </w:rPr>
      </w:pPr>
      <w:proofErr w:type="spellStart"/>
      <w:proofErr w:type="gramStart"/>
      <w:ins w:id="1109" w:author="Belisle, Pierre" w:date="2021-02-09T14:29:00Z">
        <w:r w:rsidRPr="00BD6BA1">
          <w:rPr>
            <w:b/>
            <w:szCs w:val="24"/>
            <w:rPrChange w:id="1110" w:author="Belisle, Pierre" w:date="2021-02-09T14:45:00Z">
              <w:rPr>
                <w:b/>
              </w:rPr>
            </w:rPrChange>
          </w:rPr>
          <w:t>finAppelDistant</w:t>
        </w:r>
        <w:proofErr w:type="spellEnd"/>
        <w:proofErr w:type="gramEnd"/>
      </w:ins>
    </w:p>
    <w:p w14:paraId="3CB2BF7E" w14:textId="77777777" w:rsidR="00864846" w:rsidRPr="00BD6BA1" w:rsidRDefault="00864846" w:rsidP="00864846">
      <w:pPr>
        <w:numPr>
          <w:ilvl w:val="1"/>
          <w:numId w:val="19"/>
        </w:numPr>
        <w:rPr>
          <w:ins w:id="1111" w:author="Belisle, Pierre" w:date="2021-02-09T14:29:00Z"/>
          <w:szCs w:val="24"/>
          <w:rPrChange w:id="1112" w:author="Belisle, Pierre" w:date="2021-02-09T14:45:00Z">
            <w:rPr>
              <w:ins w:id="1113" w:author="Belisle, Pierre" w:date="2021-02-09T14:29:00Z"/>
            </w:rPr>
          </w:rPrChange>
        </w:rPr>
      </w:pPr>
      <w:ins w:id="1114" w:author="Belisle, Pierre" w:date="2021-02-09T14:29:00Z">
        <w:r w:rsidRPr="00BD6BA1">
          <w:rPr>
            <w:szCs w:val="24"/>
            <w:rPrChange w:id="1115" w:author="Belisle, Pierre" w:date="2021-02-09T14:45:00Z">
              <w:rPr/>
            </w:rPrChange>
          </w:rPr>
          <w:t>Entrées</w:t>
        </w:r>
      </w:ins>
    </w:p>
    <w:p w14:paraId="306913E6" w14:textId="610729D5" w:rsidR="00864846" w:rsidRPr="00BD6BA1" w:rsidRDefault="00864846" w:rsidP="00864846">
      <w:pPr>
        <w:numPr>
          <w:ilvl w:val="2"/>
          <w:numId w:val="19"/>
        </w:numPr>
        <w:rPr>
          <w:ins w:id="1116" w:author="Belisle, Pierre" w:date="2021-02-09T14:29:00Z"/>
          <w:szCs w:val="24"/>
          <w:rPrChange w:id="1117" w:author="Belisle, Pierre" w:date="2021-02-09T14:45:00Z">
            <w:rPr>
              <w:ins w:id="1118" w:author="Belisle, Pierre" w:date="2021-02-09T14:29:00Z"/>
            </w:rPr>
          </w:rPrChange>
        </w:rPr>
      </w:pPr>
      <w:proofErr w:type="gramStart"/>
      <w:ins w:id="1119" w:author="Belisle, Pierre" w:date="2021-02-09T14:29:00Z">
        <w:r w:rsidRPr="00BD6BA1">
          <w:rPr>
            <w:szCs w:val="24"/>
            <w:rPrChange w:id="1120" w:author="Belisle, Pierre" w:date="2021-02-09T14:45:00Z">
              <w:rPr/>
            </w:rPrChange>
          </w:rPr>
          <w:t>numéro</w:t>
        </w:r>
        <w:proofErr w:type="gramEnd"/>
        <w:r w:rsidRPr="00BD6BA1">
          <w:rPr>
            <w:szCs w:val="24"/>
            <w:rPrChange w:id="1121" w:author="Belisle, Pierre" w:date="2021-02-09T14:45:00Z">
              <w:rPr/>
            </w:rPrChange>
          </w:rPr>
          <w:t xml:space="preserve"> appelé</w:t>
        </w:r>
      </w:ins>
      <w:ins w:id="1122" w:author="Belisle, Pierre" w:date="2021-02-09T14:55:00Z">
        <w:r w:rsidR="00B40B4A">
          <w:rPr>
            <w:szCs w:val="24"/>
          </w:rPr>
          <w:t> :</w:t>
        </w:r>
      </w:ins>
      <w:ins w:id="1123" w:author="Belisle, Pierre" w:date="2021-02-09T14:29:00Z">
        <w:r w:rsidRPr="00BD6BA1">
          <w:rPr>
            <w:szCs w:val="24"/>
            <w:rPrChange w:id="1124" w:author="Belisle, Pierre" w:date="2021-02-09T14:45:00Z">
              <w:rPr/>
            </w:rPrChange>
          </w:rPr>
          <w:t xml:space="preserve"> String</w:t>
        </w:r>
      </w:ins>
    </w:p>
    <w:p w14:paraId="4A2D3133" w14:textId="4162B735" w:rsidR="00864846" w:rsidRPr="00BD6BA1" w:rsidRDefault="00864846" w:rsidP="00864846">
      <w:pPr>
        <w:numPr>
          <w:ilvl w:val="2"/>
          <w:numId w:val="19"/>
        </w:numPr>
        <w:rPr>
          <w:ins w:id="1125" w:author="Belisle, Pierre" w:date="2021-02-09T14:29:00Z"/>
          <w:szCs w:val="24"/>
          <w:rPrChange w:id="1126" w:author="Belisle, Pierre" w:date="2021-02-09T14:45:00Z">
            <w:rPr>
              <w:ins w:id="1127" w:author="Belisle, Pierre" w:date="2021-02-09T14:29:00Z"/>
            </w:rPr>
          </w:rPrChange>
        </w:rPr>
      </w:pPr>
      <w:proofErr w:type="gramStart"/>
      <w:ins w:id="1128" w:author="Belisle, Pierre" w:date="2021-02-09T14:29:00Z">
        <w:r w:rsidRPr="00BD6BA1">
          <w:rPr>
            <w:szCs w:val="24"/>
            <w:rPrChange w:id="1129" w:author="Belisle, Pierre" w:date="2021-02-09T14:45:00Z">
              <w:rPr/>
            </w:rPrChange>
          </w:rPr>
          <w:t>numéro</w:t>
        </w:r>
        <w:proofErr w:type="gramEnd"/>
        <w:r w:rsidRPr="00BD6BA1">
          <w:rPr>
            <w:szCs w:val="24"/>
            <w:rPrChange w:id="1130" w:author="Belisle, Pierre" w:date="2021-02-09T14:45:00Z">
              <w:rPr/>
            </w:rPrChange>
          </w:rPr>
          <w:t xml:space="preserve"> de connexion</w:t>
        </w:r>
      </w:ins>
      <w:ins w:id="1131" w:author="Belisle, Pierre" w:date="2021-02-09T14:55:00Z">
        <w:r w:rsidR="00B40B4A">
          <w:rPr>
            <w:szCs w:val="24"/>
          </w:rPr>
          <w:t xml:space="preserve"> </w:t>
        </w:r>
        <w:r w:rsidR="00B40B4A">
          <w:rPr>
            <w:szCs w:val="24"/>
          </w:rPr>
          <w:t>:</w:t>
        </w:r>
        <w:r w:rsidR="00B40B4A">
          <w:rPr>
            <w:szCs w:val="24"/>
          </w:rPr>
          <w:t xml:space="preserve"> </w:t>
        </w:r>
      </w:ins>
      <w:ins w:id="1132" w:author="Belisle, Pierre" w:date="2021-02-09T14:29:00Z">
        <w:r w:rsidRPr="00BD6BA1">
          <w:rPr>
            <w:szCs w:val="24"/>
            <w:rPrChange w:id="1133" w:author="Belisle, Pierre" w:date="2021-02-09T14:45:00Z">
              <w:rPr/>
            </w:rPrChange>
          </w:rPr>
          <w:t>entier</w:t>
        </w:r>
      </w:ins>
    </w:p>
    <w:p w14:paraId="42C558C7" w14:textId="77777777" w:rsidR="00864846" w:rsidRPr="00BD6BA1" w:rsidRDefault="00864846" w:rsidP="00864846">
      <w:pPr>
        <w:numPr>
          <w:ilvl w:val="1"/>
          <w:numId w:val="19"/>
        </w:numPr>
        <w:rPr>
          <w:ins w:id="1134" w:author="Belisle, Pierre" w:date="2021-02-09T14:29:00Z"/>
          <w:szCs w:val="24"/>
          <w:rPrChange w:id="1135" w:author="Belisle, Pierre" w:date="2021-02-09T14:45:00Z">
            <w:rPr>
              <w:ins w:id="1136" w:author="Belisle, Pierre" w:date="2021-02-09T14:29:00Z"/>
            </w:rPr>
          </w:rPrChange>
        </w:rPr>
      </w:pPr>
      <w:ins w:id="1137" w:author="Belisle, Pierre" w:date="2021-02-09T14:29:00Z">
        <w:r w:rsidRPr="00BD6BA1">
          <w:rPr>
            <w:szCs w:val="24"/>
            <w:rPrChange w:id="1138" w:author="Belisle, Pierre" w:date="2021-02-09T14:45:00Z">
              <w:rPr/>
            </w:rPrChange>
          </w:rPr>
          <w:t>Sortie</w:t>
        </w:r>
      </w:ins>
    </w:p>
    <w:p w14:paraId="27EBAFAC" w14:textId="77777777" w:rsidR="00864846" w:rsidRPr="00BD6BA1" w:rsidRDefault="00864846" w:rsidP="00864846">
      <w:pPr>
        <w:numPr>
          <w:ilvl w:val="2"/>
          <w:numId w:val="19"/>
        </w:numPr>
        <w:rPr>
          <w:ins w:id="1139" w:author="Belisle, Pierre" w:date="2021-02-09T14:29:00Z"/>
          <w:szCs w:val="24"/>
          <w:rPrChange w:id="1140" w:author="Belisle, Pierre" w:date="2021-02-09T14:45:00Z">
            <w:rPr>
              <w:ins w:id="1141" w:author="Belisle, Pierre" w:date="2021-02-09T14:29:00Z"/>
            </w:rPr>
          </w:rPrChange>
        </w:rPr>
      </w:pPr>
      <w:proofErr w:type="gramStart"/>
      <w:ins w:id="1142" w:author="Belisle, Pierre" w:date="2021-02-09T14:29:00Z">
        <w:r w:rsidRPr="00BD6BA1">
          <w:rPr>
            <w:szCs w:val="24"/>
            <w:rPrChange w:id="1143" w:author="Belisle, Pierre" w:date="2021-02-09T14:45:00Z">
              <w:rPr/>
            </w:rPrChange>
          </w:rPr>
          <w:t>aucune</w:t>
        </w:r>
        <w:proofErr w:type="gramEnd"/>
      </w:ins>
    </w:p>
    <w:p w14:paraId="17BF2A1C" w14:textId="77777777" w:rsidR="00864846" w:rsidRPr="00BD6BA1" w:rsidRDefault="00864846" w:rsidP="00864846">
      <w:pPr>
        <w:ind w:left="2160"/>
        <w:rPr>
          <w:ins w:id="1144" w:author="Belisle, Pierre" w:date="2021-02-09T14:29:00Z"/>
          <w:szCs w:val="24"/>
          <w:rPrChange w:id="1145" w:author="Belisle, Pierre" w:date="2021-02-09T14:45:00Z">
            <w:rPr>
              <w:ins w:id="1146" w:author="Belisle, Pierre" w:date="2021-02-09T14:29:00Z"/>
            </w:rPr>
          </w:rPrChange>
        </w:rPr>
      </w:pPr>
    </w:p>
    <w:p w14:paraId="1BBF38BC" w14:textId="77777777" w:rsidR="00864846" w:rsidRPr="00BD6BA1" w:rsidRDefault="00864846" w:rsidP="00864846">
      <w:pPr>
        <w:numPr>
          <w:ilvl w:val="0"/>
          <w:numId w:val="19"/>
        </w:numPr>
        <w:rPr>
          <w:ins w:id="1147" w:author="Belisle, Pierre" w:date="2021-02-09T14:29:00Z"/>
          <w:b/>
          <w:szCs w:val="24"/>
          <w:rPrChange w:id="1148" w:author="Belisle, Pierre" w:date="2021-02-09T14:45:00Z">
            <w:rPr>
              <w:ins w:id="1149" w:author="Belisle, Pierre" w:date="2021-02-09T14:29:00Z"/>
              <w:b/>
            </w:rPr>
          </w:rPrChange>
        </w:rPr>
      </w:pPr>
      <w:proofErr w:type="gramStart"/>
      <w:ins w:id="1150" w:author="Belisle, Pierre" w:date="2021-02-09T14:29:00Z">
        <w:r w:rsidRPr="00BD6BA1">
          <w:rPr>
            <w:b/>
            <w:szCs w:val="24"/>
            <w:rPrChange w:id="1151" w:author="Belisle, Pierre" w:date="2021-02-09T14:45:00Z">
              <w:rPr>
                <w:b/>
              </w:rPr>
            </w:rPrChange>
          </w:rPr>
          <w:t>envoyer</w:t>
        </w:r>
        <w:proofErr w:type="gramEnd"/>
      </w:ins>
    </w:p>
    <w:p w14:paraId="11F03F7E" w14:textId="77777777" w:rsidR="00864846" w:rsidRPr="00BD6BA1" w:rsidRDefault="00864846" w:rsidP="00864846">
      <w:pPr>
        <w:numPr>
          <w:ilvl w:val="1"/>
          <w:numId w:val="19"/>
        </w:numPr>
        <w:rPr>
          <w:ins w:id="1152" w:author="Belisle, Pierre" w:date="2021-02-09T14:29:00Z"/>
          <w:szCs w:val="24"/>
          <w:rPrChange w:id="1153" w:author="Belisle, Pierre" w:date="2021-02-09T14:45:00Z">
            <w:rPr>
              <w:ins w:id="1154" w:author="Belisle, Pierre" w:date="2021-02-09T14:29:00Z"/>
            </w:rPr>
          </w:rPrChange>
        </w:rPr>
      </w:pPr>
      <w:ins w:id="1155" w:author="Belisle, Pierre" w:date="2021-02-09T14:29:00Z">
        <w:r w:rsidRPr="00BD6BA1">
          <w:rPr>
            <w:szCs w:val="24"/>
            <w:rPrChange w:id="1156" w:author="Belisle, Pierre" w:date="2021-02-09T14:45:00Z">
              <w:rPr/>
            </w:rPrChange>
          </w:rPr>
          <w:t>Entrées</w:t>
        </w:r>
      </w:ins>
    </w:p>
    <w:p w14:paraId="48C08B48" w14:textId="452021B7" w:rsidR="00864846" w:rsidRPr="00BD6BA1" w:rsidRDefault="00B40B4A" w:rsidP="00864846">
      <w:pPr>
        <w:numPr>
          <w:ilvl w:val="2"/>
          <w:numId w:val="19"/>
        </w:numPr>
        <w:rPr>
          <w:ins w:id="1157" w:author="Belisle, Pierre" w:date="2021-02-09T14:29:00Z"/>
          <w:szCs w:val="24"/>
          <w:rPrChange w:id="1158" w:author="Belisle, Pierre" w:date="2021-02-09T14:45:00Z">
            <w:rPr>
              <w:ins w:id="1159" w:author="Belisle, Pierre" w:date="2021-02-09T14:29:00Z"/>
            </w:rPr>
          </w:rPrChange>
        </w:rPr>
      </w:pPr>
      <w:ins w:id="1160" w:author="Belisle, Pierre" w:date="2021-02-09T14:29:00Z">
        <w:r w:rsidRPr="00BD6BA1">
          <w:rPr>
            <w:szCs w:val="24"/>
            <w:rPrChange w:id="1161" w:author="Belisle, Pierre" w:date="2021-02-09T14:45:00Z">
              <w:rPr>
                <w:szCs w:val="24"/>
              </w:rPr>
            </w:rPrChange>
          </w:rPr>
          <w:t>M</w:t>
        </w:r>
        <w:r w:rsidR="00864846" w:rsidRPr="00BD6BA1">
          <w:rPr>
            <w:szCs w:val="24"/>
            <w:rPrChange w:id="1162" w:author="Belisle, Pierre" w:date="2021-02-09T14:45:00Z">
              <w:rPr/>
            </w:rPrChange>
          </w:rPr>
          <w:t>essage</w:t>
        </w:r>
      </w:ins>
      <w:ins w:id="1163" w:author="Belisle, Pierre" w:date="2021-02-09T14:55:00Z">
        <w:r>
          <w:rPr>
            <w:szCs w:val="24"/>
          </w:rPr>
          <w:t xml:space="preserve"> </w:t>
        </w:r>
        <w:r>
          <w:rPr>
            <w:szCs w:val="24"/>
          </w:rPr>
          <w:t>:</w:t>
        </w:r>
        <w:r>
          <w:rPr>
            <w:szCs w:val="24"/>
          </w:rPr>
          <w:t xml:space="preserve"> </w:t>
        </w:r>
      </w:ins>
      <w:ins w:id="1164" w:author="Belisle, Pierre" w:date="2021-02-09T14:29:00Z">
        <w:r w:rsidR="00864846" w:rsidRPr="00BD6BA1">
          <w:rPr>
            <w:szCs w:val="24"/>
            <w:rPrChange w:id="1165" w:author="Belisle, Pierre" w:date="2021-02-09T14:45:00Z">
              <w:rPr/>
            </w:rPrChange>
          </w:rPr>
          <w:t>Message</w:t>
        </w:r>
      </w:ins>
    </w:p>
    <w:p w14:paraId="1DAC2013" w14:textId="49CFA7B5" w:rsidR="00864846" w:rsidRPr="00BD6BA1" w:rsidRDefault="00864846" w:rsidP="00864846">
      <w:pPr>
        <w:numPr>
          <w:ilvl w:val="2"/>
          <w:numId w:val="19"/>
        </w:numPr>
        <w:rPr>
          <w:ins w:id="1166" w:author="Belisle, Pierre" w:date="2021-02-09T14:29:00Z"/>
          <w:szCs w:val="24"/>
          <w:rPrChange w:id="1167" w:author="Belisle, Pierre" w:date="2021-02-09T14:45:00Z">
            <w:rPr>
              <w:ins w:id="1168" w:author="Belisle, Pierre" w:date="2021-02-09T14:29:00Z"/>
            </w:rPr>
          </w:rPrChange>
        </w:rPr>
      </w:pPr>
      <w:proofErr w:type="gramStart"/>
      <w:ins w:id="1169" w:author="Belisle, Pierre" w:date="2021-02-09T14:29:00Z">
        <w:r w:rsidRPr="00BD6BA1">
          <w:rPr>
            <w:szCs w:val="24"/>
            <w:rPrChange w:id="1170" w:author="Belisle, Pierre" w:date="2021-02-09T14:45:00Z">
              <w:rPr/>
            </w:rPrChange>
          </w:rPr>
          <w:t>numéro</w:t>
        </w:r>
        <w:proofErr w:type="gramEnd"/>
        <w:r w:rsidRPr="00BD6BA1">
          <w:rPr>
            <w:szCs w:val="24"/>
            <w:rPrChange w:id="1171" w:author="Belisle, Pierre" w:date="2021-02-09T14:45:00Z">
              <w:rPr/>
            </w:rPrChange>
          </w:rPr>
          <w:t xml:space="preserve"> de connexion</w:t>
        </w:r>
      </w:ins>
      <w:ins w:id="1172" w:author="Belisle, Pierre" w:date="2021-02-09T14:55:00Z">
        <w:r w:rsidR="00B40B4A">
          <w:rPr>
            <w:szCs w:val="24"/>
          </w:rPr>
          <w:t>:</w:t>
        </w:r>
      </w:ins>
      <w:ins w:id="1173" w:author="Belisle, Pierre" w:date="2021-02-09T14:29:00Z">
        <w:r w:rsidRPr="00BD6BA1">
          <w:rPr>
            <w:szCs w:val="24"/>
            <w:rPrChange w:id="1174" w:author="Belisle, Pierre" w:date="2021-02-09T14:45:00Z">
              <w:rPr/>
            </w:rPrChange>
          </w:rPr>
          <w:t xml:space="preserve"> entier</w:t>
        </w:r>
      </w:ins>
    </w:p>
    <w:p w14:paraId="6F57475A" w14:textId="77777777" w:rsidR="00864846" w:rsidRPr="00BD6BA1" w:rsidRDefault="00864846" w:rsidP="00864846">
      <w:pPr>
        <w:numPr>
          <w:ilvl w:val="1"/>
          <w:numId w:val="19"/>
        </w:numPr>
        <w:rPr>
          <w:ins w:id="1175" w:author="Belisle, Pierre" w:date="2021-02-09T14:29:00Z"/>
          <w:szCs w:val="24"/>
          <w:rPrChange w:id="1176" w:author="Belisle, Pierre" w:date="2021-02-09T14:45:00Z">
            <w:rPr>
              <w:ins w:id="1177" w:author="Belisle, Pierre" w:date="2021-02-09T14:29:00Z"/>
            </w:rPr>
          </w:rPrChange>
        </w:rPr>
      </w:pPr>
      <w:ins w:id="1178" w:author="Belisle, Pierre" w:date="2021-02-09T14:29:00Z">
        <w:r w:rsidRPr="00BD6BA1">
          <w:rPr>
            <w:szCs w:val="24"/>
            <w:rPrChange w:id="1179" w:author="Belisle, Pierre" w:date="2021-02-09T14:45:00Z">
              <w:rPr/>
            </w:rPrChange>
          </w:rPr>
          <w:t>Sortie</w:t>
        </w:r>
      </w:ins>
    </w:p>
    <w:p w14:paraId="0259285B" w14:textId="77777777" w:rsidR="00864846" w:rsidRPr="00BD6BA1" w:rsidRDefault="00864846" w:rsidP="00864846">
      <w:pPr>
        <w:numPr>
          <w:ilvl w:val="2"/>
          <w:numId w:val="19"/>
        </w:numPr>
        <w:rPr>
          <w:ins w:id="1180" w:author="Belisle, Pierre" w:date="2021-02-09T14:29:00Z"/>
          <w:szCs w:val="24"/>
          <w:rPrChange w:id="1181" w:author="Belisle, Pierre" w:date="2021-02-09T14:45:00Z">
            <w:rPr>
              <w:ins w:id="1182" w:author="Belisle, Pierre" w:date="2021-02-09T14:29:00Z"/>
            </w:rPr>
          </w:rPrChange>
        </w:rPr>
      </w:pPr>
      <w:proofErr w:type="gramStart"/>
      <w:ins w:id="1183" w:author="Belisle, Pierre" w:date="2021-02-09T14:29:00Z">
        <w:r w:rsidRPr="00BD6BA1">
          <w:rPr>
            <w:szCs w:val="24"/>
            <w:rPrChange w:id="1184" w:author="Belisle, Pierre" w:date="2021-02-09T14:45:00Z">
              <w:rPr/>
            </w:rPrChange>
          </w:rPr>
          <w:t>aucune</w:t>
        </w:r>
        <w:proofErr w:type="gramEnd"/>
      </w:ins>
    </w:p>
    <w:p w14:paraId="316DEAD3" w14:textId="77777777" w:rsidR="00864846" w:rsidRPr="00BD6BA1" w:rsidRDefault="00864846" w:rsidP="00864846">
      <w:pPr>
        <w:ind w:left="2160"/>
        <w:rPr>
          <w:ins w:id="1185" w:author="Belisle, Pierre" w:date="2021-02-09T14:29:00Z"/>
          <w:szCs w:val="24"/>
          <w:rPrChange w:id="1186" w:author="Belisle, Pierre" w:date="2021-02-09T14:45:00Z">
            <w:rPr>
              <w:ins w:id="1187" w:author="Belisle, Pierre" w:date="2021-02-09T14:29:00Z"/>
            </w:rPr>
          </w:rPrChange>
        </w:rPr>
      </w:pPr>
    </w:p>
    <w:p w14:paraId="60D66A3C" w14:textId="77777777" w:rsidR="00864846" w:rsidRPr="00BD6BA1" w:rsidRDefault="00864846" w:rsidP="00864846">
      <w:pPr>
        <w:numPr>
          <w:ilvl w:val="0"/>
          <w:numId w:val="19"/>
        </w:numPr>
        <w:rPr>
          <w:ins w:id="1188" w:author="Belisle, Pierre" w:date="2021-02-09T14:29:00Z"/>
          <w:b/>
          <w:szCs w:val="24"/>
          <w:rPrChange w:id="1189" w:author="Belisle, Pierre" w:date="2021-02-09T14:45:00Z">
            <w:rPr>
              <w:ins w:id="1190" w:author="Belisle, Pierre" w:date="2021-02-09T14:29:00Z"/>
              <w:b/>
            </w:rPr>
          </w:rPrChange>
        </w:rPr>
      </w:pPr>
      <w:proofErr w:type="gramStart"/>
      <w:ins w:id="1191" w:author="Belisle, Pierre" w:date="2021-02-09T14:29:00Z">
        <w:r w:rsidRPr="00BD6BA1">
          <w:rPr>
            <w:b/>
            <w:szCs w:val="24"/>
            <w:rPrChange w:id="1192" w:author="Belisle, Pierre" w:date="2021-02-09T14:45:00Z">
              <w:rPr>
                <w:b/>
              </w:rPr>
            </w:rPrChange>
          </w:rPr>
          <w:t>recevoir</w:t>
        </w:r>
        <w:proofErr w:type="gramEnd"/>
      </w:ins>
    </w:p>
    <w:p w14:paraId="1CB65884" w14:textId="77777777" w:rsidR="00864846" w:rsidRPr="00BD6BA1" w:rsidRDefault="00864846" w:rsidP="00864846">
      <w:pPr>
        <w:numPr>
          <w:ilvl w:val="1"/>
          <w:numId w:val="19"/>
        </w:numPr>
        <w:rPr>
          <w:ins w:id="1193" w:author="Belisle, Pierre" w:date="2021-02-09T14:29:00Z"/>
          <w:szCs w:val="24"/>
          <w:rPrChange w:id="1194" w:author="Belisle, Pierre" w:date="2021-02-09T14:45:00Z">
            <w:rPr>
              <w:ins w:id="1195" w:author="Belisle, Pierre" w:date="2021-02-09T14:29:00Z"/>
            </w:rPr>
          </w:rPrChange>
        </w:rPr>
      </w:pPr>
      <w:ins w:id="1196" w:author="Belisle, Pierre" w:date="2021-02-09T14:29:00Z">
        <w:r w:rsidRPr="00BD6BA1">
          <w:rPr>
            <w:szCs w:val="24"/>
            <w:rPrChange w:id="1197" w:author="Belisle, Pierre" w:date="2021-02-09T14:45:00Z">
              <w:rPr/>
            </w:rPrChange>
          </w:rPr>
          <w:t>Entrées</w:t>
        </w:r>
      </w:ins>
    </w:p>
    <w:p w14:paraId="1A6E75D4" w14:textId="3314D2D7" w:rsidR="00864846" w:rsidRPr="00BD6BA1" w:rsidRDefault="00B40B4A" w:rsidP="00864846">
      <w:pPr>
        <w:numPr>
          <w:ilvl w:val="2"/>
          <w:numId w:val="19"/>
        </w:numPr>
        <w:rPr>
          <w:ins w:id="1198" w:author="Belisle, Pierre" w:date="2021-02-09T14:29:00Z"/>
          <w:szCs w:val="24"/>
          <w:rPrChange w:id="1199" w:author="Belisle, Pierre" w:date="2021-02-09T14:45:00Z">
            <w:rPr>
              <w:ins w:id="1200" w:author="Belisle, Pierre" w:date="2021-02-09T14:29:00Z"/>
            </w:rPr>
          </w:rPrChange>
        </w:rPr>
      </w:pPr>
      <w:ins w:id="1201" w:author="Belisle, Pierre" w:date="2021-02-09T14:29:00Z">
        <w:r w:rsidRPr="00BD6BA1">
          <w:rPr>
            <w:szCs w:val="24"/>
            <w:rPrChange w:id="1202" w:author="Belisle, Pierre" w:date="2021-02-09T14:45:00Z">
              <w:rPr>
                <w:szCs w:val="24"/>
              </w:rPr>
            </w:rPrChange>
          </w:rPr>
          <w:t>M</w:t>
        </w:r>
        <w:r w:rsidR="00864846" w:rsidRPr="00BD6BA1">
          <w:rPr>
            <w:szCs w:val="24"/>
            <w:rPrChange w:id="1203" w:author="Belisle, Pierre" w:date="2021-02-09T14:45:00Z">
              <w:rPr/>
            </w:rPrChange>
          </w:rPr>
          <w:t>essage</w:t>
        </w:r>
      </w:ins>
      <w:ins w:id="1204" w:author="Belisle, Pierre" w:date="2021-02-09T14:55:00Z">
        <w:r>
          <w:rPr>
            <w:szCs w:val="24"/>
          </w:rPr>
          <w:t xml:space="preserve"> : </w:t>
        </w:r>
      </w:ins>
      <w:ins w:id="1205" w:author="Belisle, Pierre" w:date="2021-02-09T14:29:00Z">
        <w:r w:rsidR="00864846" w:rsidRPr="00BD6BA1">
          <w:rPr>
            <w:szCs w:val="24"/>
            <w:rPrChange w:id="1206" w:author="Belisle, Pierre" w:date="2021-02-09T14:45:00Z">
              <w:rPr/>
            </w:rPrChange>
          </w:rPr>
          <w:t>Message</w:t>
        </w:r>
      </w:ins>
    </w:p>
    <w:p w14:paraId="1AAB107F" w14:textId="77777777" w:rsidR="00864846" w:rsidRPr="00BD6BA1" w:rsidRDefault="00864846" w:rsidP="00864846">
      <w:pPr>
        <w:numPr>
          <w:ilvl w:val="1"/>
          <w:numId w:val="19"/>
        </w:numPr>
        <w:rPr>
          <w:ins w:id="1207" w:author="Belisle, Pierre" w:date="2021-02-09T14:29:00Z"/>
          <w:szCs w:val="24"/>
          <w:rPrChange w:id="1208" w:author="Belisle, Pierre" w:date="2021-02-09T14:45:00Z">
            <w:rPr>
              <w:ins w:id="1209" w:author="Belisle, Pierre" w:date="2021-02-09T14:29:00Z"/>
            </w:rPr>
          </w:rPrChange>
        </w:rPr>
      </w:pPr>
      <w:ins w:id="1210" w:author="Belisle, Pierre" w:date="2021-02-09T14:29:00Z">
        <w:r w:rsidRPr="00BD6BA1">
          <w:rPr>
            <w:szCs w:val="24"/>
            <w:rPrChange w:id="1211" w:author="Belisle, Pierre" w:date="2021-02-09T14:45:00Z">
              <w:rPr/>
            </w:rPrChange>
          </w:rPr>
          <w:t>Sortie</w:t>
        </w:r>
      </w:ins>
    </w:p>
    <w:p w14:paraId="59B7733C" w14:textId="5C08606C" w:rsidR="00864846" w:rsidRPr="00C5376C" w:rsidRDefault="00864846" w:rsidP="00C5376C">
      <w:pPr>
        <w:numPr>
          <w:ilvl w:val="2"/>
          <w:numId w:val="19"/>
        </w:numPr>
        <w:rPr>
          <w:ins w:id="1212" w:author="Belisle, Pierre" w:date="2021-02-09T14:29:00Z"/>
          <w:szCs w:val="24"/>
          <w:rPrChange w:id="1213" w:author="Belisle, Pierre" w:date="2021-02-10T11:08:00Z">
            <w:rPr>
              <w:ins w:id="1214" w:author="Belisle, Pierre" w:date="2021-02-09T14:29:00Z"/>
            </w:rPr>
          </w:rPrChange>
        </w:rPr>
        <w:pPrChange w:id="1215" w:author="Belisle, Pierre" w:date="2021-02-10T11:08:00Z">
          <w:pPr>
            <w:jc w:val="center"/>
          </w:pPr>
        </w:pPrChange>
      </w:pPr>
      <w:proofErr w:type="gramStart"/>
      <w:ins w:id="1216" w:author="Belisle, Pierre" w:date="2021-02-09T14:29:00Z">
        <w:r w:rsidRPr="00BD6BA1">
          <w:rPr>
            <w:szCs w:val="24"/>
            <w:rPrChange w:id="1217" w:author="Belisle, Pierre" w:date="2021-02-09T14:45:00Z">
              <w:rPr/>
            </w:rPrChange>
          </w:rPr>
          <w:t>aucune</w:t>
        </w:r>
        <w:proofErr w:type="gramEnd"/>
      </w:ins>
    </w:p>
    <w:p w14:paraId="6DCCB94F" w14:textId="7C10FD0A" w:rsidR="00864846" w:rsidRPr="00BD6BA1" w:rsidRDefault="00BB5D25" w:rsidP="00864846">
      <w:pPr>
        <w:pStyle w:val="Titre3"/>
        <w:rPr>
          <w:ins w:id="1218" w:author="Belisle, Pierre" w:date="2021-02-09T14:29:00Z"/>
          <w:rPrChange w:id="1219" w:author="Belisle, Pierre" w:date="2021-02-09T14:45:00Z">
            <w:rPr>
              <w:ins w:id="1220" w:author="Belisle, Pierre" w:date="2021-02-09T14:29:00Z"/>
            </w:rPr>
          </w:rPrChange>
        </w:rPr>
      </w:pPr>
      <w:ins w:id="1221" w:author="Belisle, Pierre" w:date="2021-02-09T14:43:00Z">
        <w:r w:rsidRPr="00BD6BA1">
          <w:rPr>
            <w:rPrChange w:id="1222" w:author="Belisle, Pierre" w:date="2021-02-09T14:45:00Z">
              <w:rPr/>
            </w:rPrChange>
          </w:rPr>
          <w:t>5.1.4</w:t>
        </w:r>
      </w:ins>
      <w:ins w:id="1223" w:author="Belisle, Pierre" w:date="2021-02-09T14:29:00Z">
        <w:r w:rsidR="00864846" w:rsidRPr="00BD6BA1">
          <w:rPr>
            <w:rPrChange w:id="1224" w:author="Belisle, Pierre" w:date="2021-02-09T14:45:00Z">
              <w:rPr/>
            </w:rPrChange>
          </w:rPr>
          <w:t xml:space="preserve"> - Description d’un lien cellulaire</w:t>
        </w:r>
      </w:ins>
    </w:p>
    <w:p w14:paraId="61EDF6D8" w14:textId="77777777" w:rsidR="00864846" w:rsidRPr="00BD6BA1" w:rsidRDefault="00864846" w:rsidP="00864846">
      <w:pPr>
        <w:rPr>
          <w:ins w:id="1225" w:author="Belisle, Pierre" w:date="2021-02-09T14:29:00Z"/>
          <w:szCs w:val="24"/>
          <w:rPrChange w:id="1226" w:author="Belisle, Pierre" w:date="2021-02-09T14:45:00Z">
            <w:rPr>
              <w:ins w:id="1227" w:author="Belisle, Pierre" w:date="2021-02-09T14:29:00Z"/>
            </w:rPr>
          </w:rPrChange>
        </w:rPr>
      </w:pPr>
      <w:ins w:id="1228" w:author="Belisle, Pierre" w:date="2021-02-09T14:29:00Z">
        <w:r w:rsidRPr="00BD6BA1">
          <w:rPr>
            <w:szCs w:val="24"/>
            <w:rPrChange w:id="1229" w:author="Belisle, Pierre" w:date="2021-02-09T14:45:00Z">
              <w:rPr/>
            </w:rPrChange>
          </w:rPr>
          <w:t xml:space="preserve">NOTE: Cette section est descriptive et ne vous demande aucune implémentation. </w:t>
        </w:r>
      </w:ins>
    </w:p>
    <w:p w14:paraId="0123B316" w14:textId="77777777" w:rsidR="00864846" w:rsidRPr="00BD6BA1" w:rsidRDefault="00864846" w:rsidP="00864846">
      <w:pPr>
        <w:rPr>
          <w:ins w:id="1230" w:author="Belisle, Pierre" w:date="2021-02-09T14:29:00Z"/>
          <w:szCs w:val="24"/>
          <w:rPrChange w:id="1231" w:author="Belisle, Pierre" w:date="2021-02-09T14:45:00Z">
            <w:rPr>
              <w:ins w:id="1232" w:author="Belisle, Pierre" w:date="2021-02-09T14:29:00Z"/>
            </w:rPr>
          </w:rPrChange>
        </w:rPr>
      </w:pPr>
    </w:p>
    <w:p w14:paraId="5199F4B6" w14:textId="77777777" w:rsidR="00864846" w:rsidRPr="00BD6BA1" w:rsidRDefault="00864846" w:rsidP="00864846">
      <w:pPr>
        <w:rPr>
          <w:ins w:id="1233" w:author="Belisle, Pierre" w:date="2021-02-09T14:29:00Z"/>
          <w:szCs w:val="24"/>
          <w:rPrChange w:id="1234" w:author="Belisle, Pierre" w:date="2021-02-09T14:45:00Z">
            <w:rPr>
              <w:ins w:id="1235" w:author="Belisle, Pierre" w:date="2021-02-09T14:29:00Z"/>
            </w:rPr>
          </w:rPrChange>
        </w:rPr>
      </w:pPr>
      <w:ins w:id="1236" w:author="Belisle, Pierre" w:date="2021-02-09T14:29:00Z">
        <w:r w:rsidRPr="00BD6BA1">
          <w:rPr>
            <w:szCs w:val="24"/>
            <w:rPrChange w:id="1237" w:author="Belisle, Pierre" w:date="2021-02-09T14:45:00Z">
              <w:rPr/>
            </w:rPrChange>
          </w:rPr>
          <w:t>Un lien cellulaire s’établit de la manière suivante:</w:t>
        </w:r>
      </w:ins>
    </w:p>
    <w:p w14:paraId="1A4DB9EB" w14:textId="77777777" w:rsidR="00864846" w:rsidRPr="00BD6BA1" w:rsidRDefault="00864846" w:rsidP="00864846">
      <w:pPr>
        <w:numPr>
          <w:ilvl w:val="0"/>
          <w:numId w:val="20"/>
        </w:numPr>
        <w:rPr>
          <w:ins w:id="1238" w:author="Belisle, Pierre" w:date="2021-02-09T14:29:00Z"/>
          <w:szCs w:val="24"/>
          <w:rPrChange w:id="1239" w:author="Belisle, Pierre" w:date="2021-02-09T14:45:00Z">
            <w:rPr>
              <w:ins w:id="1240" w:author="Belisle, Pierre" w:date="2021-02-09T14:29:00Z"/>
            </w:rPr>
          </w:rPrChange>
        </w:rPr>
      </w:pPr>
      <w:ins w:id="1241" w:author="Belisle, Pierre" w:date="2021-02-09T14:29:00Z">
        <w:r w:rsidRPr="00BD6BA1">
          <w:rPr>
            <w:szCs w:val="24"/>
            <w:rPrChange w:id="1242" w:author="Belisle, Pierre" w:date="2021-02-09T14:45:00Z">
              <w:rPr/>
            </w:rPrChange>
          </w:rPr>
          <w:t>Un cellulaire est connecté à une antenne</w:t>
        </w:r>
      </w:ins>
    </w:p>
    <w:p w14:paraId="32E23C78" w14:textId="77777777" w:rsidR="00864846" w:rsidRPr="00BD6BA1" w:rsidRDefault="00864846" w:rsidP="00864846">
      <w:pPr>
        <w:numPr>
          <w:ilvl w:val="0"/>
          <w:numId w:val="20"/>
        </w:numPr>
        <w:rPr>
          <w:ins w:id="1243" w:author="Belisle, Pierre" w:date="2021-02-09T14:29:00Z"/>
          <w:szCs w:val="24"/>
          <w:rPrChange w:id="1244" w:author="Belisle, Pierre" w:date="2021-02-09T14:45:00Z">
            <w:rPr>
              <w:ins w:id="1245" w:author="Belisle, Pierre" w:date="2021-02-09T14:29:00Z"/>
            </w:rPr>
          </w:rPrChange>
        </w:rPr>
      </w:pPr>
      <w:proofErr w:type="gramStart"/>
      <w:ins w:id="1246" w:author="Belisle, Pierre" w:date="2021-02-09T14:29:00Z">
        <w:r w:rsidRPr="00BD6BA1">
          <w:rPr>
            <w:szCs w:val="24"/>
            <w:rPrChange w:id="1247" w:author="Belisle, Pierre" w:date="2021-02-09T14:45:00Z">
              <w:rPr/>
            </w:rPrChange>
          </w:rPr>
          <w:t>l’antenne</w:t>
        </w:r>
        <w:proofErr w:type="gramEnd"/>
        <w:r w:rsidRPr="00BD6BA1">
          <w:rPr>
            <w:szCs w:val="24"/>
            <w:rPrChange w:id="1248" w:author="Belisle, Pierre" w:date="2021-02-09T14:45:00Z">
              <w:rPr/>
            </w:rPrChange>
          </w:rPr>
          <w:t xml:space="preserve"> est connecté au réseau</w:t>
        </w:r>
      </w:ins>
    </w:p>
    <w:p w14:paraId="2C36A81A" w14:textId="0D8F8EFC" w:rsidR="00864846" w:rsidRPr="00BD6BA1" w:rsidRDefault="00864846" w:rsidP="00864846">
      <w:pPr>
        <w:numPr>
          <w:ilvl w:val="0"/>
          <w:numId w:val="20"/>
        </w:numPr>
        <w:rPr>
          <w:ins w:id="1249" w:author="Belisle, Pierre" w:date="2021-02-09T14:29:00Z"/>
          <w:szCs w:val="24"/>
          <w:rPrChange w:id="1250" w:author="Belisle, Pierre" w:date="2021-02-09T14:45:00Z">
            <w:rPr>
              <w:ins w:id="1251" w:author="Belisle, Pierre" w:date="2021-02-09T14:29:00Z"/>
            </w:rPr>
          </w:rPrChange>
        </w:rPr>
      </w:pPr>
      <w:proofErr w:type="gramStart"/>
      <w:ins w:id="1252" w:author="Belisle, Pierre" w:date="2021-02-09T14:29:00Z">
        <w:r w:rsidRPr="00BD6BA1">
          <w:rPr>
            <w:szCs w:val="24"/>
            <w:rPrChange w:id="1253" w:author="Belisle, Pierre" w:date="2021-02-09T14:45:00Z">
              <w:rPr/>
            </w:rPrChange>
          </w:rPr>
          <w:t>le</w:t>
        </w:r>
        <w:proofErr w:type="gramEnd"/>
        <w:r w:rsidRPr="00BD6BA1">
          <w:rPr>
            <w:szCs w:val="24"/>
            <w:rPrChange w:id="1254" w:author="Belisle, Pierre" w:date="2021-02-09T14:45:00Z">
              <w:rPr/>
            </w:rPrChange>
          </w:rPr>
          <w:t xml:space="preserve"> réseau contient toutes les connexions, dont celle qui indique à quelle antenne ce lien cellulaire est connecté</w:t>
        </w:r>
      </w:ins>
      <w:ins w:id="1255" w:author="Belisle, Pierre" w:date="2021-02-09T14:54:00Z">
        <w:r w:rsidR="00B40B4A">
          <w:rPr>
            <w:szCs w:val="24"/>
          </w:rPr>
          <w:t>.</w:t>
        </w:r>
      </w:ins>
    </w:p>
    <w:p w14:paraId="47DBC57C" w14:textId="77777777" w:rsidR="00864846" w:rsidRPr="00BD6BA1" w:rsidRDefault="00864846" w:rsidP="00864846">
      <w:pPr>
        <w:numPr>
          <w:ilvl w:val="0"/>
          <w:numId w:val="20"/>
        </w:numPr>
        <w:rPr>
          <w:ins w:id="1256" w:author="Belisle, Pierre" w:date="2021-02-09T14:29:00Z"/>
          <w:szCs w:val="24"/>
          <w:rPrChange w:id="1257" w:author="Belisle, Pierre" w:date="2021-02-09T14:45:00Z">
            <w:rPr>
              <w:ins w:id="1258" w:author="Belisle, Pierre" w:date="2021-02-09T14:29:00Z"/>
            </w:rPr>
          </w:rPrChange>
        </w:rPr>
      </w:pPr>
      <w:proofErr w:type="gramStart"/>
      <w:ins w:id="1259" w:author="Belisle, Pierre" w:date="2021-02-09T14:29:00Z">
        <w:r w:rsidRPr="00BD6BA1">
          <w:rPr>
            <w:szCs w:val="24"/>
            <w:rPrChange w:id="1260" w:author="Belisle, Pierre" w:date="2021-02-09T14:45:00Z">
              <w:rPr/>
            </w:rPrChange>
          </w:rPr>
          <w:t>l’antenne</w:t>
        </w:r>
        <w:proofErr w:type="gramEnd"/>
        <w:r w:rsidRPr="00BD6BA1">
          <w:rPr>
            <w:szCs w:val="24"/>
            <w:rPrChange w:id="1261" w:author="Belisle, Pierre" w:date="2021-02-09T14:45:00Z">
              <w:rPr/>
            </w:rPrChange>
          </w:rPr>
          <w:t xml:space="preserve"> est connectée à l’autre cellulaire.</w:t>
        </w:r>
      </w:ins>
    </w:p>
    <w:p w14:paraId="5534104B" w14:textId="77777777" w:rsidR="00864846" w:rsidRPr="00BD6BA1" w:rsidRDefault="00864846" w:rsidP="00864846">
      <w:pPr>
        <w:rPr>
          <w:ins w:id="1262" w:author="Belisle, Pierre" w:date="2021-02-09T14:29:00Z"/>
          <w:szCs w:val="24"/>
          <w:rPrChange w:id="1263" w:author="Belisle, Pierre" w:date="2021-02-09T14:45:00Z">
            <w:rPr>
              <w:ins w:id="1264" w:author="Belisle, Pierre" w:date="2021-02-09T14:29:00Z"/>
            </w:rPr>
          </w:rPrChange>
        </w:rPr>
      </w:pPr>
    </w:p>
    <w:p w14:paraId="4961FCD0" w14:textId="77777777" w:rsidR="00864846" w:rsidRPr="00BD6BA1" w:rsidRDefault="00864846" w:rsidP="00864846">
      <w:pPr>
        <w:rPr>
          <w:ins w:id="1265" w:author="Belisle, Pierre" w:date="2021-02-09T14:29:00Z"/>
          <w:szCs w:val="24"/>
          <w:rPrChange w:id="1266" w:author="Belisle, Pierre" w:date="2021-02-09T14:45:00Z">
            <w:rPr>
              <w:ins w:id="1267" w:author="Belisle, Pierre" w:date="2021-02-09T14:29:00Z"/>
            </w:rPr>
          </w:rPrChange>
        </w:rPr>
      </w:pPr>
      <w:ins w:id="1268" w:author="Belisle, Pierre" w:date="2021-02-09T14:29:00Z">
        <w:r w:rsidRPr="00BD6BA1">
          <w:rPr>
            <w:szCs w:val="24"/>
            <w:rPrChange w:id="1269" w:author="Belisle, Pierre" w:date="2021-02-09T14:45:00Z">
              <w:rPr/>
            </w:rPrChange>
          </w:rPr>
          <w:t>Une fois connecté, le lien est bidirectionnel. Les cellulaires peuvent tous deux envoyer et recevoir des messages et tous deux peuvent interrompre la connexion.</w:t>
        </w:r>
      </w:ins>
    </w:p>
    <w:p w14:paraId="4F2CA329" w14:textId="77777777" w:rsidR="00864846" w:rsidRPr="00BD6BA1" w:rsidRDefault="00864846" w:rsidP="00864846">
      <w:pPr>
        <w:rPr>
          <w:ins w:id="1270" w:author="Belisle, Pierre" w:date="2021-02-09T14:29:00Z"/>
          <w:szCs w:val="24"/>
          <w:rPrChange w:id="1271" w:author="Belisle, Pierre" w:date="2021-02-09T14:45:00Z">
            <w:rPr>
              <w:ins w:id="1272" w:author="Belisle, Pierre" w:date="2021-02-09T14:29:00Z"/>
            </w:rPr>
          </w:rPrChange>
        </w:rPr>
      </w:pPr>
    </w:p>
    <w:p w14:paraId="7E7C2F70" w14:textId="77777777" w:rsidR="00864846" w:rsidRPr="00BD6BA1" w:rsidRDefault="00864846" w:rsidP="00864846">
      <w:pPr>
        <w:rPr>
          <w:ins w:id="1273" w:author="Belisle, Pierre" w:date="2021-02-09T14:29:00Z"/>
          <w:szCs w:val="24"/>
          <w:rPrChange w:id="1274" w:author="Belisle, Pierre" w:date="2021-02-09T14:45:00Z">
            <w:rPr>
              <w:ins w:id="1275" w:author="Belisle, Pierre" w:date="2021-02-09T14:29:00Z"/>
            </w:rPr>
          </w:rPrChange>
        </w:rPr>
      </w:pPr>
      <w:ins w:id="1276" w:author="Belisle, Pierre" w:date="2021-02-09T14:29:00Z">
        <w:r w:rsidRPr="00BD6BA1">
          <w:rPr>
            <w:szCs w:val="24"/>
            <w:rPrChange w:id="1277" w:author="Belisle, Pierre" w:date="2021-02-09T14:45:00Z">
              <w:rPr/>
            </w:rPrChange>
          </w:rPr>
          <w:t>Les étapes sont donc:</w:t>
        </w:r>
      </w:ins>
    </w:p>
    <w:p w14:paraId="7D34C9D4" w14:textId="77777777" w:rsidR="00864846" w:rsidRPr="00BD6BA1" w:rsidRDefault="00864846" w:rsidP="00864846">
      <w:pPr>
        <w:numPr>
          <w:ilvl w:val="0"/>
          <w:numId w:val="21"/>
        </w:numPr>
        <w:rPr>
          <w:ins w:id="1278" w:author="Belisle, Pierre" w:date="2021-02-09T14:29:00Z"/>
          <w:szCs w:val="24"/>
          <w:rPrChange w:id="1279" w:author="Belisle, Pierre" w:date="2021-02-09T14:45:00Z">
            <w:rPr>
              <w:ins w:id="1280" w:author="Belisle, Pierre" w:date="2021-02-09T14:29:00Z"/>
            </w:rPr>
          </w:rPrChange>
        </w:rPr>
      </w:pPr>
      <w:proofErr w:type="gramStart"/>
      <w:ins w:id="1281" w:author="Belisle, Pierre" w:date="2021-02-09T14:29:00Z">
        <w:r w:rsidRPr="00BD6BA1">
          <w:rPr>
            <w:szCs w:val="24"/>
            <w:rPrChange w:id="1282" w:author="Belisle, Pierre" w:date="2021-02-09T14:45:00Z">
              <w:rPr/>
            </w:rPrChange>
          </w:rPr>
          <w:t>établir</w:t>
        </w:r>
        <w:proofErr w:type="gramEnd"/>
        <w:r w:rsidRPr="00BD6BA1">
          <w:rPr>
            <w:szCs w:val="24"/>
            <w:rPrChange w:id="1283" w:author="Belisle, Pierre" w:date="2021-02-09T14:45:00Z">
              <w:rPr/>
            </w:rPrChange>
          </w:rPr>
          <w:t xml:space="preserve"> un lien</w:t>
        </w:r>
      </w:ins>
    </w:p>
    <w:p w14:paraId="6D2FCAD1" w14:textId="77777777" w:rsidR="00864846" w:rsidRPr="00BD6BA1" w:rsidRDefault="00864846" w:rsidP="00864846">
      <w:pPr>
        <w:numPr>
          <w:ilvl w:val="0"/>
          <w:numId w:val="21"/>
        </w:numPr>
        <w:rPr>
          <w:ins w:id="1284" w:author="Belisle, Pierre" w:date="2021-02-09T14:29:00Z"/>
          <w:szCs w:val="24"/>
          <w:rPrChange w:id="1285" w:author="Belisle, Pierre" w:date="2021-02-09T14:45:00Z">
            <w:rPr>
              <w:ins w:id="1286" w:author="Belisle, Pierre" w:date="2021-02-09T14:29:00Z"/>
            </w:rPr>
          </w:rPrChange>
        </w:rPr>
      </w:pPr>
      <w:proofErr w:type="gramStart"/>
      <w:ins w:id="1287" w:author="Belisle, Pierre" w:date="2021-02-09T14:29:00Z">
        <w:r w:rsidRPr="00BD6BA1">
          <w:rPr>
            <w:szCs w:val="24"/>
            <w:rPrChange w:id="1288" w:author="Belisle, Pierre" w:date="2021-02-09T14:45:00Z">
              <w:rPr/>
            </w:rPrChange>
          </w:rPr>
          <w:t>échanger</w:t>
        </w:r>
        <w:proofErr w:type="gramEnd"/>
        <w:r w:rsidRPr="00BD6BA1">
          <w:rPr>
            <w:szCs w:val="24"/>
            <w:rPrChange w:id="1289" w:author="Belisle, Pierre" w:date="2021-02-09T14:45:00Z">
              <w:rPr/>
            </w:rPrChange>
          </w:rPr>
          <w:t xml:space="preserve"> des messages</w:t>
        </w:r>
      </w:ins>
    </w:p>
    <w:p w14:paraId="5D84970E" w14:textId="77777777" w:rsidR="00864846" w:rsidRPr="00BD6BA1" w:rsidRDefault="00864846" w:rsidP="00864846">
      <w:pPr>
        <w:numPr>
          <w:ilvl w:val="0"/>
          <w:numId w:val="21"/>
        </w:numPr>
        <w:rPr>
          <w:ins w:id="1290" w:author="Belisle, Pierre" w:date="2021-02-09T14:29:00Z"/>
          <w:szCs w:val="24"/>
          <w:rPrChange w:id="1291" w:author="Belisle, Pierre" w:date="2021-02-09T14:45:00Z">
            <w:rPr>
              <w:ins w:id="1292" w:author="Belisle, Pierre" w:date="2021-02-09T14:29:00Z"/>
            </w:rPr>
          </w:rPrChange>
        </w:rPr>
      </w:pPr>
      <w:proofErr w:type="gramStart"/>
      <w:ins w:id="1293" w:author="Belisle, Pierre" w:date="2021-02-09T14:29:00Z">
        <w:r w:rsidRPr="00BD6BA1">
          <w:rPr>
            <w:szCs w:val="24"/>
            <w:rPrChange w:id="1294" w:author="Belisle, Pierre" w:date="2021-02-09T14:45:00Z">
              <w:rPr/>
            </w:rPrChange>
          </w:rPr>
          <w:t>raccrocher</w:t>
        </w:r>
        <w:proofErr w:type="gramEnd"/>
      </w:ins>
    </w:p>
    <w:p w14:paraId="42A3D9EA" w14:textId="77777777" w:rsidR="00864846" w:rsidRPr="00BD6BA1" w:rsidRDefault="00864846" w:rsidP="00864846">
      <w:pPr>
        <w:rPr>
          <w:ins w:id="1295" w:author="Belisle, Pierre" w:date="2021-02-09T14:29:00Z"/>
          <w:szCs w:val="24"/>
          <w:rPrChange w:id="1296" w:author="Belisle, Pierre" w:date="2021-02-09T14:45:00Z">
            <w:rPr>
              <w:ins w:id="1297" w:author="Belisle, Pierre" w:date="2021-02-09T14:29:00Z"/>
            </w:rPr>
          </w:rPrChange>
        </w:rPr>
      </w:pPr>
    </w:p>
    <w:p w14:paraId="3B4C0960" w14:textId="77777777" w:rsidR="00C5376C" w:rsidRDefault="00C5376C" w:rsidP="00864846">
      <w:pPr>
        <w:rPr>
          <w:ins w:id="1298" w:author="Belisle, Pierre" w:date="2021-02-10T11:08:00Z"/>
          <w:szCs w:val="24"/>
        </w:rPr>
      </w:pPr>
    </w:p>
    <w:p w14:paraId="64BDB8A3" w14:textId="77777777" w:rsidR="00C5376C" w:rsidRDefault="00C5376C" w:rsidP="00864846">
      <w:pPr>
        <w:rPr>
          <w:ins w:id="1299" w:author="Belisle, Pierre" w:date="2021-02-10T11:08:00Z"/>
          <w:szCs w:val="24"/>
        </w:rPr>
      </w:pPr>
    </w:p>
    <w:p w14:paraId="74BA0DAF" w14:textId="77777777" w:rsidR="00C5376C" w:rsidRDefault="00C5376C" w:rsidP="00864846">
      <w:pPr>
        <w:rPr>
          <w:ins w:id="1300" w:author="Belisle, Pierre" w:date="2021-02-10T11:08:00Z"/>
          <w:szCs w:val="24"/>
        </w:rPr>
      </w:pPr>
    </w:p>
    <w:p w14:paraId="22EBBA14" w14:textId="5D6131A2" w:rsidR="00864846" w:rsidRPr="00BD6BA1" w:rsidRDefault="00864846" w:rsidP="00864846">
      <w:pPr>
        <w:rPr>
          <w:ins w:id="1301" w:author="Belisle, Pierre" w:date="2021-02-09T14:29:00Z"/>
          <w:szCs w:val="24"/>
          <w:rPrChange w:id="1302" w:author="Belisle, Pierre" w:date="2021-02-09T14:45:00Z">
            <w:rPr>
              <w:ins w:id="1303" w:author="Belisle, Pierre" w:date="2021-02-09T14:29:00Z"/>
            </w:rPr>
          </w:rPrChange>
        </w:rPr>
      </w:pPr>
      <w:ins w:id="1304" w:author="Belisle, Pierre" w:date="2021-02-09T14:29:00Z">
        <w:r w:rsidRPr="00BD6BA1">
          <w:rPr>
            <w:szCs w:val="24"/>
            <w:rPrChange w:id="1305" w:author="Belisle, Pierre" w:date="2021-02-09T14:45:00Z">
              <w:rPr/>
            </w:rPrChange>
          </w:rPr>
          <w:t>Les sous-sections suivantes vous amènent à implémenter toutes ces opérations.</w:t>
        </w:r>
      </w:ins>
    </w:p>
    <w:p w14:paraId="1F260904" w14:textId="6B7CBA84" w:rsidR="00F76865" w:rsidRPr="00BD6BA1" w:rsidDel="00864846" w:rsidRDefault="00137B58">
      <w:pPr>
        <w:numPr>
          <w:ilvl w:val="0"/>
          <w:numId w:val="2"/>
        </w:numPr>
        <w:rPr>
          <w:del w:id="1306" w:author="Belisle, Pierre" w:date="2021-02-09T14:29:00Z"/>
          <w:b/>
          <w:szCs w:val="24"/>
          <w:rPrChange w:id="1307" w:author="Belisle, Pierre" w:date="2021-02-09T14:45:00Z">
            <w:rPr>
              <w:del w:id="1308" w:author="Belisle, Pierre" w:date="2021-02-09T14:29:00Z"/>
              <w:b/>
            </w:rPr>
          </w:rPrChange>
        </w:rPr>
      </w:pPr>
      <w:del w:id="1309" w:author="Belisle, Pierre" w:date="2021-02-09T14:29:00Z">
        <w:r w:rsidRPr="00BD6BA1" w:rsidDel="00864846">
          <w:rPr>
            <w:b/>
            <w:szCs w:val="24"/>
            <w:rPrChange w:id="1310" w:author="Belisle, Pierre" w:date="2021-02-09T14:45:00Z">
              <w:rPr>
                <w:b/>
              </w:rPr>
            </w:rPrChange>
          </w:rPr>
          <w:delText>appeler</w:delText>
        </w:r>
      </w:del>
    </w:p>
    <w:p w14:paraId="11349F32" w14:textId="1025ADBC" w:rsidR="00F76865" w:rsidRPr="00BD6BA1" w:rsidDel="00864846" w:rsidRDefault="00137B58">
      <w:pPr>
        <w:numPr>
          <w:ilvl w:val="1"/>
          <w:numId w:val="2"/>
        </w:numPr>
        <w:rPr>
          <w:del w:id="1311" w:author="Belisle, Pierre" w:date="2021-02-09T14:29:00Z"/>
          <w:szCs w:val="24"/>
          <w:rPrChange w:id="1312" w:author="Belisle, Pierre" w:date="2021-02-09T14:45:00Z">
            <w:rPr>
              <w:del w:id="1313" w:author="Belisle, Pierre" w:date="2021-02-09T14:29:00Z"/>
            </w:rPr>
          </w:rPrChange>
        </w:rPr>
      </w:pPr>
      <w:del w:id="1314" w:author="Belisle, Pierre" w:date="2021-02-09T14:29:00Z">
        <w:r w:rsidRPr="00BD6BA1" w:rsidDel="00864846">
          <w:rPr>
            <w:szCs w:val="24"/>
            <w:rPrChange w:id="1315" w:author="Belisle, Pierre" w:date="2021-02-09T14:45:00Z">
              <w:rPr/>
            </w:rPrChange>
          </w:rPr>
          <w:delText>Entrées</w:delText>
        </w:r>
      </w:del>
    </w:p>
    <w:p w14:paraId="2ACBF23E" w14:textId="1CEF6425" w:rsidR="00F76865" w:rsidRPr="00BD6BA1" w:rsidDel="00864846" w:rsidRDefault="00137B58">
      <w:pPr>
        <w:numPr>
          <w:ilvl w:val="2"/>
          <w:numId w:val="2"/>
        </w:numPr>
        <w:rPr>
          <w:del w:id="1316" w:author="Belisle, Pierre" w:date="2021-02-09T14:29:00Z"/>
          <w:szCs w:val="24"/>
          <w:rPrChange w:id="1317" w:author="Belisle, Pierre" w:date="2021-02-09T14:45:00Z">
            <w:rPr>
              <w:del w:id="1318" w:author="Belisle, Pierre" w:date="2021-02-09T14:29:00Z"/>
            </w:rPr>
          </w:rPrChange>
        </w:rPr>
      </w:pPr>
      <w:del w:id="1319" w:author="Belisle, Pierre" w:date="2021-02-09T14:29:00Z">
        <w:r w:rsidRPr="00BD6BA1" w:rsidDel="00864846">
          <w:rPr>
            <w:szCs w:val="24"/>
            <w:rPrChange w:id="1320" w:author="Belisle, Pierre" w:date="2021-02-09T14:45:00Z">
              <w:rPr/>
            </w:rPrChange>
          </w:rPr>
          <w:delText>numero appelé, String</w:delText>
        </w:r>
      </w:del>
    </w:p>
    <w:p w14:paraId="6D190D63" w14:textId="3999D2D7" w:rsidR="00F76865" w:rsidRPr="00BD6BA1" w:rsidDel="00864846" w:rsidRDefault="00137B58">
      <w:pPr>
        <w:numPr>
          <w:ilvl w:val="2"/>
          <w:numId w:val="2"/>
        </w:numPr>
        <w:rPr>
          <w:del w:id="1321" w:author="Belisle, Pierre" w:date="2021-02-09T14:29:00Z"/>
          <w:szCs w:val="24"/>
          <w:rPrChange w:id="1322" w:author="Belisle, Pierre" w:date="2021-02-09T14:45:00Z">
            <w:rPr>
              <w:del w:id="1323" w:author="Belisle, Pierre" w:date="2021-02-09T14:29:00Z"/>
            </w:rPr>
          </w:rPrChange>
        </w:rPr>
      </w:pPr>
      <w:del w:id="1324" w:author="Belisle, Pierre" w:date="2021-02-09T14:29:00Z">
        <w:r w:rsidRPr="00BD6BA1" w:rsidDel="00864846">
          <w:rPr>
            <w:szCs w:val="24"/>
            <w:rPrChange w:id="1325" w:author="Belisle, Pierre" w:date="2021-02-09T14:45:00Z">
              <w:rPr/>
            </w:rPrChange>
          </w:rPr>
          <w:delText>numero appelant, String</w:delText>
        </w:r>
      </w:del>
    </w:p>
    <w:p w14:paraId="75237923" w14:textId="2447B4AE" w:rsidR="00F76865" w:rsidRPr="00BD6BA1" w:rsidDel="00864846" w:rsidRDefault="00137B58">
      <w:pPr>
        <w:numPr>
          <w:ilvl w:val="2"/>
          <w:numId w:val="2"/>
        </w:numPr>
        <w:rPr>
          <w:del w:id="1326" w:author="Belisle, Pierre" w:date="2021-02-09T14:29:00Z"/>
          <w:szCs w:val="24"/>
          <w:rPrChange w:id="1327" w:author="Belisle, Pierre" w:date="2021-02-09T14:45:00Z">
            <w:rPr>
              <w:del w:id="1328" w:author="Belisle, Pierre" w:date="2021-02-09T14:29:00Z"/>
            </w:rPr>
          </w:rPrChange>
        </w:rPr>
      </w:pPr>
      <w:del w:id="1329" w:author="Belisle, Pierre" w:date="2021-02-09T14:29:00Z">
        <w:r w:rsidRPr="00BD6BA1" w:rsidDel="00864846">
          <w:rPr>
            <w:szCs w:val="24"/>
            <w:rPrChange w:id="1330" w:author="Belisle, Pierre" w:date="2021-02-09T14:45:00Z">
              <w:rPr/>
            </w:rPrChange>
          </w:rPr>
          <w:delText>antenne connecté, Antenne</w:delText>
        </w:r>
      </w:del>
    </w:p>
    <w:p w14:paraId="6CEB1C63" w14:textId="7646A044" w:rsidR="00F76865" w:rsidRPr="00BD6BA1" w:rsidDel="00864846" w:rsidRDefault="00137B58">
      <w:pPr>
        <w:numPr>
          <w:ilvl w:val="1"/>
          <w:numId w:val="2"/>
        </w:numPr>
        <w:rPr>
          <w:del w:id="1331" w:author="Belisle, Pierre" w:date="2021-02-09T14:29:00Z"/>
          <w:szCs w:val="24"/>
          <w:rPrChange w:id="1332" w:author="Belisle, Pierre" w:date="2021-02-09T14:45:00Z">
            <w:rPr>
              <w:del w:id="1333" w:author="Belisle, Pierre" w:date="2021-02-09T14:29:00Z"/>
            </w:rPr>
          </w:rPrChange>
        </w:rPr>
      </w:pPr>
      <w:del w:id="1334" w:author="Belisle, Pierre" w:date="2021-02-09T14:29:00Z">
        <w:r w:rsidRPr="00BD6BA1" w:rsidDel="00864846">
          <w:rPr>
            <w:szCs w:val="24"/>
            <w:rPrChange w:id="1335" w:author="Belisle, Pierre" w:date="2021-02-09T14:45:00Z">
              <w:rPr/>
            </w:rPrChange>
          </w:rPr>
          <w:delText>Sortie</w:delText>
        </w:r>
      </w:del>
    </w:p>
    <w:p w14:paraId="12ACF8BB" w14:textId="5F363FA3" w:rsidR="00F76865" w:rsidRPr="00BD6BA1" w:rsidDel="00864846" w:rsidRDefault="00137B58">
      <w:pPr>
        <w:numPr>
          <w:ilvl w:val="2"/>
          <w:numId w:val="2"/>
        </w:numPr>
        <w:rPr>
          <w:del w:id="1336" w:author="Belisle, Pierre" w:date="2021-02-09T14:29:00Z"/>
          <w:szCs w:val="24"/>
          <w:rPrChange w:id="1337" w:author="Belisle, Pierre" w:date="2021-02-09T14:45:00Z">
            <w:rPr>
              <w:del w:id="1338" w:author="Belisle, Pierre" w:date="2021-02-09T14:29:00Z"/>
            </w:rPr>
          </w:rPrChange>
        </w:rPr>
      </w:pPr>
      <w:del w:id="1339" w:author="Belisle, Pierre" w:date="2021-02-09T14:29:00Z">
        <w:r w:rsidRPr="00BD6BA1" w:rsidDel="00864846">
          <w:rPr>
            <w:szCs w:val="24"/>
            <w:rPrChange w:id="1340" w:author="Belisle, Pierre" w:date="2021-02-09T14:45:00Z">
              <w:rPr/>
            </w:rPrChange>
          </w:rPr>
          <w:delText>entier, indiquant le numéro de connexion</w:delText>
        </w:r>
      </w:del>
    </w:p>
    <w:p w14:paraId="10CECDAB" w14:textId="3F3435E5" w:rsidR="00F76865" w:rsidRPr="00BD6BA1" w:rsidDel="00864846" w:rsidRDefault="00F76865">
      <w:pPr>
        <w:rPr>
          <w:del w:id="1341" w:author="Belisle, Pierre" w:date="2021-02-09T14:29:00Z"/>
          <w:szCs w:val="24"/>
          <w:rPrChange w:id="1342" w:author="Belisle, Pierre" w:date="2021-02-09T14:45:00Z">
            <w:rPr>
              <w:del w:id="1343" w:author="Belisle, Pierre" w:date="2021-02-09T14:29:00Z"/>
            </w:rPr>
          </w:rPrChange>
        </w:rPr>
      </w:pPr>
    </w:p>
    <w:p w14:paraId="68B4C148" w14:textId="2EBD4298" w:rsidR="00F76865" w:rsidRPr="00BD6BA1" w:rsidDel="00864846" w:rsidRDefault="00137B58">
      <w:pPr>
        <w:numPr>
          <w:ilvl w:val="0"/>
          <w:numId w:val="2"/>
        </w:numPr>
        <w:rPr>
          <w:del w:id="1344" w:author="Belisle, Pierre" w:date="2021-02-09T14:29:00Z"/>
          <w:b/>
          <w:szCs w:val="24"/>
          <w:rPrChange w:id="1345" w:author="Belisle, Pierre" w:date="2021-02-09T14:45:00Z">
            <w:rPr>
              <w:del w:id="1346" w:author="Belisle, Pierre" w:date="2021-02-09T14:29:00Z"/>
              <w:b/>
            </w:rPr>
          </w:rPrChange>
        </w:rPr>
      </w:pPr>
      <w:del w:id="1347" w:author="Belisle, Pierre" w:date="2021-02-09T14:29:00Z">
        <w:r w:rsidRPr="00BD6BA1" w:rsidDel="00864846">
          <w:rPr>
            <w:b/>
            <w:szCs w:val="24"/>
            <w:rPrChange w:id="1348" w:author="Belisle, Pierre" w:date="2021-02-09T14:45:00Z">
              <w:rPr>
                <w:b/>
              </w:rPr>
            </w:rPrChange>
          </w:rPr>
          <w:delText>repondre</w:delText>
        </w:r>
      </w:del>
    </w:p>
    <w:p w14:paraId="7967CEC7" w14:textId="66DB326D" w:rsidR="00F76865" w:rsidRPr="00BD6BA1" w:rsidDel="00864846" w:rsidRDefault="00137B58">
      <w:pPr>
        <w:numPr>
          <w:ilvl w:val="1"/>
          <w:numId w:val="2"/>
        </w:numPr>
        <w:rPr>
          <w:del w:id="1349" w:author="Belisle, Pierre" w:date="2021-02-09T14:29:00Z"/>
          <w:szCs w:val="24"/>
          <w:rPrChange w:id="1350" w:author="Belisle, Pierre" w:date="2021-02-09T14:45:00Z">
            <w:rPr>
              <w:del w:id="1351" w:author="Belisle, Pierre" w:date="2021-02-09T14:29:00Z"/>
            </w:rPr>
          </w:rPrChange>
        </w:rPr>
      </w:pPr>
      <w:del w:id="1352" w:author="Belisle, Pierre" w:date="2021-02-09T14:29:00Z">
        <w:r w:rsidRPr="00BD6BA1" w:rsidDel="00864846">
          <w:rPr>
            <w:szCs w:val="24"/>
            <w:rPrChange w:id="1353" w:author="Belisle, Pierre" w:date="2021-02-09T14:45:00Z">
              <w:rPr/>
            </w:rPrChange>
          </w:rPr>
          <w:delText>Entrées</w:delText>
        </w:r>
      </w:del>
    </w:p>
    <w:p w14:paraId="1E74B084" w14:textId="322B1C05" w:rsidR="00F76865" w:rsidRPr="00BD6BA1" w:rsidDel="00864846" w:rsidRDefault="00137B58">
      <w:pPr>
        <w:numPr>
          <w:ilvl w:val="2"/>
          <w:numId w:val="2"/>
        </w:numPr>
        <w:rPr>
          <w:del w:id="1354" w:author="Belisle, Pierre" w:date="2021-02-09T14:29:00Z"/>
          <w:szCs w:val="24"/>
          <w:rPrChange w:id="1355" w:author="Belisle, Pierre" w:date="2021-02-09T14:45:00Z">
            <w:rPr>
              <w:del w:id="1356" w:author="Belisle, Pierre" w:date="2021-02-09T14:29:00Z"/>
            </w:rPr>
          </w:rPrChange>
        </w:rPr>
      </w:pPr>
      <w:del w:id="1357" w:author="Belisle, Pierre" w:date="2021-02-09T14:29:00Z">
        <w:r w:rsidRPr="00BD6BA1" w:rsidDel="00864846">
          <w:rPr>
            <w:szCs w:val="24"/>
            <w:rPrChange w:id="1358" w:author="Belisle, Pierre" w:date="2021-02-09T14:45:00Z">
              <w:rPr/>
            </w:rPrChange>
          </w:rPr>
          <w:delText>numero appelé, String</w:delText>
        </w:r>
      </w:del>
    </w:p>
    <w:p w14:paraId="7DA4741E" w14:textId="0B88F24B" w:rsidR="00F76865" w:rsidRPr="00BD6BA1" w:rsidDel="00864846" w:rsidRDefault="00137B58">
      <w:pPr>
        <w:numPr>
          <w:ilvl w:val="2"/>
          <w:numId w:val="2"/>
        </w:numPr>
        <w:rPr>
          <w:del w:id="1359" w:author="Belisle, Pierre" w:date="2021-02-09T14:29:00Z"/>
          <w:szCs w:val="24"/>
          <w:rPrChange w:id="1360" w:author="Belisle, Pierre" w:date="2021-02-09T14:45:00Z">
            <w:rPr>
              <w:del w:id="1361" w:author="Belisle, Pierre" w:date="2021-02-09T14:29:00Z"/>
            </w:rPr>
          </w:rPrChange>
        </w:rPr>
      </w:pPr>
      <w:del w:id="1362" w:author="Belisle, Pierre" w:date="2021-02-09T14:29:00Z">
        <w:r w:rsidRPr="00BD6BA1" w:rsidDel="00864846">
          <w:rPr>
            <w:szCs w:val="24"/>
            <w:rPrChange w:id="1363" w:author="Belisle, Pierre" w:date="2021-02-09T14:45:00Z">
              <w:rPr/>
            </w:rPrChange>
          </w:rPr>
          <w:delText>numero appelant, String</w:delText>
        </w:r>
      </w:del>
    </w:p>
    <w:p w14:paraId="29079DA2" w14:textId="3765BFFC" w:rsidR="00F76865" w:rsidRPr="00BD6BA1" w:rsidDel="00864846" w:rsidRDefault="00137B58">
      <w:pPr>
        <w:numPr>
          <w:ilvl w:val="2"/>
          <w:numId w:val="2"/>
        </w:numPr>
        <w:rPr>
          <w:del w:id="1364" w:author="Belisle, Pierre" w:date="2021-02-09T14:29:00Z"/>
          <w:szCs w:val="24"/>
          <w:rPrChange w:id="1365" w:author="Belisle, Pierre" w:date="2021-02-09T14:45:00Z">
            <w:rPr>
              <w:del w:id="1366" w:author="Belisle, Pierre" w:date="2021-02-09T14:29:00Z"/>
            </w:rPr>
          </w:rPrChange>
        </w:rPr>
      </w:pPr>
      <w:del w:id="1367" w:author="Belisle, Pierre" w:date="2021-02-09T14:29:00Z">
        <w:r w:rsidRPr="00BD6BA1" w:rsidDel="00864846">
          <w:rPr>
            <w:szCs w:val="24"/>
            <w:rPrChange w:id="1368" w:author="Belisle, Pierre" w:date="2021-02-09T14:45:00Z">
              <w:rPr/>
            </w:rPrChange>
          </w:rPr>
          <w:delText>numéro de connexion, entier</w:delText>
        </w:r>
      </w:del>
    </w:p>
    <w:p w14:paraId="243717B6" w14:textId="1B348459" w:rsidR="00F76865" w:rsidRPr="00BD6BA1" w:rsidDel="00864846" w:rsidRDefault="00137B58">
      <w:pPr>
        <w:numPr>
          <w:ilvl w:val="1"/>
          <w:numId w:val="2"/>
        </w:numPr>
        <w:rPr>
          <w:del w:id="1369" w:author="Belisle, Pierre" w:date="2021-02-09T14:29:00Z"/>
          <w:szCs w:val="24"/>
          <w:rPrChange w:id="1370" w:author="Belisle, Pierre" w:date="2021-02-09T14:45:00Z">
            <w:rPr>
              <w:del w:id="1371" w:author="Belisle, Pierre" w:date="2021-02-09T14:29:00Z"/>
            </w:rPr>
          </w:rPrChange>
        </w:rPr>
      </w:pPr>
      <w:del w:id="1372" w:author="Belisle, Pierre" w:date="2021-02-09T14:29:00Z">
        <w:r w:rsidRPr="00BD6BA1" w:rsidDel="00864846">
          <w:rPr>
            <w:szCs w:val="24"/>
            <w:rPrChange w:id="1373" w:author="Belisle, Pierre" w:date="2021-02-09T14:45:00Z">
              <w:rPr/>
            </w:rPrChange>
          </w:rPr>
          <w:delText>Sortie</w:delText>
        </w:r>
      </w:del>
    </w:p>
    <w:p w14:paraId="70955C02" w14:textId="73750884" w:rsidR="00F76865" w:rsidRPr="00BD6BA1" w:rsidDel="00864846" w:rsidRDefault="00137B58">
      <w:pPr>
        <w:numPr>
          <w:ilvl w:val="2"/>
          <w:numId w:val="2"/>
        </w:numPr>
        <w:rPr>
          <w:del w:id="1374" w:author="Belisle, Pierre" w:date="2021-02-09T14:29:00Z"/>
          <w:szCs w:val="24"/>
          <w:rPrChange w:id="1375" w:author="Belisle, Pierre" w:date="2021-02-09T14:45:00Z">
            <w:rPr>
              <w:del w:id="1376" w:author="Belisle, Pierre" w:date="2021-02-09T14:29:00Z"/>
            </w:rPr>
          </w:rPrChange>
        </w:rPr>
      </w:pPr>
      <w:del w:id="1377" w:author="Belisle, Pierre" w:date="2021-02-09T14:29:00Z">
        <w:r w:rsidRPr="00BD6BA1" w:rsidDel="00864846">
          <w:rPr>
            <w:szCs w:val="24"/>
            <w:rPrChange w:id="1378" w:author="Belisle, Pierre" w:date="2021-02-09T14:45:00Z">
              <w:rPr/>
            </w:rPrChange>
          </w:rPr>
          <w:delText>Cellulaire, référence au cellulaire qui répond</w:delText>
        </w:r>
      </w:del>
    </w:p>
    <w:p w14:paraId="2CF7B017" w14:textId="6BD4B09A" w:rsidR="00F76865" w:rsidRPr="00BD6BA1" w:rsidDel="00864846" w:rsidRDefault="00F76865">
      <w:pPr>
        <w:rPr>
          <w:del w:id="1379" w:author="Belisle, Pierre" w:date="2021-02-09T14:29:00Z"/>
          <w:szCs w:val="24"/>
          <w:rPrChange w:id="1380" w:author="Belisle, Pierre" w:date="2021-02-09T14:45:00Z">
            <w:rPr>
              <w:del w:id="1381" w:author="Belisle, Pierre" w:date="2021-02-09T14:29:00Z"/>
            </w:rPr>
          </w:rPrChange>
        </w:rPr>
      </w:pPr>
    </w:p>
    <w:p w14:paraId="352B2378" w14:textId="5161BF92" w:rsidR="00F76865" w:rsidRPr="00BD6BA1" w:rsidDel="00864846" w:rsidRDefault="00137B58">
      <w:pPr>
        <w:numPr>
          <w:ilvl w:val="0"/>
          <w:numId w:val="2"/>
        </w:numPr>
        <w:rPr>
          <w:del w:id="1382" w:author="Belisle, Pierre" w:date="2021-02-09T14:29:00Z"/>
          <w:b/>
          <w:szCs w:val="24"/>
          <w:rPrChange w:id="1383" w:author="Belisle, Pierre" w:date="2021-02-09T14:45:00Z">
            <w:rPr>
              <w:del w:id="1384" w:author="Belisle, Pierre" w:date="2021-02-09T14:29:00Z"/>
              <w:b/>
            </w:rPr>
          </w:rPrChange>
        </w:rPr>
      </w:pPr>
      <w:del w:id="1385" w:author="Belisle, Pierre" w:date="2021-02-09T14:29:00Z">
        <w:r w:rsidRPr="00BD6BA1" w:rsidDel="00864846">
          <w:rPr>
            <w:b/>
            <w:szCs w:val="24"/>
            <w:rPrChange w:id="1386" w:author="Belisle, Pierre" w:date="2021-02-09T14:45:00Z">
              <w:rPr>
                <w:b/>
              </w:rPr>
            </w:rPrChange>
          </w:rPr>
          <w:delText>finAppelLocal</w:delText>
        </w:r>
      </w:del>
    </w:p>
    <w:p w14:paraId="52FC8683" w14:textId="2E2FFDAA" w:rsidR="00F76865" w:rsidRPr="00BD6BA1" w:rsidDel="00864846" w:rsidRDefault="00137B58">
      <w:pPr>
        <w:numPr>
          <w:ilvl w:val="1"/>
          <w:numId w:val="2"/>
        </w:numPr>
        <w:rPr>
          <w:del w:id="1387" w:author="Belisle, Pierre" w:date="2021-02-09T14:29:00Z"/>
          <w:szCs w:val="24"/>
          <w:rPrChange w:id="1388" w:author="Belisle, Pierre" w:date="2021-02-09T14:45:00Z">
            <w:rPr>
              <w:del w:id="1389" w:author="Belisle, Pierre" w:date="2021-02-09T14:29:00Z"/>
            </w:rPr>
          </w:rPrChange>
        </w:rPr>
      </w:pPr>
      <w:del w:id="1390" w:author="Belisle, Pierre" w:date="2021-02-09T14:29:00Z">
        <w:r w:rsidRPr="00BD6BA1" w:rsidDel="00864846">
          <w:rPr>
            <w:szCs w:val="24"/>
            <w:rPrChange w:id="1391" w:author="Belisle, Pierre" w:date="2021-02-09T14:45:00Z">
              <w:rPr/>
            </w:rPrChange>
          </w:rPr>
          <w:delText>Entrées</w:delText>
        </w:r>
      </w:del>
    </w:p>
    <w:p w14:paraId="3CC13A37" w14:textId="1904575B" w:rsidR="00F76865" w:rsidRPr="00BD6BA1" w:rsidDel="00864846" w:rsidRDefault="00137B58">
      <w:pPr>
        <w:numPr>
          <w:ilvl w:val="2"/>
          <w:numId w:val="2"/>
        </w:numPr>
        <w:rPr>
          <w:del w:id="1392" w:author="Belisle, Pierre" w:date="2021-02-09T14:29:00Z"/>
          <w:szCs w:val="24"/>
          <w:rPrChange w:id="1393" w:author="Belisle, Pierre" w:date="2021-02-09T14:45:00Z">
            <w:rPr>
              <w:del w:id="1394" w:author="Belisle, Pierre" w:date="2021-02-09T14:29:00Z"/>
            </w:rPr>
          </w:rPrChange>
        </w:rPr>
      </w:pPr>
      <w:del w:id="1395" w:author="Belisle, Pierre" w:date="2021-02-09T14:29:00Z">
        <w:r w:rsidRPr="00BD6BA1" w:rsidDel="00864846">
          <w:rPr>
            <w:szCs w:val="24"/>
            <w:rPrChange w:id="1396" w:author="Belisle, Pierre" w:date="2021-02-09T14:45:00Z">
              <w:rPr/>
            </w:rPrChange>
          </w:rPr>
          <w:delText>numero appelé, String</w:delText>
        </w:r>
      </w:del>
    </w:p>
    <w:p w14:paraId="5BE315AA" w14:textId="734DEE13" w:rsidR="00F76865" w:rsidRPr="00BD6BA1" w:rsidDel="00864846" w:rsidRDefault="00137B58">
      <w:pPr>
        <w:numPr>
          <w:ilvl w:val="2"/>
          <w:numId w:val="2"/>
        </w:numPr>
        <w:rPr>
          <w:del w:id="1397" w:author="Belisle, Pierre" w:date="2021-02-09T14:29:00Z"/>
          <w:szCs w:val="24"/>
          <w:rPrChange w:id="1398" w:author="Belisle, Pierre" w:date="2021-02-09T14:45:00Z">
            <w:rPr>
              <w:del w:id="1399" w:author="Belisle, Pierre" w:date="2021-02-09T14:29:00Z"/>
            </w:rPr>
          </w:rPrChange>
        </w:rPr>
      </w:pPr>
      <w:del w:id="1400" w:author="Belisle, Pierre" w:date="2021-02-09T14:29:00Z">
        <w:r w:rsidRPr="00BD6BA1" w:rsidDel="00864846">
          <w:rPr>
            <w:szCs w:val="24"/>
            <w:rPrChange w:id="1401" w:author="Belisle, Pierre" w:date="2021-02-09T14:45:00Z">
              <w:rPr/>
            </w:rPrChange>
          </w:rPr>
          <w:delText>numéro de connexion, entier</w:delText>
        </w:r>
      </w:del>
    </w:p>
    <w:p w14:paraId="31C2F1C0" w14:textId="6BDD7CC4" w:rsidR="00F76865" w:rsidRPr="00BD6BA1" w:rsidDel="00864846" w:rsidRDefault="00137B58">
      <w:pPr>
        <w:numPr>
          <w:ilvl w:val="1"/>
          <w:numId w:val="2"/>
        </w:numPr>
        <w:rPr>
          <w:del w:id="1402" w:author="Belisle, Pierre" w:date="2021-02-09T14:29:00Z"/>
          <w:szCs w:val="24"/>
          <w:rPrChange w:id="1403" w:author="Belisle, Pierre" w:date="2021-02-09T14:45:00Z">
            <w:rPr>
              <w:del w:id="1404" w:author="Belisle, Pierre" w:date="2021-02-09T14:29:00Z"/>
            </w:rPr>
          </w:rPrChange>
        </w:rPr>
      </w:pPr>
      <w:del w:id="1405" w:author="Belisle, Pierre" w:date="2021-02-09T14:29:00Z">
        <w:r w:rsidRPr="00BD6BA1" w:rsidDel="00864846">
          <w:rPr>
            <w:szCs w:val="24"/>
            <w:rPrChange w:id="1406" w:author="Belisle, Pierre" w:date="2021-02-09T14:45:00Z">
              <w:rPr/>
            </w:rPrChange>
          </w:rPr>
          <w:delText>Sortie</w:delText>
        </w:r>
      </w:del>
    </w:p>
    <w:p w14:paraId="1EC1282C" w14:textId="786A1C03" w:rsidR="00F76865" w:rsidRPr="00BD6BA1" w:rsidDel="00864846" w:rsidRDefault="00137B58">
      <w:pPr>
        <w:numPr>
          <w:ilvl w:val="2"/>
          <w:numId w:val="2"/>
        </w:numPr>
        <w:rPr>
          <w:del w:id="1407" w:author="Belisle, Pierre" w:date="2021-02-09T14:29:00Z"/>
          <w:szCs w:val="24"/>
          <w:rPrChange w:id="1408" w:author="Belisle, Pierre" w:date="2021-02-09T14:45:00Z">
            <w:rPr>
              <w:del w:id="1409" w:author="Belisle, Pierre" w:date="2021-02-09T14:29:00Z"/>
            </w:rPr>
          </w:rPrChange>
        </w:rPr>
      </w:pPr>
      <w:del w:id="1410" w:author="Belisle, Pierre" w:date="2021-02-09T14:29:00Z">
        <w:r w:rsidRPr="00BD6BA1" w:rsidDel="00864846">
          <w:rPr>
            <w:szCs w:val="24"/>
            <w:rPrChange w:id="1411" w:author="Belisle, Pierre" w:date="2021-02-09T14:45:00Z">
              <w:rPr/>
            </w:rPrChange>
          </w:rPr>
          <w:delText>aucune</w:delText>
        </w:r>
      </w:del>
    </w:p>
    <w:p w14:paraId="732ED628" w14:textId="19C1946E" w:rsidR="00F76865" w:rsidRPr="00BD6BA1" w:rsidDel="00864846" w:rsidRDefault="00F76865">
      <w:pPr>
        <w:rPr>
          <w:del w:id="1412" w:author="Belisle, Pierre" w:date="2021-02-09T14:29:00Z"/>
          <w:szCs w:val="24"/>
          <w:rPrChange w:id="1413" w:author="Belisle, Pierre" w:date="2021-02-09T14:45:00Z">
            <w:rPr>
              <w:del w:id="1414" w:author="Belisle, Pierre" w:date="2021-02-09T14:29:00Z"/>
            </w:rPr>
          </w:rPrChange>
        </w:rPr>
      </w:pPr>
    </w:p>
    <w:p w14:paraId="66DAA2E2" w14:textId="5B8DC35B" w:rsidR="00F76865" w:rsidRPr="00BD6BA1" w:rsidDel="00864846" w:rsidRDefault="00137B58">
      <w:pPr>
        <w:numPr>
          <w:ilvl w:val="0"/>
          <w:numId w:val="2"/>
        </w:numPr>
        <w:rPr>
          <w:del w:id="1415" w:author="Belisle, Pierre" w:date="2021-02-09T14:29:00Z"/>
          <w:b/>
          <w:szCs w:val="24"/>
          <w:rPrChange w:id="1416" w:author="Belisle, Pierre" w:date="2021-02-09T14:45:00Z">
            <w:rPr>
              <w:del w:id="1417" w:author="Belisle, Pierre" w:date="2021-02-09T14:29:00Z"/>
              <w:b/>
            </w:rPr>
          </w:rPrChange>
        </w:rPr>
      </w:pPr>
      <w:del w:id="1418" w:author="Belisle, Pierre" w:date="2021-02-09T14:29:00Z">
        <w:r w:rsidRPr="00BD6BA1" w:rsidDel="00864846">
          <w:rPr>
            <w:b/>
            <w:szCs w:val="24"/>
            <w:rPrChange w:id="1419" w:author="Belisle, Pierre" w:date="2021-02-09T14:45:00Z">
              <w:rPr>
                <w:b/>
              </w:rPr>
            </w:rPrChange>
          </w:rPr>
          <w:delText>finAppelDistant</w:delText>
        </w:r>
      </w:del>
    </w:p>
    <w:p w14:paraId="6CA796BC" w14:textId="6ADD2BD4" w:rsidR="00F76865" w:rsidRPr="00BD6BA1" w:rsidDel="00864846" w:rsidRDefault="00137B58">
      <w:pPr>
        <w:numPr>
          <w:ilvl w:val="1"/>
          <w:numId w:val="2"/>
        </w:numPr>
        <w:rPr>
          <w:del w:id="1420" w:author="Belisle, Pierre" w:date="2021-02-09T14:29:00Z"/>
          <w:szCs w:val="24"/>
          <w:rPrChange w:id="1421" w:author="Belisle, Pierre" w:date="2021-02-09T14:45:00Z">
            <w:rPr>
              <w:del w:id="1422" w:author="Belisle, Pierre" w:date="2021-02-09T14:29:00Z"/>
            </w:rPr>
          </w:rPrChange>
        </w:rPr>
      </w:pPr>
      <w:del w:id="1423" w:author="Belisle, Pierre" w:date="2021-02-09T14:29:00Z">
        <w:r w:rsidRPr="00BD6BA1" w:rsidDel="00864846">
          <w:rPr>
            <w:szCs w:val="24"/>
            <w:rPrChange w:id="1424" w:author="Belisle, Pierre" w:date="2021-02-09T14:45:00Z">
              <w:rPr/>
            </w:rPrChange>
          </w:rPr>
          <w:delText>Entrées</w:delText>
        </w:r>
      </w:del>
    </w:p>
    <w:p w14:paraId="744E93F1" w14:textId="612B360F" w:rsidR="00F76865" w:rsidRPr="00BD6BA1" w:rsidDel="00864846" w:rsidRDefault="00137B58">
      <w:pPr>
        <w:numPr>
          <w:ilvl w:val="2"/>
          <w:numId w:val="2"/>
        </w:numPr>
        <w:rPr>
          <w:del w:id="1425" w:author="Belisle, Pierre" w:date="2021-02-09T14:29:00Z"/>
          <w:szCs w:val="24"/>
          <w:rPrChange w:id="1426" w:author="Belisle, Pierre" w:date="2021-02-09T14:45:00Z">
            <w:rPr>
              <w:del w:id="1427" w:author="Belisle, Pierre" w:date="2021-02-09T14:29:00Z"/>
            </w:rPr>
          </w:rPrChange>
        </w:rPr>
      </w:pPr>
      <w:del w:id="1428" w:author="Belisle, Pierre" w:date="2021-02-09T14:29:00Z">
        <w:r w:rsidRPr="00BD6BA1" w:rsidDel="00864846">
          <w:rPr>
            <w:szCs w:val="24"/>
            <w:rPrChange w:id="1429" w:author="Belisle, Pierre" w:date="2021-02-09T14:45:00Z">
              <w:rPr/>
            </w:rPrChange>
          </w:rPr>
          <w:delText>numero appelé, String</w:delText>
        </w:r>
      </w:del>
    </w:p>
    <w:p w14:paraId="058E8941" w14:textId="2D11D5A5" w:rsidR="00F76865" w:rsidRPr="00BD6BA1" w:rsidDel="00864846" w:rsidRDefault="00137B58">
      <w:pPr>
        <w:numPr>
          <w:ilvl w:val="2"/>
          <w:numId w:val="2"/>
        </w:numPr>
        <w:rPr>
          <w:del w:id="1430" w:author="Belisle, Pierre" w:date="2021-02-09T14:29:00Z"/>
          <w:szCs w:val="24"/>
          <w:rPrChange w:id="1431" w:author="Belisle, Pierre" w:date="2021-02-09T14:45:00Z">
            <w:rPr>
              <w:del w:id="1432" w:author="Belisle, Pierre" w:date="2021-02-09T14:29:00Z"/>
            </w:rPr>
          </w:rPrChange>
        </w:rPr>
      </w:pPr>
      <w:del w:id="1433" w:author="Belisle, Pierre" w:date="2021-02-09T14:29:00Z">
        <w:r w:rsidRPr="00BD6BA1" w:rsidDel="00864846">
          <w:rPr>
            <w:szCs w:val="24"/>
            <w:rPrChange w:id="1434" w:author="Belisle, Pierre" w:date="2021-02-09T14:45:00Z">
              <w:rPr/>
            </w:rPrChange>
          </w:rPr>
          <w:delText>numéro de connexion, entier</w:delText>
        </w:r>
      </w:del>
    </w:p>
    <w:p w14:paraId="48342A1A" w14:textId="030CD808" w:rsidR="00F76865" w:rsidRPr="00BD6BA1" w:rsidDel="00864846" w:rsidRDefault="00137B58">
      <w:pPr>
        <w:numPr>
          <w:ilvl w:val="1"/>
          <w:numId w:val="2"/>
        </w:numPr>
        <w:rPr>
          <w:del w:id="1435" w:author="Belisle, Pierre" w:date="2021-02-09T14:29:00Z"/>
          <w:szCs w:val="24"/>
          <w:rPrChange w:id="1436" w:author="Belisle, Pierre" w:date="2021-02-09T14:45:00Z">
            <w:rPr>
              <w:del w:id="1437" w:author="Belisle, Pierre" w:date="2021-02-09T14:29:00Z"/>
            </w:rPr>
          </w:rPrChange>
        </w:rPr>
      </w:pPr>
      <w:del w:id="1438" w:author="Belisle, Pierre" w:date="2021-02-09T14:29:00Z">
        <w:r w:rsidRPr="00BD6BA1" w:rsidDel="00864846">
          <w:rPr>
            <w:szCs w:val="24"/>
            <w:rPrChange w:id="1439" w:author="Belisle, Pierre" w:date="2021-02-09T14:45:00Z">
              <w:rPr/>
            </w:rPrChange>
          </w:rPr>
          <w:delText>Sortie</w:delText>
        </w:r>
      </w:del>
    </w:p>
    <w:p w14:paraId="143FF6B9" w14:textId="081BC44E" w:rsidR="00F76865" w:rsidRPr="00BD6BA1" w:rsidDel="00864846" w:rsidRDefault="00137B58">
      <w:pPr>
        <w:numPr>
          <w:ilvl w:val="2"/>
          <w:numId w:val="2"/>
        </w:numPr>
        <w:rPr>
          <w:del w:id="1440" w:author="Belisle, Pierre" w:date="2021-02-09T14:29:00Z"/>
          <w:szCs w:val="24"/>
          <w:rPrChange w:id="1441" w:author="Belisle, Pierre" w:date="2021-02-09T14:45:00Z">
            <w:rPr>
              <w:del w:id="1442" w:author="Belisle, Pierre" w:date="2021-02-09T14:29:00Z"/>
            </w:rPr>
          </w:rPrChange>
        </w:rPr>
      </w:pPr>
      <w:del w:id="1443" w:author="Belisle, Pierre" w:date="2021-02-09T14:29:00Z">
        <w:r w:rsidRPr="00BD6BA1" w:rsidDel="00864846">
          <w:rPr>
            <w:szCs w:val="24"/>
            <w:rPrChange w:id="1444" w:author="Belisle, Pierre" w:date="2021-02-09T14:45:00Z">
              <w:rPr/>
            </w:rPrChange>
          </w:rPr>
          <w:delText>aucune</w:delText>
        </w:r>
      </w:del>
    </w:p>
    <w:p w14:paraId="74E8D16C" w14:textId="2C469C4F" w:rsidR="00F76865" w:rsidRPr="00BD6BA1" w:rsidDel="00864846" w:rsidRDefault="00F76865">
      <w:pPr>
        <w:ind w:left="2160"/>
        <w:rPr>
          <w:del w:id="1445" w:author="Belisle, Pierre" w:date="2021-02-09T14:29:00Z"/>
          <w:szCs w:val="24"/>
          <w:rPrChange w:id="1446" w:author="Belisle, Pierre" w:date="2021-02-09T14:45:00Z">
            <w:rPr>
              <w:del w:id="1447" w:author="Belisle, Pierre" w:date="2021-02-09T14:29:00Z"/>
            </w:rPr>
          </w:rPrChange>
        </w:rPr>
      </w:pPr>
    </w:p>
    <w:p w14:paraId="22B7219C" w14:textId="640720A0" w:rsidR="00F76865" w:rsidRPr="00BD6BA1" w:rsidDel="00864846" w:rsidRDefault="00137B58">
      <w:pPr>
        <w:numPr>
          <w:ilvl w:val="0"/>
          <w:numId w:val="2"/>
        </w:numPr>
        <w:rPr>
          <w:del w:id="1448" w:author="Belisle, Pierre" w:date="2021-02-09T14:29:00Z"/>
          <w:b/>
          <w:szCs w:val="24"/>
          <w:rPrChange w:id="1449" w:author="Belisle, Pierre" w:date="2021-02-09T14:45:00Z">
            <w:rPr>
              <w:del w:id="1450" w:author="Belisle, Pierre" w:date="2021-02-09T14:29:00Z"/>
              <w:b/>
            </w:rPr>
          </w:rPrChange>
        </w:rPr>
      </w:pPr>
      <w:del w:id="1451" w:author="Belisle, Pierre" w:date="2021-02-09T14:29:00Z">
        <w:r w:rsidRPr="00BD6BA1" w:rsidDel="00864846">
          <w:rPr>
            <w:b/>
            <w:szCs w:val="24"/>
            <w:rPrChange w:id="1452" w:author="Belisle, Pierre" w:date="2021-02-09T14:45:00Z">
              <w:rPr>
                <w:b/>
              </w:rPr>
            </w:rPrChange>
          </w:rPr>
          <w:delText>envoyer</w:delText>
        </w:r>
      </w:del>
    </w:p>
    <w:p w14:paraId="66911D6F" w14:textId="1CBD69A7" w:rsidR="00F76865" w:rsidRPr="00BD6BA1" w:rsidDel="00864846" w:rsidRDefault="00137B58">
      <w:pPr>
        <w:numPr>
          <w:ilvl w:val="1"/>
          <w:numId w:val="2"/>
        </w:numPr>
        <w:rPr>
          <w:del w:id="1453" w:author="Belisle, Pierre" w:date="2021-02-09T14:29:00Z"/>
          <w:szCs w:val="24"/>
          <w:rPrChange w:id="1454" w:author="Belisle, Pierre" w:date="2021-02-09T14:45:00Z">
            <w:rPr>
              <w:del w:id="1455" w:author="Belisle, Pierre" w:date="2021-02-09T14:29:00Z"/>
            </w:rPr>
          </w:rPrChange>
        </w:rPr>
      </w:pPr>
      <w:del w:id="1456" w:author="Belisle, Pierre" w:date="2021-02-09T14:29:00Z">
        <w:r w:rsidRPr="00BD6BA1" w:rsidDel="00864846">
          <w:rPr>
            <w:szCs w:val="24"/>
            <w:rPrChange w:id="1457" w:author="Belisle, Pierre" w:date="2021-02-09T14:45:00Z">
              <w:rPr/>
            </w:rPrChange>
          </w:rPr>
          <w:delText>Entrées</w:delText>
        </w:r>
      </w:del>
    </w:p>
    <w:p w14:paraId="68231B44" w14:textId="51FDF054" w:rsidR="00F76865" w:rsidRPr="00BD6BA1" w:rsidDel="00864846" w:rsidRDefault="00137B58">
      <w:pPr>
        <w:numPr>
          <w:ilvl w:val="2"/>
          <w:numId w:val="2"/>
        </w:numPr>
        <w:rPr>
          <w:del w:id="1458" w:author="Belisle, Pierre" w:date="2021-02-09T14:29:00Z"/>
          <w:szCs w:val="24"/>
          <w:rPrChange w:id="1459" w:author="Belisle, Pierre" w:date="2021-02-09T14:45:00Z">
            <w:rPr>
              <w:del w:id="1460" w:author="Belisle, Pierre" w:date="2021-02-09T14:29:00Z"/>
            </w:rPr>
          </w:rPrChange>
        </w:rPr>
      </w:pPr>
      <w:del w:id="1461" w:author="Belisle, Pierre" w:date="2021-02-09T14:29:00Z">
        <w:r w:rsidRPr="00BD6BA1" w:rsidDel="00864846">
          <w:rPr>
            <w:szCs w:val="24"/>
            <w:rPrChange w:id="1462" w:author="Belisle, Pierre" w:date="2021-02-09T14:45:00Z">
              <w:rPr/>
            </w:rPrChange>
          </w:rPr>
          <w:delText>message, Message</w:delText>
        </w:r>
      </w:del>
    </w:p>
    <w:p w14:paraId="25D9E7C8" w14:textId="22D6184A" w:rsidR="00F76865" w:rsidRPr="00BD6BA1" w:rsidDel="00864846" w:rsidRDefault="00137B58">
      <w:pPr>
        <w:numPr>
          <w:ilvl w:val="2"/>
          <w:numId w:val="2"/>
        </w:numPr>
        <w:rPr>
          <w:del w:id="1463" w:author="Belisle, Pierre" w:date="2021-02-09T14:29:00Z"/>
          <w:szCs w:val="24"/>
          <w:rPrChange w:id="1464" w:author="Belisle, Pierre" w:date="2021-02-09T14:45:00Z">
            <w:rPr>
              <w:del w:id="1465" w:author="Belisle, Pierre" w:date="2021-02-09T14:29:00Z"/>
            </w:rPr>
          </w:rPrChange>
        </w:rPr>
      </w:pPr>
      <w:del w:id="1466" w:author="Belisle, Pierre" w:date="2021-02-09T14:29:00Z">
        <w:r w:rsidRPr="00BD6BA1" w:rsidDel="00864846">
          <w:rPr>
            <w:szCs w:val="24"/>
            <w:rPrChange w:id="1467" w:author="Belisle, Pierre" w:date="2021-02-09T14:45:00Z">
              <w:rPr/>
            </w:rPrChange>
          </w:rPr>
          <w:delText>numéro de connexion, entier</w:delText>
        </w:r>
      </w:del>
    </w:p>
    <w:p w14:paraId="339DA299" w14:textId="4D88C9B6" w:rsidR="00F76865" w:rsidRPr="00BD6BA1" w:rsidDel="00864846" w:rsidRDefault="00137B58">
      <w:pPr>
        <w:numPr>
          <w:ilvl w:val="1"/>
          <w:numId w:val="2"/>
        </w:numPr>
        <w:rPr>
          <w:del w:id="1468" w:author="Belisle, Pierre" w:date="2021-02-09T14:29:00Z"/>
          <w:szCs w:val="24"/>
          <w:rPrChange w:id="1469" w:author="Belisle, Pierre" w:date="2021-02-09T14:45:00Z">
            <w:rPr>
              <w:del w:id="1470" w:author="Belisle, Pierre" w:date="2021-02-09T14:29:00Z"/>
            </w:rPr>
          </w:rPrChange>
        </w:rPr>
      </w:pPr>
      <w:del w:id="1471" w:author="Belisle, Pierre" w:date="2021-02-09T14:29:00Z">
        <w:r w:rsidRPr="00BD6BA1" w:rsidDel="00864846">
          <w:rPr>
            <w:szCs w:val="24"/>
            <w:rPrChange w:id="1472" w:author="Belisle, Pierre" w:date="2021-02-09T14:45:00Z">
              <w:rPr/>
            </w:rPrChange>
          </w:rPr>
          <w:delText>Sortie</w:delText>
        </w:r>
      </w:del>
    </w:p>
    <w:p w14:paraId="4173913D" w14:textId="443D393E" w:rsidR="00F76865" w:rsidRPr="00BD6BA1" w:rsidDel="00864846" w:rsidRDefault="00137B58">
      <w:pPr>
        <w:numPr>
          <w:ilvl w:val="2"/>
          <w:numId w:val="2"/>
        </w:numPr>
        <w:rPr>
          <w:del w:id="1473" w:author="Belisle, Pierre" w:date="2021-02-09T14:29:00Z"/>
          <w:szCs w:val="24"/>
          <w:rPrChange w:id="1474" w:author="Belisle, Pierre" w:date="2021-02-09T14:45:00Z">
            <w:rPr>
              <w:del w:id="1475" w:author="Belisle, Pierre" w:date="2021-02-09T14:29:00Z"/>
            </w:rPr>
          </w:rPrChange>
        </w:rPr>
      </w:pPr>
      <w:del w:id="1476" w:author="Belisle, Pierre" w:date="2021-02-09T14:29:00Z">
        <w:r w:rsidRPr="00BD6BA1" w:rsidDel="00864846">
          <w:rPr>
            <w:szCs w:val="24"/>
            <w:rPrChange w:id="1477" w:author="Belisle, Pierre" w:date="2021-02-09T14:45:00Z">
              <w:rPr/>
            </w:rPrChange>
          </w:rPr>
          <w:delText>aucune</w:delText>
        </w:r>
      </w:del>
    </w:p>
    <w:p w14:paraId="099799D8" w14:textId="7BC9C847" w:rsidR="00F76865" w:rsidRPr="00BD6BA1" w:rsidDel="00864846" w:rsidRDefault="00F76865">
      <w:pPr>
        <w:ind w:left="2160"/>
        <w:rPr>
          <w:del w:id="1478" w:author="Belisle, Pierre" w:date="2021-02-09T14:29:00Z"/>
          <w:szCs w:val="24"/>
          <w:rPrChange w:id="1479" w:author="Belisle, Pierre" w:date="2021-02-09T14:45:00Z">
            <w:rPr>
              <w:del w:id="1480" w:author="Belisle, Pierre" w:date="2021-02-09T14:29:00Z"/>
            </w:rPr>
          </w:rPrChange>
        </w:rPr>
      </w:pPr>
    </w:p>
    <w:p w14:paraId="17F5AE4A" w14:textId="537690F9" w:rsidR="00F76865" w:rsidRPr="00BD6BA1" w:rsidDel="00864846" w:rsidRDefault="00137B58">
      <w:pPr>
        <w:numPr>
          <w:ilvl w:val="0"/>
          <w:numId w:val="2"/>
        </w:numPr>
        <w:rPr>
          <w:del w:id="1481" w:author="Belisle, Pierre" w:date="2021-02-09T14:29:00Z"/>
          <w:b/>
          <w:szCs w:val="24"/>
          <w:rPrChange w:id="1482" w:author="Belisle, Pierre" w:date="2021-02-09T14:45:00Z">
            <w:rPr>
              <w:del w:id="1483" w:author="Belisle, Pierre" w:date="2021-02-09T14:29:00Z"/>
              <w:b/>
            </w:rPr>
          </w:rPrChange>
        </w:rPr>
      </w:pPr>
      <w:del w:id="1484" w:author="Belisle, Pierre" w:date="2021-02-09T14:29:00Z">
        <w:r w:rsidRPr="00BD6BA1" w:rsidDel="00864846">
          <w:rPr>
            <w:b/>
            <w:szCs w:val="24"/>
            <w:rPrChange w:id="1485" w:author="Belisle, Pierre" w:date="2021-02-09T14:45:00Z">
              <w:rPr>
                <w:b/>
              </w:rPr>
            </w:rPrChange>
          </w:rPr>
          <w:delText>recevoir</w:delText>
        </w:r>
      </w:del>
    </w:p>
    <w:p w14:paraId="472C16E9" w14:textId="6E003245" w:rsidR="00F76865" w:rsidRPr="00BD6BA1" w:rsidDel="00864846" w:rsidRDefault="00137B58">
      <w:pPr>
        <w:numPr>
          <w:ilvl w:val="1"/>
          <w:numId w:val="2"/>
        </w:numPr>
        <w:rPr>
          <w:del w:id="1486" w:author="Belisle, Pierre" w:date="2021-02-09T14:29:00Z"/>
          <w:szCs w:val="24"/>
          <w:rPrChange w:id="1487" w:author="Belisle, Pierre" w:date="2021-02-09T14:45:00Z">
            <w:rPr>
              <w:del w:id="1488" w:author="Belisle, Pierre" w:date="2021-02-09T14:29:00Z"/>
            </w:rPr>
          </w:rPrChange>
        </w:rPr>
      </w:pPr>
      <w:del w:id="1489" w:author="Belisle, Pierre" w:date="2021-02-09T14:29:00Z">
        <w:r w:rsidRPr="00BD6BA1" w:rsidDel="00864846">
          <w:rPr>
            <w:szCs w:val="24"/>
            <w:rPrChange w:id="1490" w:author="Belisle, Pierre" w:date="2021-02-09T14:45:00Z">
              <w:rPr/>
            </w:rPrChange>
          </w:rPr>
          <w:delText>Entrées</w:delText>
        </w:r>
      </w:del>
    </w:p>
    <w:p w14:paraId="0177D42C" w14:textId="3B3C5DDA" w:rsidR="00F76865" w:rsidRPr="00BD6BA1" w:rsidDel="00864846" w:rsidRDefault="00137B58">
      <w:pPr>
        <w:numPr>
          <w:ilvl w:val="2"/>
          <w:numId w:val="2"/>
        </w:numPr>
        <w:rPr>
          <w:del w:id="1491" w:author="Belisle, Pierre" w:date="2021-02-09T14:29:00Z"/>
          <w:szCs w:val="24"/>
          <w:rPrChange w:id="1492" w:author="Belisle, Pierre" w:date="2021-02-09T14:45:00Z">
            <w:rPr>
              <w:del w:id="1493" w:author="Belisle, Pierre" w:date="2021-02-09T14:29:00Z"/>
            </w:rPr>
          </w:rPrChange>
        </w:rPr>
      </w:pPr>
      <w:del w:id="1494" w:author="Belisle, Pierre" w:date="2021-02-09T14:29:00Z">
        <w:r w:rsidRPr="00BD6BA1" w:rsidDel="00864846">
          <w:rPr>
            <w:szCs w:val="24"/>
            <w:rPrChange w:id="1495" w:author="Belisle, Pierre" w:date="2021-02-09T14:45:00Z">
              <w:rPr/>
            </w:rPrChange>
          </w:rPr>
          <w:delText>message, Message</w:delText>
        </w:r>
      </w:del>
    </w:p>
    <w:p w14:paraId="6D134232" w14:textId="2F24C651" w:rsidR="00F76865" w:rsidRPr="00BD6BA1" w:rsidDel="00864846" w:rsidRDefault="00137B58">
      <w:pPr>
        <w:numPr>
          <w:ilvl w:val="1"/>
          <w:numId w:val="2"/>
        </w:numPr>
        <w:rPr>
          <w:del w:id="1496" w:author="Belisle, Pierre" w:date="2021-02-09T14:29:00Z"/>
          <w:szCs w:val="24"/>
          <w:rPrChange w:id="1497" w:author="Belisle, Pierre" w:date="2021-02-09T14:45:00Z">
            <w:rPr>
              <w:del w:id="1498" w:author="Belisle, Pierre" w:date="2021-02-09T14:29:00Z"/>
            </w:rPr>
          </w:rPrChange>
        </w:rPr>
      </w:pPr>
      <w:del w:id="1499" w:author="Belisle, Pierre" w:date="2021-02-09T14:29:00Z">
        <w:r w:rsidRPr="00BD6BA1" w:rsidDel="00864846">
          <w:rPr>
            <w:szCs w:val="24"/>
            <w:rPrChange w:id="1500" w:author="Belisle, Pierre" w:date="2021-02-09T14:45:00Z">
              <w:rPr/>
            </w:rPrChange>
          </w:rPr>
          <w:delText>Sortie</w:delText>
        </w:r>
      </w:del>
    </w:p>
    <w:p w14:paraId="16DF6A6F" w14:textId="0CF73F2E" w:rsidR="00F76865" w:rsidRPr="00BD6BA1" w:rsidDel="00864846" w:rsidRDefault="00137B58">
      <w:pPr>
        <w:numPr>
          <w:ilvl w:val="2"/>
          <w:numId w:val="2"/>
        </w:numPr>
        <w:rPr>
          <w:del w:id="1501" w:author="Belisle, Pierre" w:date="2021-02-09T14:29:00Z"/>
          <w:szCs w:val="24"/>
          <w:rPrChange w:id="1502" w:author="Belisle, Pierre" w:date="2021-02-09T14:45:00Z">
            <w:rPr>
              <w:del w:id="1503" w:author="Belisle, Pierre" w:date="2021-02-09T14:29:00Z"/>
            </w:rPr>
          </w:rPrChange>
        </w:rPr>
      </w:pPr>
      <w:del w:id="1504" w:author="Belisle, Pierre" w:date="2021-02-09T14:29:00Z">
        <w:r w:rsidRPr="00BD6BA1" w:rsidDel="00864846">
          <w:rPr>
            <w:szCs w:val="24"/>
            <w:rPrChange w:id="1505" w:author="Belisle, Pierre" w:date="2021-02-09T14:45:00Z">
              <w:rPr/>
            </w:rPrChange>
          </w:rPr>
          <w:delText>aucune</w:delText>
        </w:r>
      </w:del>
    </w:p>
    <w:p w14:paraId="1402E37E" w14:textId="043F8169" w:rsidR="00F76865" w:rsidRPr="00BD6BA1" w:rsidDel="00864846" w:rsidRDefault="00F76865">
      <w:pPr>
        <w:jc w:val="center"/>
        <w:rPr>
          <w:del w:id="1506" w:author="Belisle, Pierre" w:date="2021-02-09T14:29:00Z"/>
          <w:szCs w:val="24"/>
          <w:rPrChange w:id="1507" w:author="Belisle, Pierre" w:date="2021-02-09T14:45:00Z">
            <w:rPr>
              <w:del w:id="1508" w:author="Belisle, Pierre" w:date="2021-02-09T14:29:00Z"/>
            </w:rPr>
          </w:rPrChange>
        </w:rPr>
      </w:pPr>
    </w:p>
    <w:p w14:paraId="4DDE10F8" w14:textId="5DF6245E" w:rsidR="00F76865" w:rsidRPr="00BD6BA1" w:rsidDel="00864846" w:rsidRDefault="00137B58">
      <w:pPr>
        <w:pStyle w:val="Titre3"/>
        <w:rPr>
          <w:del w:id="1509" w:author="Belisle, Pierre" w:date="2021-02-09T14:29:00Z"/>
          <w:rPrChange w:id="1510" w:author="Belisle, Pierre" w:date="2021-02-09T14:45:00Z">
            <w:rPr>
              <w:del w:id="1511" w:author="Belisle, Pierre" w:date="2021-02-09T14:29:00Z"/>
            </w:rPr>
          </w:rPrChange>
        </w:rPr>
      </w:pPr>
      <w:bookmarkStart w:id="1512" w:name="_pbupabykhjl3" w:colFirst="0" w:colLast="0"/>
      <w:bookmarkEnd w:id="1512"/>
      <w:del w:id="1513" w:author="Belisle, Pierre" w:date="2021-02-09T14:19:00Z">
        <w:r w:rsidRPr="00BD6BA1" w:rsidDel="00F16F2E">
          <w:rPr>
            <w:rPrChange w:id="1514" w:author="Belisle, Pierre" w:date="2021-02-09T14:45:00Z">
              <w:rPr/>
            </w:rPrChange>
          </w:rPr>
          <w:delText>3.</w:delText>
        </w:r>
      </w:del>
      <w:del w:id="1515" w:author="Belisle, Pierre" w:date="2021-02-09T14:18:00Z">
        <w:r w:rsidRPr="00BD6BA1" w:rsidDel="00F16F2E">
          <w:rPr>
            <w:rPrChange w:id="1516" w:author="Belisle, Pierre" w:date="2021-02-09T14:45:00Z">
              <w:rPr/>
            </w:rPrChange>
          </w:rPr>
          <w:delText>2</w:delText>
        </w:r>
      </w:del>
      <w:del w:id="1517" w:author="Belisle, Pierre" w:date="2021-02-09T14:29:00Z">
        <w:r w:rsidRPr="00BD6BA1" w:rsidDel="00864846">
          <w:rPr>
            <w:rPrChange w:id="1518" w:author="Belisle, Pierre" w:date="2021-02-09T14:45:00Z">
              <w:rPr/>
            </w:rPrChange>
          </w:rPr>
          <w:delText>.3 - Description d’un lien cellulaire</w:delText>
        </w:r>
      </w:del>
    </w:p>
    <w:p w14:paraId="5B3DDCC6" w14:textId="4E5FF1AD" w:rsidR="00F76865" w:rsidRPr="00BD6BA1" w:rsidDel="00864846" w:rsidRDefault="00137B58">
      <w:pPr>
        <w:rPr>
          <w:del w:id="1519" w:author="Belisle, Pierre" w:date="2021-02-09T14:29:00Z"/>
          <w:szCs w:val="24"/>
          <w:rPrChange w:id="1520" w:author="Belisle, Pierre" w:date="2021-02-09T14:45:00Z">
            <w:rPr>
              <w:del w:id="1521" w:author="Belisle, Pierre" w:date="2021-02-09T14:29:00Z"/>
            </w:rPr>
          </w:rPrChange>
        </w:rPr>
      </w:pPr>
      <w:del w:id="1522" w:author="Belisle, Pierre" w:date="2021-02-09T14:29:00Z">
        <w:r w:rsidRPr="00BD6BA1" w:rsidDel="00864846">
          <w:rPr>
            <w:szCs w:val="24"/>
            <w:rPrChange w:id="1523" w:author="Belisle, Pierre" w:date="2021-02-09T14:45:00Z">
              <w:rPr/>
            </w:rPrChange>
          </w:rPr>
          <w:delText>Un lien cellulaire s’établit de la manière suivante:</w:delText>
        </w:r>
      </w:del>
    </w:p>
    <w:p w14:paraId="6F4B7A3C" w14:textId="33B63ED5" w:rsidR="00F76865" w:rsidRPr="00BD6BA1" w:rsidDel="00864846" w:rsidRDefault="00137B58">
      <w:pPr>
        <w:numPr>
          <w:ilvl w:val="0"/>
          <w:numId w:val="3"/>
        </w:numPr>
        <w:rPr>
          <w:del w:id="1524" w:author="Belisle, Pierre" w:date="2021-02-09T14:29:00Z"/>
          <w:szCs w:val="24"/>
          <w:rPrChange w:id="1525" w:author="Belisle, Pierre" w:date="2021-02-09T14:45:00Z">
            <w:rPr>
              <w:del w:id="1526" w:author="Belisle, Pierre" w:date="2021-02-09T14:29:00Z"/>
            </w:rPr>
          </w:rPrChange>
        </w:rPr>
      </w:pPr>
      <w:del w:id="1527" w:author="Belisle, Pierre" w:date="2021-02-09T14:23:00Z">
        <w:r w:rsidRPr="00BD6BA1" w:rsidDel="00E26C0D">
          <w:rPr>
            <w:szCs w:val="24"/>
            <w:rPrChange w:id="1528" w:author="Belisle, Pierre" w:date="2021-02-09T14:45:00Z">
              <w:rPr/>
            </w:rPrChange>
          </w:rPr>
          <w:delText>U</w:delText>
        </w:r>
      </w:del>
      <w:del w:id="1529" w:author="Belisle, Pierre" w:date="2021-02-09T14:29:00Z">
        <w:r w:rsidRPr="00BD6BA1" w:rsidDel="00864846">
          <w:rPr>
            <w:szCs w:val="24"/>
            <w:rPrChange w:id="1530" w:author="Belisle, Pierre" w:date="2021-02-09T14:45:00Z">
              <w:rPr/>
            </w:rPrChange>
          </w:rPr>
          <w:delText>n cellulaire est connecté à une antenne</w:delText>
        </w:r>
      </w:del>
    </w:p>
    <w:p w14:paraId="3D9D35A0" w14:textId="06C13D0A" w:rsidR="00F76865" w:rsidRPr="00BD6BA1" w:rsidDel="00864846" w:rsidRDefault="00137B58">
      <w:pPr>
        <w:numPr>
          <w:ilvl w:val="0"/>
          <w:numId w:val="3"/>
        </w:numPr>
        <w:rPr>
          <w:del w:id="1531" w:author="Belisle, Pierre" w:date="2021-02-09T14:29:00Z"/>
          <w:szCs w:val="24"/>
          <w:rPrChange w:id="1532" w:author="Belisle, Pierre" w:date="2021-02-09T14:45:00Z">
            <w:rPr>
              <w:del w:id="1533" w:author="Belisle, Pierre" w:date="2021-02-09T14:29:00Z"/>
            </w:rPr>
          </w:rPrChange>
        </w:rPr>
      </w:pPr>
      <w:del w:id="1534" w:author="Belisle, Pierre" w:date="2021-02-09T14:29:00Z">
        <w:r w:rsidRPr="00BD6BA1" w:rsidDel="00864846">
          <w:rPr>
            <w:szCs w:val="24"/>
            <w:rPrChange w:id="1535" w:author="Belisle, Pierre" w:date="2021-02-09T14:45:00Z">
              <w:rPr/>
            </w:rPrChange>
          </w:rPr>
          <w:delText>l’antenne est connecté au réseau</w:delText>
        </w:r>
      </w:del>
    </w:p>
    <w:p w14:paraId="531F0F45" w14:textId="1486168B" w:rsidR="00F76865" w:rsidRPr="00BD6BA1" w:rsidDel="00864846" w:rsidRDefault="00137B58">
      <w:pPr>
        <w:numPr>
          <w:ilvl w:val="0"/>
          <w:numId w:val="3"/>
        </w:numPr>
        <w:rPr>
          <w:del w:id="1536" w:author="Belisle, Pierre" w:date="2021-02-09T14:29:00Z"/>
          <w:szCs w:val="24"/>
          <w:rPrChange w:id="1537" w:author="Belisle, Pierre" w:date="2021-02-09T14:45:00Z">
            <w:rPr>
              <w:del w:id="1538" w:author="Belisle, Pierre" w:date="2021-02-09T14:29:00Z"/>
            </w:rPr>
          </w:rPrChange>
        </w:rPr>
      </w:pPr>
      <w:del w:id="1539" w:author="Belisle, Pierre" w:date="2021-02-09T14:29:00Z">
        <w:r w:rsidRPr="00BD6BA1" w:rsidDel="00864846">
          <w:rPr>
            <w:szCs w:val="24"/>
            <w:rPrChange w:id="1540" w:author="Belisle, Pierre" w:date="2021-02-09T14:45:00Z">
              <w:rPr/>
            </w:rPrChange>
          </w:rPr>
          <w:delText>le réseau contient toutes les connexions, dont celle qui indique à quelle antenne ce lien cellulaire est connecté</w:delText>
        </w:r>
      </w:del>
    </w:p>
    <w:p w14:paraId="6999A33B" w14:textId="75965723" w:rsidR="00F76865" w:rsidRPr="00BD6BA1" w:rsidDel="00864846" w:rsidRDefault="00137B58">
      <w:pPr>
        <w:numPr>
          <w:ilvl w:val="0"/>
          <w:numId w:val="3"/>
        </w:numPr>
        <w:rPr>
          <w:del w:id="1541" w:author="Belisle, Pierre" w:date="2021-02-09T14:29:00Z"/>
          <w:szCs w:val="24"/>
          <w:rPrChange w:id="1542" w:author="Belisle, Pierre" w:date="2021-02-09T14:45:00Z">
            <w:rPr>
              <w:del w:id="1543" w:author="Belisle, Pierre" w:date="2021-02-09T14:29:00Z"/>
            </w:rPr>
          </w:rPrChange>
        </w:rPr>
      </w:pPr>
      <w:del w:id="1544" w:author="Belisle, Pierre" w:date="2021-02-09T14:29:00Z">
        <w:r w:rsidRPr="00BD6BA1" w:rsidDel="00864846">
          <w:rPr>
            <w:szCs w:val="24"/>
            <w:rPrChange w:id="1545" w:author="Belisle, Pierre" w:date="2021-02-09T14:45:00Z">
              <w:rPr/>
            </w:rPrChange>
          </w:rPr>
          <w:delText>l’antenne est connectée à l’autre cellulaire.</w:delText>
        </w:r>
      </w:del>
    </w:p>
    <w:p w14:paraId="4617EE1E" w14:textId="2399BFD8" w:rsidR="00F76865" w:rsidRPr="00BD6BA1" w:rsidDel="00864846" w:rsidRDefault="00F76865">
      <w:pPr>
        <w:rPr>
          <w:del w:id="1546" w:author="Belisle, Pierre" w:date="2021-02-09T14:29:00Z"/>
          <w:szCs w:val="24"/>
          <w:rPrChange w:id="1547" w:author="Belisle, Pierre" w:date="2021-02-09T14:45:00Z">
            <w:rPr>
              <w:del w:id="1548" w:author="Belisle, Pierre" w:date="2021-02-09T14:29:00Z"/>
            </w:rPr>
          </w:rPrChange>
        </w:rPr>
      </w:pPr>
    </w:p>
    <w:p w14:paraId="1F16CD04" w14:textId="2523134F" w:rsidR="00F76865" w:rsidRPr="00BD6BA1" w:rsidDel="00864846" w:rsidRDefault="00137B58">
      <w:pPr>
        <w:rPr>
          <w:del w:id="1549" w:author="Belisle, Pierre" w:date="2021-02-09T14:29:00Z"/>
          <w:szCs w:val="24"/>
          <w:rPrChange w:id="1550" w:author="Belisle, Pierre" w:date="2021-02-09T14:45:00Z">
            <w:rPr>
              <w:del w:id="1551" w:author="Belisle, Pierre" w:date="2021-02-09T14:29:00Z"/>
            </w:rPr>
          </w:rPrChange>
        </w:rPr>
      </w:pPr>
      <w:del w:id="1552" w:author="Belisle, Pierre" w:date="2021-02-09T14:29:00Z">
        <w:r w:rsidRPr="00BD6BA1" w:rsidDel="00864846">
          <w:rPr>
            <w:szCs w:val="24"/>
            <w:rPrChange w:id="1553" w:author="Belisle, Pierre" w:date="2021-02-09T14:45:00Z">
              <w:rPr/>
            </w:rPrChange>
          </w:rPr>
          <w:delText>Une fois connecté, le lien est bidirectionnel. Les cellulaires peuvent tous deux envoyer et recevoir des messages et tous deux peuvent interrompre la connexion.</w:delText>
        </w:r>
      </w:del>
    </w:p>
    <w:p w14:paraId="48C3DD4E" w14:textId="4DA87884" w:rsidR="00F76865" w:rsidRPr="00BD6BA1" w:rsidDel="00864846" w:rsidRDefault="00F76865">
      <w:pPr>
        <w:rPr>
          <w:del w:id="1554" w:author="Belisle, Pierre" w:date="2021-02-09T14:29:00Z"/>
          <w:szCs w:val="24"/>
          <w:rPrChange w:id="1555" w:author="Belisle, Pierre" w:date="2021-02-09T14:45:00Z">
            <w:rPr>
              <w:del w:id="1556" w:author="Belisle, Pierre" w:date="2021-02-09T14:29:00Z"/>
            </w:rPr>
          </w:rPrChange>
        </w:rPr>
      </w:pPr>
    </w:p>
    <w:p w14:paraId="1D0DE4C9" w14:textId="332B2B7E" w:rsidR="00F76865" w:rsidRPr="00BD6BA1" w:rsidDel="00864846" w:rsidRDefault="00137B58">
      <w:pPr>
        <w:rPr>
          <w:del w:id="1557" w:author="Belisle, Pierre" w:date="2021-02-09T14:29:00Z"/>
          <w:szCs w:val="24"/>
          <w:rPrChange w:id="1558" w:author="Belisle, Pierre" w:date="2021-02-09T14:45:00Z">
            <w:rPr>
              <w:del w:id="1559" w:author="Belisle, Pierre" w:date="2021-02-09T14:29:00Z"/>
            </w:rPr>
          </w:rPrChange>
        </w:rPr>
      </w:pPr>
      <w:del w:id="1560" w:author="Belisle, Pierre" w:date="2021-02-09T14:29:00Z">
        <w:r w:rsidRPr="00BD6BA1" w:rsidDel="00864846">
          <w:rPr>
            <w:szCs w:val="24"/>
            <w:rPrChange w:id="1561" w:author="Belisle, Pierre" w:date="2021-02-09T14:45:00Z">
              <w:rPr/>
            </w:rPrChange>
          </w:rPr>
          <w:delText>Les étapes sont donc:</w:delText>
        </w:r>
      </w:del>
    </w:p>
    <w:p w14:paraId="390EB8A1" w14:textId="4A144199" w:rsidR="00F76865" w:rsidRPr="00BD6BA1" w:rsidDel="00864846" w:rsidRDefault="00137B58">
      <w:pPr>
        <w:numPr>
          <w:ilvl w:val="0"/>
          <w:numId w:val="13"/>
        </w:numPr>
        <w:rPr>
          <w:del w:id="1562" w:author="Belisle, Pierre" w:date="2021-02-09T14:29:00Z"/>
          <w:szCs w:val="24"/>
          <w:rPrChange w:id="1563" w:author="Belisle, Pierre" w:date="2021-02-09T14:45:00Z">
            <w:rPr>
              <w:del w:id="1564" w:author="Belisle, Pierre" w:date="2021-02-09T14:29:00Z"/>
            </w:rPr>
          </w:rPrChange>
        </w:rPr>
      </w:pPr>
      <w:del w:id="1565" w:author="Belisle, Pierre" w:date="2021-02-09T14:29:00Z">
        <w:r w:rsidRPr="00BD6BA1" w:rsidDel="00864846">
          <w:rPr>
            <w:szCs w:val="24"/>
            <w:rPrChange w:id="1566" w:author="Belisle, Pierre" w:date="2021-02-09T14:45:00Z">
              <w:rPr/>
            </w:rPrChange>
          </w:rPr>
          <w:delText>établir un lien</w:delText>
        </w:r>
      </w:del>
    </w:p>
    <w:p w14:paraId="04CDC884" w14:textId="638D34C6" w:rsidR="00F76865" w:rsidRPr="00BD6BA1" w:rsidDel="00864846" w:rsidRDefault="00137B58">
      <w:pPr>
        <w:numPr>
          <w:ilvl w:val="0"/>
          <w:numId w:val="13"/>
        </w:numPr>
        <w:rPr>
          <w:del w:id="1567" w:author="Belisle, Pierre" w:date="2021-02-09T14:29:00Z"/>
          <w:szCs w:val="24"/>
          <w:rPrChange w:id="1568" w:author="Belisle, Pierre" w:date="2021-02-09T14:45:00Z">
            <w:rPr>
              <w:del w:id="1569" w:author="Belisle, Pierre" w:date="2021-02-09T14:29:00Z"/>
            </w:rPr>
          </w:rPrChange>
        </w:rPr>
      </w:pPr>
      <w:del w:id="1570" w:author="Belisle, Pierre" w:date="2021-02-09T14:29:00Z">
        <w:r w:rsidRPr="00BD6BA1" w:rsidDel="00864846">
          <w:rPr>
            <w:szCs w:val="24"/>
            <w:rPrChange w:id="1571" w:author="Belisle, Pierre" w:date="2021-02-09T14:45:00Z">
              <w:rPr/>
            </w:rPrChange>
          </w:rPr>
          <w:delText>échanger des messages</w:delText>
        </w:r>
      </w:del>
    </w:p>
    <w:p w14:paraId="65922321" w14:textId="03ACE1EB" w:rsidR="00F76865" w:rsidRPr="00BD6BA1" w:rsidDel="00864846" w:rsidRDefault="00137B58">
      <w:pPr>
        <w:numPr>
          <w:ilvl w:val="0"/>
          <w:numId w:val="13"/>
        </w:numPr>
        <w:rPr>
          <w:del w:id="1572" w:author="Belisle, Pierre" w:date="2021-02-09T14:29:00Z"/>
          <w:szCs w:val="24"/>
          <w:rPrChange w:id="1573" w:author="Belisle, Pierre" w:date="2021-02-09T14:45:00Z">
            <w:rPr>
              <w:del w:id="1574" w:author="Belisle, Pierre" w:date="2021-02-09T14:29:00Z"/>
            </w:rPr>
          </w:rPrChange>
        </w:rPr>
      </w:pPr>
      <w:del w:id="1575" w:author="Belisle, Pierre" w:date="2021-02-09T14:29:00Z">
        <w:r w:rsidRPr="00BD6BA1" w:rsidDel="00864846">
          <w:rPr>
            <w:szCs w:val="24"/>
            <w:rPrChange w:id="1576" w:author="Belisle, Pierre" w:date="2021-02-09T14:45:00Z">
              <w:rPr/>
            </w:rPrChange>
          </w:rPr>
          <w:delText>raccrocher</w:delText>
        </w:r>
      </w:del>
    </w:p>
    <w:p w14:paraId="325A8527" w14:textId="1A63963E" w:rsidR="00F76865" w:rsidRPr="00BD6BA1" w:rsidDel="00864846" w:rsidRDefault="00F76865">
      <w:pPr>
        <w:rPr>
          <w:del w:id="1577" w:author="Belisle, Pierre" w:date="2021-02-09T14:29:00Z"/>
          <w:szCs w:val="24"/>
          <w:rPrChange w:id="1578" w:author="Belisle, Pierre" w:date="2021-02-09T14:45:00Z">
            <w:rPr>
              <w:del w:id="1579" w:author="Belisle, Pierre" w:date="2021-02-09T14:29:00Z"/>
            </w:rPr>
          </w:rPrChange>
        </w:rPr>
      </w:pPr>
    </w:p>
    <w:p w14:paraId="55B2ECAD" w14:textId="5E4256F2" w:rsidR="00F76865" w:rsidRPr="00BD6BA1" w:rsidDel="00864846" w:rsidRDefault="00137B58">
      <w:pPr>
        <w:rPr>
          <w:del w:id="1580" w:author="Belisle, Pierre" w:date="2021-02-09T14:29:00Z"/>
          <w:szCs w:val="24"/>
          <w:rPrChange w:id="1581" w:author="Belisle, Pierre" w:date="2021-02-09T14:45:00Z">
            <w:rPr>
              <w:del w:id="1582" w:author="Belisle, Pierre" w:date="2021-02-09T14:29:00Z"/>
            </w:rPr>
          </w:rPrChange>
        </w:rPr>
      </w:pPr>
      <w:del w:id="1583" w:author="Belisle, Pierre" w:date="2021-02-09T14:29:00Z">
        <w:r w:rsidRPr="00BD6BA1" w:rsidDel="00864846">
          <w:rPr>
            <w:szCs w:val="24"/>
            <w:rPrChange w:id="1584" w:author="Belisle, Pierre" w:date="2021-02-09T14:45:00Z">
              <w:rPr/>
            </w:rPrChange>
          </w:rPr>
          <w:delText>Les sous-sections suivantes vous amènent à implémenter toutes ces opérations.</w:delText>
        </w:r>
      </w:del>
    </w:p>
    <w:p w14:paraId="4C2E9BF0" w14:textId="77777777" w:rsidR="00F76865" w:rsidRPr="00BD6BA1" w:rsidRDefault="00F76865">
      <w:pPr>
        <w:rPr>
          <w:szCs w:val="24"/>
          <w:rPrChange w:id="1585" w:author="Belisle, Pierre" w:date="2021-02-09T14:45:00Z">
            <w:rPr/>
          </w:rPrChange>
        </w:rPr>
      </w:pPr>
    </w:p>
    <w:p w14:paraId="33212007" w14:textId="77777777" w:rsidR="00F76865" w:rsidRPr="00BD6BA1" w:rsidRDefault="00F76865">
      <w:pPr>
        <w:rPr>
          <w:szCs w:val="24"/>
          <w:rPrChange w:id="1586" w:author="Belisle, Pierre" w:date="2021-02-09T14:45:00Z">
            <w:rPr/>
          </w:rPrChange>
        </w:rPr>
      </w:pPr>
    </w:p>
    <w:p w14:paraId="18D67E38" w14:textId="77777777" w:rsidR="00F76865" w:rsidRPr="00BD6BA1" w:rsidRDefault="00137B58">
      <w:pPr>
        <w:jc w:val="center"/>
        <w:rPr>
          <w:szCs w:val="24"/>
          <w:rPrChange w:id="1587" w:author="Belisle, Pierre" w:date="2021-02-09T14:45:00Z">
            <w:rPr/>
          </w:rPrChange>
        </w:rPr>
      </w:pPr>
      <w:r w:rsidRPr="00BD6BA1">
        <w:rPr>
          <w:noProof/>
          <w:szCs w:val="24"/>
          <w:rPrChange w:id="1588" w:author="Belisle, Pierre" w:date="2021-02-09T14:45:00Z">
            <w:rPr>
              <w:noProof/>
            </w:rPr>
          </w:rPrChange>
        </w:rPr>
        <w:drawing>
          <wp:inline distT="114300" distB="114300" distL="114300" distR="114300" wp14:anchorId="0CCF689E" wp14:editId="0BED34CB">
            <wp:extent cx="5943600" cy="26670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2667000"/>
                    </a:xfrm>
                    <a:prstGeom prst="rect">
                      <a:avLst/>
                    </a:prstGeom>
                    <a:ln/>
                  </pic:spPr>
                </pic:pic>
              </a:graphicData>
            </a:graphic>
          </wp:inline>
        </w:drawing>
      </w:r>
    </w:p>
    <w:p w14:paraId="77B4DD5E" w14:textId="77777777" w:rsidR="00F76865" w:rsidRPr="00BD6BA1" w:rsidRDefault="00F76865">
      <w:pPr>
        <w:rPr>
          <w:szCs w:val="24"/>
          <w:rPrChange w:id="1589" w:author="Belisle, Pierre" w:date="2021-02-09T14:45:00Z">
            <w:rPr/>
          </w:rPrChange>
        </w:rPr>
      </w:pPr>
    </w:p>
    <w:p w14:paraId="709D53BC" w14:textId="32C85C06" w:rsidR="00F76865" w:rsidRPr="00BD6BA1" w:rsidRDefault="00137B58">
      <w:pPr>
        <w:pStyle w:val="Titre3"/>
        <w:rPr>
          <w:rPrChange w:id="1590" w:author="Belisle, Pierre" w:date="2021-02-09T14:45:00Z">
            <w:rPr/>
          </w:rPrChange>
        </w:rPr>
      </w:pPr>
      <w:bookmarkStart w:id="1591" w:name="_8d37fg9816m4" w:colFirst="0" w:colLast="0"/>
      <w:bookmarkEnd w:id="1591"/>
      <w:del w:id="1592" w:author="Belisle, Pierre" w:date="2021-02-09T14:19:00Z">
        <w:r w:rsidRPr="00BD6BA1" w:rsidDel="00F16F2E">
          <w:rPr>
            <w:rPrChange w:id="1593" w:author="Belisle, Pierre" w:date="2021-02-09T14:45:00Z">
              <w:rPr/>
            </w:rPrChange>
          </w:rPr>
          <w:delText>3.2</w:delText>
        </w:r>
      </w:del>
      <w:ins w:id="1594" w:author="Belisle, Pierre" w:date="2021-02-09T14:19:00Z">
        <w:r w:rsidR="00F16F2E" w:rsidRPr="00BD6BA1">
          <w:rPr>
            <w:rPrChange w:id="1595" w:author="Belisle, Pierre" w:date="2021-02-09T14:45:00Z">
              <w:rPr/>
            </w:rPrChange>
          </w:rPr>
          <w:t>5.1</w:t>
        </w:r>
      </w:ins>
      <w:r w:rsidRPr="00BD6BA1">
        <w:rPr>
          <w:rPrChange w:id="1596" w:author="Belisle, Pierre" w:date="2021-02-09T14:45:00Z">
            <w:rPr/>
          </w:rPrChange>
        </w:rPr>
        <w:t>.</w:t>
      </w:r>
      <w:ins w:id="1597" w:author="Belisle, Pierre" w:date="2021-02-09T14:44:00Z">
        <w:r w:rsidR="00BB5D25" w:rsidRPr="00BD6BA1">
          <w:rPr>
            <w:rPrChange w:id="1598" w:author="Belisle, Pierre" w:date="2021-02-09T14:45:00Z">
              <w:rPr/>
            </w:rPrChange>
          </w:rPr>
          <w:t>5</w:t>
        </w:r>
      </w:ins>
      <w:del w:id="1599" w:author="Belisle, Pierre" w:date="2021-02-09T14:44:00Z">
        <w:r w:rsidRPr="00BD6BA1" w:rsidDel="00BB5D25">
          <w:rPr>
            <w:rPrChange w:id="1600" w:author="Belisle, Pierre" w:date="2021-02-09T14:45:00Z">
              <w:rPr/>
            </w:rPrChange>
          </w:rPr>
          <w:delText>4</w:delText>
        </w:r>
      </w:del>
      <w:r w:rsidRPr="00BD6BA1">
        <w:rPr>
          <w:rPrChange w:id="1601" w:author="Belisle, Pierre" w:date="2021-02-09T14:45:00Z">
            <w:rPr/>
          </w:rPrChange>
        </w:rPr>
        <w:t xml:space="preserve"> - Étape 1 - </w:t>
      </w:r>
      <w:del w:id="1602" w:author="Belisle, Pierre" w:date="2021-02-09T14:29:00Z">
        <w:r w:rsidRPr="00BD6BA1" w:rsidDel="00864846">
          <w:rPr>
            <w:rPrChange w:id="1603" w:author="Belisle, Pierre" w:date="2021-02-09T14:45:00Z">
              <w:rPr/>
            </w:rPrChange>
          </w:rPr>
          <w:delText xml:space="preserve">définition </w:delText>
        </w:r>
      </w:del>
      <w:ins w:id="1604" w:author="Belisle, Pierre" w:date="2021-02-09T14:29:00Z">
        <w:r w:rsidR="00864846" w:rsidRPr="00BD6BA1">
          <w:rPr>
            <w:rPrChange w:id="1605" w:author="Belisle, Pierre" w:date="2021-02-09T14:45:00Z">
              <w:rPr/>
            </w:rPrChange>
          </w:rPr>
          <w:t>déclaration</w:t>
        </w:r>
        <w:r w:rsidR="00864846" w:rsidRPr="00BD6BA1">
          <w:rPr>
            <w:rPrChange w:id="1606" w:author="Belisle, Pierre" w:date="2021-02-09T14:45:00Z">
              <w:rPr/>
            </w:rPrChange>
          </w:rPr>
          <w:t xml:space="preserve"> </w:t>
        </w:r>
      </w:ins>
      <w:r w:rsidRPr="00BD6BA1">
        <w:rPr>
          <w:rPrChange w:id="1607" w:author="Belisle, Pierre" w:date="2021-02-09T14:45:00Z">
            <w:rPr/>
          </w:rPrChange>
        </w:rPr>
        <w:t>initiale des classes</w:t>
      </w:r>
    </w:p>
    <w:p w14:paraId="09F2D420" w14:textId="65539288" w:rsidR="005B2E6A" w:rsidRPr="00BD6BA1" w:rsidRDefault="005B2E6A" w:rsidP="00DB6E94">
      <w:pPr>
        <w:jc w:val="both"/>
        <w:rPr>
          <w:ins w:id="1608" w:author="Belisle, Pierre" w:date="2021-02-09T14:30:00Z"/>
          <w:szCs w:val="24"/>
          <w:rPrChange w:id="1609" w:author="Belisle, Pierre" w:date="2021-02-09T14:45:00Z">
            <w:rPr>
              <w:ins w:id="1610" w:author="Belisle, Pierre" w:date="2021-02-09T14:30:00Z"/>
            </w:rPr>
          </w:rPrChange>
        </w:rPr>
        <w:pPrChange w:id="1611" w:author="Belisle, Pierre" w:date="2021-02-10T11:08:00Z">
          <w:pPr>
            <w:ind w:left="2160"/>
          </w:pPr>
        </w:pPrChange>
      </w:pPr>
      <w:ins w:id="1612" w:author="Belisle, Pierre" w:date="2021-02-09T14:30:00Z">
        <w:r w:rsidRPr="00BD6BA1">
          <w:rPr>
            <w:szCs w:val="24"/>
            <w:rPrChange w:id="1613" w:author="Belisle, Pierre" w:date="2021-02-09T14:45:00Z">
              <w:rPr/>
            </w:rPrChange>
          </w:rPr>
          <w:t xml:space="preserve">Cette section vous amène à écrire une </w:t>
        </w:r>
      </w:ins>
      <w:ins w:id="1614" w:author="Belisle, Pierre" w:date="2021-02-09T14:32:00Z">
        <w:r w:rsidR="00484721" w:rsidRPr="00BD6BA1">
          <w:rPr>
            <w:szCs w:val="24"/>
            <w:rPrChange w:id="1615" w:author="Belisle, Pierre" w:date="2021-02-09T14:45:00Z">
              <w:rPr/>
            </w:rPrChange>
          </w:rPr>
          <w:t>déclaration</w:t>
        </w:r>
      </w:ins>
      <w:ins w:id="1616" w:author="Belisle, Pierre" w:date="2021-02-09T14:30:00Z">
        <w:r w:rsidRPr="00BD6BA1">
          <w:rPr>
            <w:szCs w:val="24"/>
            <w:rPrChange w:id="1617" w:author="Belisle, Pierre" w:date="2021-02-09T14:45:00Z">
              <w:rPr/>
            </w:rPrChange>
          </w:rPr>
          <w:t xml:space="preserve"> de base de chacune des classes requises par le programme. Les sections suivantes vous amènent dans l’implémentation par fonctionnalités. </w:t>
        </w:r>
      </w:ins>
      <w:ins w:id="1618" w:author="Belisle, Pierre" w:date="2021-02-09T14:35:00Z">
        <w:r w:rsidR="00C90B61" w:rsidRPr="00BD6BA1">
          <w:rPr>
            <w:szCs w:val="24"/>
            <w:rPrChange w:id="1619" w:author="Belisle, Pierre" w:date="2021-02-09T14:45:00Z">
              <w:rPr/>
            </w:rPrChange>
          </w:rPr>
          <w:t xml:space="preserve">  Suivez les étapes pas à pas en prenant le temps de bien </w:t>
        </w:r>
      </w:ins>
      <w:ins w:id="1620" w:author="Belisle, Pierre" w:date="2021-02-09T14:36:00Z">
        <w:r w:rsidR="00C90B61" w:rsidRPr="00BD6BA1">
          <w:rPr>
            <w:szCs w:val="24"/>
            <w:rPrChange w:id="1621" w:author="Belisle, Pierre" w:date="2021-02-09T14:45:00Z">
              <w:rPr/>
            </w:rPrChange>
          </w:rPr>
          <w:t>commenter</w:t>
        </w:r>
      </w:ins>
      <w:ins w:id="1622" w:author="Belisle, Pierre" w:date="2021-02-09T14:35:00Z">
        <w:r w:rsidR="00C90B61" w:rsidRPr="00BD6BA1">
          <w:rPr>
            <w:szCs w:val="24"/>
            <w:rPrChange w:id="1623" w:author="Belisle, Pierre" w:date="2021-02-09T14:45:00Z">
              <w:rPr/>
            </w:rPrChange>
          </w:rPr>
          <w:t xml:space="preserve"> au fur et </w:t>
        </w:r>
      </w:ins>
      <w:ins w:id="1624" w:author="Belisle, Pierre" w:date="2021-02-09T14:36:00Z">
        <w:r w:rsidR="00C90B61" w:rsidRPr="00BD6BA1">
          <w:rPr>
            <w:szCs w:val="24"/>
            <w:rPrChange w:id="1625" w:author="Belisle, Pierre" w:date="2021-02-09T14:45:00Z">
              <w:rPr/>
            </w:rPrChange>
          </w:rPr>
          <w:t xml:space="preserve">à </w:t>
        </w:r>
      </w:ins>
      <w:ins w:id="1626" w:author="Belisle, Pierre" w:date="2021-02-09T14:35:00Z">
        <w:r w:rsidR="00C90B61" w:rsidRPr="00BD6BA1">
          <w:rPr>
            <w:szCs w:val="24"/>
            <w:rPrChange w:id="1627" w:author="Belisle, Pierre" w:date="2021-02-09T14:45:00Z">
              <w:rPr/>
            </w:rPrChange>
          </w:rPr>
          <w:t>mesure pour ne pas avoir à revenir écrire des commentaires lorsque le tout fonctionner</w:t>
        </w:r>
      </w:ins>
      <w:ins w:id="1628" w:author="Belisle, Pierre" w:date="2021-02-09T14:36:00Z">
        <w:r w:rsidR="00C90B61" w:rsidRPr="00BD6BA1">
          <w:rPr>
            <w:szCs w:val="24"/>
            <w:rPrChange w:id="1629" w:author="Belisle, Pierre" w:date="2021-02-09T14:45:00Z">
              <w:rPr/>
            </w:rPrChange>
          </w:rPr>
          <w:t>a.  Il restera à lire et vérifier leur cohérence</w:t>
        </w:r>
      </w:ins>
      <w:ins w:id="1630" w:author="Belisle, Pierre" w:date="2021-02-10T11:10:00Z">
        <w:r w:rsidR="00790E49">
          <w:rPr>
            <w:szCs w:val="24"/>
          </w:rPr>
          <w:t xml:space="preserve"> à la fin</w:t>
        </w:r>
      </w:ins>
      <w:ins w:id="1631" w:author="Belisle, Pierre" w:date="2021-02-09T14:36:00Z">
        <w:r w:rsidR="00C90B61" w:rsidRPr="00BD6BA1">
          <w:rPr>
            <w:szCs w:val="24"/>
            <w:rPrChange w:id="1632" w:author="Belisle, Pierre" w:date="2021-02-09T14:45:00Z">
              <w:rPr/>
            </w:rPrChange>
          </w:rPr>
          <w:t>, ce qui est moins long.</w:t>
        </w:r>
      </w:ins>
    </w:p>
    <w:p w14:paraId="43C097C8" w14:textId="77777777" w:rsidR="005B2E6A" w:rsidRPr="00BD6BA1" w:rsidRDefault="005B2E6A" w:rsidP="00DB6E94">
      <w:pPr>
        <w:spacing w:before="120"/>
        <w:rPr>
          <w:ins w:id="1633" w:author="Belisle, Pierre" w:date="2021-02-09T14:30:00Z"/>
          <w:b/>
          <w:szCs w:val="24"/>
          <w:rPrChange w:id="1634" w:author="Belisle, Pierre" w:date="2021-02-09T14:45:00Z">
            <w:rPr>
              <w:ins w:id="1635" w:author="Belisle, Pierre" w:date="2021-02-09T14:30:00Z"/>
              <w:b/>
            </w:rPr>
          </w:rPrChange>
        </w:rPr>
        <w:pPrChange w:id="1636" w:author="Belisle, Pierre" w:date="2021-02-10T11:08:00Z">
          <w:pPr/>
        </w:pPrChange>
      </w:pPr>
      <w:proofErr w:type="spellStart"/>
      <w:proofErr w:type="gramStart"/>
      <w:ins w:id="1637" w:author="Belisle, Pierre" w:date="2021-02-09T14:30:00Z">
        <w:r w:rsidRPr="00BD6BA1">
          <w:rPr>
            <w:b/>
            <w:szCs w:val="24"/>
            <w:rPrChange w:id="1638" w:author="Belisle, Pierre" w:date="2021-02-09T14:45:00Z">
              <w:rPr>
                <w:b/>
              </w:rPr>
            </w:rPrChange>
          </w:rPr>
          <w:t>modele.reseau</w:t>
        </w:r>
        <w:proofErr w:type="spellEnd"/>
        <w:r w:rsidRPr="00BD6BA1">
          <w:rPr>
            <w:b/>
            <w:szCs w:val="24"/>
            <w:rPrChange w:id="1639" w:author="Belisle, Pierre" w:date="2021-02-09T14:45:00Z">
              <w:rPr>
                <w:b/>
              </w:rPr>
            </w:rPrChange>
          </w:rPr>
          <w:t>::</w:t>
        </w:r>
        <w:proofErr w:type="gramEnd"/>
        <w:r w:rsidRPr="00BD6BA1">
          <w:rPr>
            <w:b/>
            <w:szCs w:val="24"/>
            <w:rPrChange w:id="1640" w:author="Belisle, Pierre" w:date="2021-02-09T14:45:00Z">
              <w:rPr>
                <w:b/>
              </w:rPr>
            </w:rPrChange>
          </w:rPr>
          <w:t>Cellulaire</w:t>
        </w:r>
      </w:ins>
    </w:p>
    <w:p w14:paraId="4E8BAA6C" w14:textId="77777777" w:rsidR="005B2E6A" w:rsidRPr="00BD6BA1" w:rsidRDefault="005B2E6A" w:rsidP="005B2E6A">
      <w:pPr>
        <w:numPr>
          <w:ilvl w:val="0"/>
          <w:numId w:val="19"/>
        </w:numPr>
        <w:rPr>
          <w:ins w:id="1641" w:author="Belisle, Pierre" w:date="2021-02-09T14:30:00Z"/>
          <w:szCs w:val="24"/>
          <w:rPrChange w:id="1642" w:author="Belisle, Pierre" w:date="2021-02-09T14:45:00Z">
            <w:rPr>
              <w:ins w:id="1643" w:author="Belisle, Pierre" w:date="2021-02-09T14:30:00Z"/>
            </w:rPr>
          </w:rPrChange>
        </w:rPr>
      </w:pPr>
      <w:proofErr w:type="gramStart"/>
      <w:ins w:id="1644" w:author="Belisle, Pierre" w:date="2021-02-09T14:30:00Z">
        <w:r w:rsidRPr="00BD6BA1">
          <w:rPr>
            <w:szCs w:val="24"/>
            <w:rPrChange w:id="1645" w:author="Belisle, Pierre" w:date="2021-02-09T14:45:00Z">
              <w:rPr/>
            </w:rPrChange>
          </w:rPr>
          <w:t>dérive</w:t>
        </w:r>
        <w:proofErr w:type="gramEnd"/>
        <w:r w:rsidRPr="00BD6BA1">
          <w:rPr>
            <w:szCs w:val="24"/>
            <w:rPrChange w:id="1646" w:author="Belisle, Pierre" w:date="2021-02-09T14:45:00Z">
              <w:rPr/>
            </w:rPrChange>
          </w:rPr>
          <w:t xml:space="preserve"> de </w:t>
        </w:r>
        <w:proofErr w:type="spellStart"/>
        <w:r w:rsidRPr="00BD6BA1">
          <w:rPr>
            <w:szCs w:val="24"/>
            <w:rPrChange w:id="1647" w:author="Belisle, Pierre" w:date="2021-02-09T14:45:00Z">
              <w:rPr/>
            </w:rPrChange>
          </w:rPr>
          <w:t>ObjetMobile</w:t>
        </w:r>
        <w:proofErr w:type="spellEnd"/>
        <w:r w:rsidRPr="00BD6BA1">
          <w:rPr>
            <w:szCs w:val="24"/>
            <w:rPrChange w:id="1648" w:author="Belisle, Pierre" w:date="2021-02-09T14:45:00Z">
              <w:rPr/>
            </w:rPrChange>
          </w:rPr>
          <w:t xml:space="preserve"> et implémente l’interface </w:t>
        </w:r>
        <w:proofErr w:type="spellStart"/>
        <w:r w:rsidRPr="00BD6BA1">
          <w:rPr>
            <w:szCs w:val="24"/>
            <w:rPrChange w:id="1649" w:author="Belisle, Pierre" w:date="2021-02-09T14:45:00Z">
              <w:rPr/>
            </w:rPrChange>
          </w:rPr>
          <w:t>UniteCellulaire</w:t>
        </w:r>
        <w:proofErr w:type="spellEnd"/>
      </w:ins>
    </w:p>
    <w:p w14:paraId="5F15D81C" w14:textId="1EDCA08B" w:rsidR="005B2E6A" w:rsidRPr="00BD6BA1" w:rsidRDefault="005B2E6A" w:rsidP="005B2E6A">
      <w:pPr>
        <w:numPr>
          <w:ilvl w:val="1"/>
          <w:numId w:val="19"/>
        </w:numPr>
        <w:rPr>
          <w:ins w:id="1650" w:author="Belisle, Pierre" w:date="2021-02-09T14:30:00Z"/>
          <w:szCs w:val="24"/>
          <w:rPrChange w:id="1651" w:author="Belisle, Pierre" w:date="2021-02-09T14:45:00Z">
            <w:rPr>
              <w:ins w:id="1652" w:author="Belisle, Pierre" w:date="2021-02-09T14:30:00Z"/>
            </w:rPr>
          </w:rPrChange>
        </w:rPr>
      </w:pPr>
      <w:proofErr w:type="gramStart"/>
      <w:ins w:id="1653" w:author="Belisle, Pierre" w:date="2021-02-09T14:30:00Z">
        <w:r w:rsidRPr="00BD6BA1">
          <w:rPr>
            <w:szCs w:val="24"/>
            <w:rPrChange w:id="1654" w:author="Belisle, Pierre" w:date="2021-02-09T14:45:00Z">
              <w:rPr/>
            </w:rPrChange>
          </w:rPr>
          <w:t>fournir</w:t>
        </w:r>
        <w:proofErr w:type="gramEnd"/>
        <w:r w:rsidRPr="00BD6BA1">
          <w:rPr>
            <w:szCs w:val="24"/>
            <w:rPrChange w:id="1655" w:author="Belisle, Pierre" w:date="2021-02-09T14:45:00Z">
              <w:rPr/>
            </w:rPrChange>
          </w:rPr>
          <w:t xml:space="preserve"> des </w:t>
        </w:r>
      </w:ins>
      <w:ins w:id="1656" w:author="Belisle, Pierre" w:date="2021-02-09T14:32:00Z">
        <w:r w:rsidR="00F8036D" w:rsidRPr="00BD6BA1">
          <w:rPr>
            <w:szCs w:val="24"/>
            <w:rPrChange w:id="1657" w:author="Belisle, Pierre" w:date="2021-02-09T14:45:00Z">
              <w:rPr/>
            </w:rPrChange>
          </w:rPr>
          <w:t>déclarations</w:t>
        </w:r>
      </w:ins>
      <w:ins w:id="1658" w:author="Belisle, Pierre" w:date="2021-02-09T14:30:00Z">
        <w:r w:rsidRPr="00BD6BA1">
          <w:rPr>
            <w:szCs w:val="24"/>
            <w:rPrChange w:id="1659" w:author="Belisle, Pierre" w:date="2021-02-09T14:45:00Z">
              <w:rPr/>
            </w:rPrChange>
          </w:rPr>
          <w:t xml:space="preserve"> de méthodes vides (</w:t>
        </w:r>
      </w:ins>
      <w:ins w:id="1660" w:author="Belisle, Pierre" w:date="2021-02-09T14:32:00Z">
        <w:r w:rsidR="00F8036D" w:rsidRPr="00BD6BA1">
          <w:rPr>
            <w:szCs w:val="24"/>
            <w:rPrChange w:id="1661" w:author="Belisle, Pierre" w:date="2021-02-09T14:45:00Z">
              <w:rPr/>
            </w:rPrChange>
          </w:rPr>
          <w:t>squelette (stub)</w:t>
        </w:r>
      </w:ins>
      <w:ins w:id="1662" w:author="Belisle, Pierre" w:date="2021-02-09T14:30:00Z">
        <w:r w:rsidRPr="00BD6BA1">
          <w:rPr>
            <w:szCs w:val="24"/>
            <w:rPrChange w:id="1663" w:author="Belisle, Pierre" w:date="2021-02-09T14:45:00Z">
              <w:rPr/>
            </w:rPrChange>
          </w:rPr>
          <w:t>), vous compléterez plus tard.</w:t>
        </w:r>
      </w:ins>
    </w:p>
    <w:p w14:paraId="64109312" w14:textId="77777777" w:rsidR="005B2E6A" w:rsidRPr="00BD6BA1" w:rsidRDefault="005B2E6A" w:rsidP="005B2E6A">
      <w:pPr>
        <w:numPr>
          <w:ilvl w:val="0"/>
          <w:numId w:val="19"/>
        </w:numPr>
        <w:rPr>
          <w:ins w:id="1664" w:author="Belisle, Pierre" w:date="2021-02-09T14:30:00Z"/>
          <w:szCs w:val="24"/>
          <w:rPrChange w:id="1665" w:author="Belisle, Pierre" w:date="2021-02-09T14:45:00Z">
            <w:rPr>
              <w:ins w:id="1666" w:author="Belisle, Pierre" w:date="2021-02-09T14:30:00Z"/>
            </w:rPr>
          </w:rPrChange>
        </w:rPr>
      </w:pPr>
      <w:ins w:id="1667" w:author="Belisle, Pierre" w:date="2021-02-09T14:30:00Z">
        <w:r w:rsidRPr="00BD6BA1">
          <w:rPr>
            <w:szCs w:val="24"/>
            <w:rPrChange w:id="1668" w:author="Belisle, Pierre" w:date="2021-02-09T14:45:00Z">
              <w:rPr/>
            </w:rPrChange>
          </w:rPr>
          <w:t>Constantes:</w:t>
        </w:r>
      </w:ins>
    </w:p>
    <w:p w14:paraId="6AE6FEC4" w14:textId="77777777" w:rsidR="005B2E6A" w:rsidRPr="00BD6BA1" w:rsidRDefault="005B2E6A" w:rsidP="005B2E6A">
      <w:pPr>
        <w:numPr>
          <w:ilvl w:val="1"/>
          <w:numId w:val="19"/>
        </w:numPr>
        <w:rPr>
          <w:ins w:id="1669" w:author="Belisle, Pierre" w:date="2021-02-09T14:30:00Z"/>
          <w:szCs w:val="24"/>
          <w:rPrChange w:id="1670" w:author="Belisle, Pierre" w:date="2021-02-09T14:45:00Z">
            <w:rPr>
              <w:ins w:id="1671" w:author="Belisle, Pierre" w:date="2021-02-09T14:30:00Z"/>
            </w:rPr>
          </w:rPrChange>
        </w:rPr>
      </w:pPr>
      <w:ins w:id="1672" w:author="Belisle, Pierre" w:date="2021-02-09T14:30:00Z">
        <w:r w:rsidRPr="00BD6BA1">
          <w:rPr>
            <w:szCs w:val="24"/>
            <w:rPrChange w:id="1673" w:author="Belisle, Pierre" w:date="2021-02-09T14:45:00Z">
              <w:rPr/>
            </w:rPrChange>
          </w:rPr>
          <w:t>NON_CONNECTE = -1;</w:t>
        </w:r>
      </w:ins>
    </w:p>
    <w:p w14:paraId="3AC88E41" w14:textId="77777777" w:rsidR="005B2E6A" w:rsidRPr="00BD6BA1" w:rsidRDefault="005B2E6A" w:rsidP="005B2E6A">
      <w:pPr>
        <w:numPr>
          <w:ilvl w:val="1"/>
          <w:numId w:val="19"/>
        </w:numPr>
        <w:rPr>
          <w:ins w:id="1674" w:author="Belisle, Pierre" w:date="2021-02-09T14:30:00Z"/>
          <w:szCs w:val="24"/>
          <w:rPrChange w:id="1675" w:author="Belisle, Pierre" w:date="2021-02-09T14:45:00Z">
            <w:rPr>
              <w:ins w:id="1676" w:author="Belisle, Pierre" w:date="2021-02-09T14:30:00Z"/>
            </w:rPr>
          </w:rPrChange>
        </w:rPr>
      </w:pPr>
      <w:ins w:id="1677" w:author="Belisle, Pierre" w:date="2021-02-09T14:30:00Z">
        <w:r w:rsidRPr="00BD6BA1">
          <w:rPr>
            <w:szCs w:val="24"/>
            <w:rPrChange w:id="1678" w:author="Belisle, Pierre" w:date="2021-02-09T14:45:00Z">
              <w:rPr/>
            </w:rPrChange>
          </w:rPr>
          <w:t>PROB_APPELER = 0.05;</w:t>
        </w:r>
      </w:ins>
    </w:p>
    <w:p w14:paraId="3B062091" w14:textId="77777777" w:rsidR="005B2E6A" w:rsidRPr="00BD6BA1" w:rsidRDefault="005B2E6A" w:rsidP="005B2E6A">
      <w:pPr>
        <w:numPr>
          <w:ilvl w:val="1"/>
          <w:numId w:val="19"/>
        </w:numPr>
        <w:rPr>
          <w:ins w:id="1679" w:author="Belisle, Pierre" w:date="2021-02-09T14:30:00Z"/>
          <w:szCs w:val="24"/>
          <w:rPrChange w:id="1680" w:author="Belisle, Pierre" w:date="2021-02-09T14:45:00Z">
            <w:rPr>
              <w:ins w:id="1681" w:author="Belisle, Pierre" w:date="2021-02-09T14:30:00Z"/>
            </w:rPr>
          </w:rPrChange>
        </w:rPr>
      </w:pPr>
      <w:ins w:id="1682" w:author="Belisle, Pierre" w:date="2021-02-09T14:30:00Z">
        <w:r w:rsidRPr="00BD6BA1">
          <w:rPr>
            <w:szCs w:val="24"/>
            <w:rPrChange w:id="1683" w:author="Belisle, Pierre" w:date="2021-02-09T14:45:00Z">
              <w:rPr/>
            </w:rPrChange>
          </w:rPr>
          <w:t>PROB_ENVOI_MSG = 0.2;</w:t>
        </w:r>
      </w:ins>
    </w:p>
    <w:p w14:paraId="751C230E" w14:textId="77777777" w:rsidR="005B2E6A" w:rsidRPr="00BD6BA1" w:rsidRDefault="005B2E6A" w:rsidP="005B2E6A">
      <w:pPr>
        <w:numPr>
          <w:ilvl w:val="1"/>
          <w:numId w:val="19"/>
        </w:numPr>
        <w:rPr>
          <w:ins w:id="1684" w:author="Belisle, Pierre" w:date="2021-02-09T14:30:00Z"/>
          <w:szCs w:val="24"/>
          <w:rPrChange w:id="1685" w:author="Belisle, Pierre" w:date="2021-02-09T14:45:00Z">
            <w:rPr>
              <w:ins w:id="1686" w:author="Belisle, Pierre" w:date="2021-02-09T14:30:00Z"/>
            </w:rPr>
          </w:rPrChange>
        </w:rPr>
      </w:pPr>
      <w:ins w:id="1687" w:author="Belisle, Pierre" w:date="2021-02-09T14:30:00Z">
        <w:r w:rsidRPr="00BD6BA1">
          <w:rPr>
            <w:szCs w:val="24"/>
            <w:rPrChange w:id="1688" w:author="Belisle, Pierre" w:date="2021-02-09T14:45:00Z">
              <w:rPr/>
            </w:rPrChange>
          </w:rPr>
          <w:t>PROB_DECONNEXION = 0.1;</w:t>
        </w:r>
      </w:ins>
    </w:p>
    <w:p w14:paraId="5379BBC2" w14:textId="77777777" w:rsidR="005B2E6A" w:rsidRPr="00BD6BA1" w:rsidRDefault="005B2E6A" w:rsidP="005B2E6A">
      <w:pPr>
        <w:numPr>
          <w:ilvl w:val="0"/>
          <w:numId w:val="19"/>
        </w:numPr>
        <w:rPr>
          <w:ins w:id="1689" w:author="Belisle, Pierre" w:date="2021-02-09T14:30:00Z"/>
          <w:szCs w:val="24"/>
          <w:rPrChange w:id="1690" w:author="Belisle, Pierre" w:date="2021-02-09T14:45:00Z">
            <w:rPr>
              <w:ins w:id="1691" w:author="Belisle, Pierre" w:date="2021-02-09T14:30:00Z"/>
            </w:rPr>
          </w:rPrChange>
        </w:rPr>
      </w:pPr>
      <w:ins w:id="1692" w:author="Belisle, Pierre" w:date="2021-02-09T14:30:00Z">
        <w:r w:rsidRPr="00BD6BA1">
          <w:rPr>
            <w:szCs w:val="24"/>
            <w:rPrChange w:id="1693" w:author="Belisle, Pierre" w:date="2021-02-09T14:45:00Z">
              <w:rPr/>
            </w:rPrChange>
          </w:rPr>
          <w:t>Attributs</w:t>
        </w:r>
      </w:ins>
    </w:p>
    <w:p w14:paraId="0024DC12" w14:textId="77777777" w:rsidR="005B2E6A" w:rsidRPr="00BD6BA1" w:rsidRDefault="005B2E6A" w:rsidP="005B2E6A">
      <w:pPr>
        <w:numPr>
          <w:ilvl w:val="1"/>
          <w:numId w:val="19"/>
        </w:numPr>
        <w:rPr>
          <w:ins w:id="1694" w:author="Belisle, Pierre" w:date="2021-02-09T14:30:00Z"/>
          <w:szCs w:val="24"/>
          <w:rPrChange w:id="1695" w:author="Belisle, Pierre" w:date="2021-02-09T14:45:00Z">
            <w:rPr>
              <w:ins w:id="1696" w:author="Belisle, Pierre" w:date="2021-02-09T14:30:00Z"/>
            </w:rPr>
          </w:rPrChange>
        </w:rPr>
      </w:pPr>
      <w:proofErr w:type="spellStart"/>
      <w:proofErr w:type="gramStart"/>
      <w:ins w:id="1697" w:author="Belisle, Pierre" w:date="2021-02-09T14:30:00Z">
        <w:r w:rsidRPr="00BD6BA1">
          <w:rPr>
            <w:szCs w:val="24"/>
            <w:rPrChange w:id="1698" w:author="Belisle, Pierre" w:date="2021-02-09T14:45:00Z">
              <w:rPr/>
            </w:rPrChange>
          </w:rPr>
          <w:t>numeroLocal</w:t>
        </w:r>
        <w:proofErr w:type="spellEnd"/>
        <w:proofErr w:type="gramEnd"/>
        <w:r w:rsidRPr="00BD6BA1">
          <w:rPr>
            <w:szCs w:val="24"/>
            <w:rPrChange w:id="1699" w:author="Belisle, Pierre" w:date="2021-02-09T14:45:00Z">
              <w:rPr/>
            </w:rPrChange>
          </w:rPr>
          <w:t>, String</w:t>
        </w:r>
      </w:ins>
    </w:p>
    <w:p w14:paraId="211B42CE" w14:textId="77777777" w:rsidR="005B2E6A" w:rsidRPr="00BD6BA1" w:rsidRDefault="005B2E6A" w:rsidP="005B2E6A">
      <w:pPr>
        <w:numPr>
          <w:ilvl w:val="1"/>
          <w:numId w:val="19"/>
        </w:numPr>
        <w:rPr>
          <w:ins w:id="1700" w:author="Belisle, Pierre" w:date="2021-02-09T14:30:00Z"/>
          <w:szCs w:val="24"/>
          <w:rPrChange w:id="1701" w:author="Belisle, Pierre" w:date="2021-02-09T14:45:00Z">
            <w:rPr>
              <w:ins w:id="1702" w:author="Belisle, Pierre" w:date="2021-02-09T14:30:00Z"/>
            </w:rPr>
          </w:rPrChange>
        </w:rPr>
      </w:pPr>
      <w:proofErr w:type="spellStart"/>
      <w:proofErr w:type="gramStart"/>
      <w:ins w:id="1703" w:author="Belisle, Pierre" w:date="2021-02-09T14:30:00Z">
        <w:r w:rsidRPr="00BD6BA1">
          <w:rPr>
            <w:szCs w:val="24"/>
            <w:rPrChange w:id="1704" w:author="Belisle, Pierre" w:date="2021-02-09T14:45:00Z">
              <w:rPr/>
            </w:rPrChange>
          </w:rPr>
          <w:t>numeroConnexion</w:t>
        </w:r>
        <w:proofErr w:type="spellEnd"/>
        <w:proofErr w:type="gramEnd"/>
        <w:r w:rsidRPr="00BD6BA1">
          <w:rPr>
            <w:szCs w:val="24"/>
            <w:rPrChange w:id="1705" w:author="Belisle, Pierre" w:date="2021-02-09T14:45:00Z">
              <w:rPr/>
            </w:rPrChange>
          </w:rPr>
          <w:t>, entier (par défaut: NON_CONNECTE)</w:t>
        </w:r>
      </w:ins>
    </w:p>
    <w:p w14:paraId="2DDEAF62" w14:textId="77777777" w:rsidR="005B2E6A" w:rsidRPr="00BD6BA1" w:rsidRDefault="005B2E6A" w:rsidP="005B2E6A">
      <w:pPr>
        <w:numPr>
          <w:ilvl w:val="1"/>
          <w:numId w:val="19"/>
        </w:numPr>
        <w:rPr>
          <w:ins w:id="1706" w:author="Belisle, Pierre" w:date="2021-02-09T14:30:00Z"/>
          <w:szCs w:val="24"/>
          <w:rPrChange w:id="1707" w:author="Belisle, Pierre" w:date="2021-02-09T14:45:00Z">
            <w:rPr>
              <w:ins w:id="1708" w:author="Belisle, Pierre" w:date="2021-02-09T14:30:00Z"/>
            </w:rPr>
          </w:rPrChange>
        </w:rPr>
      </w:pPr>
      <w:proofErr w:type="spellStart"/>
      <w:proofErr w:type="gramStart"/>
      <w:ins w:id="1709" w:author="Belisle, Pierre" w:date="2021-02-09T14:30:00Z">
        <w:r w:rsidRPr="00BD6BA1">
          <w:rPr>
            <w:szCs w:val="24"/>
            <w:rPrChange w:id="1710" w:author="Belisle, Pierre" w:date="2021-02-09T14:45:00Z">
              <w:rPr/>
            </w:rPrChange>
          </w:rPr>
          <w:t>numeroConnecte</w:t>
        </w:r>
        <w:proofErr w:type="spellEnd"/>
        <w:proofErr w:type="gramEnd"/>
        <w:r w:rsidRPr="00BD6BA1">
          <w:rPr>
            <w:szCs w:val="24"/>
            <w:rPrChange w:id="1711" w:author="Belisle, Pierre" w:date="2021-02-09T14:45:00Z">
              <w:rPr/>
            </w:rPrChange>
          </w:rPr>
          <w:t>, String (</w:t>
        </w:r>
        <w:proofErr w:type="spellStart"/>
        <w:r w:rsidRPr="00BD6BA1">
          <w:rPr>
            <w:szCs w:val="24"/>
            <w:rPrChange w:id="1712" w:author="Belisle, Pierre" w:date="2021-02-09T14:45:00Z">
              <w:rPr/>
            </w:rPrChange>
          </w:rPr>
          <w:t>null</w:t>
        </w:r>
        <w:proofErr w:type="spellEnd"/>
        <w:r w:rsidRPr="00BD6BA1">
          <w:rPr>
            <w:szCs w:val="24"/>
            <w:rPrChange w:id="1713" w:author="Belisle, Pierre" w:date="2021-02-09T14:45:00Z">
              <w:rPr/>
            </w:rPrChange>
          </w:rPr>
          <w:t>)</w:t>
        </w:r>
      </w:ins>
    </w:p>
    <w:p w14:paraId="52FAFC98" w14:textId="77777777" w:rsidR="005B2E6A" w:rsidRPr="00BD6BA1" w:rsidRDefault="005B2E6A" w:rsidP="005B2E6A">
      <w:pPr>
        <w:numPr>
          <w:ilvl w:val="1"/>
          <w:numId w:val="19"/>
        </w:numPr>
        <w:rPr>
          <w:ins w:id="1714" w:author="Belisle, Pierre" w:date="2021-02-09T14:30:00Z"/>
          <w:szCs w:val="24"/>
          <w:rPrChange w:id="1715" w:author="Belisle, Pierre" w:date="2021-02-09T14:45:00Z">
            <w:rPr>
              <w:ins w:id="1716" w:author="Belisle, Pierre" w:date="2021-02-09T14:30:00Z"/>
            </w:rPr>
          </w:rPrChange>
        </w:rPr>
      </w:pPr>
      <w:proofErr w:type="spellStart"/>
      <w:proofErr w:type="gramStart"/>
      <w:ins w:id="1717" w:author="Belisle, Pierre" w:date="2021-02-09T14:30:00Z">
        <w:r w:rsidRPr="00BD6BA1">
          <w:rPr>
            <w:szCs w:val="24"/>
            <w:rPrChange w:id="1718" w:author="Belisle, Pierre" w:date="2021-02-09T14:45:00Z">
              <w:rPr/>
            </w:rPrChange>
          </w:rPr>
          <w:t>antenneConnecte</w:t>
        </w:r>
        <w:proofErr w:type="spellEnd"/>
        <w:proofErr w:type="gramEnd"/>
        <w:r w:rsidRPr="00BD6BA1">
          <w:rPr>
            <w:szCs w:val="24"/>
            <w:rPrChange w:id="1719" w:author="Belisle, Pierre" w:date="2021-02-09T14:45:00Z">
              <w:rPr/>
            </w:rPrChange>
          </w:rPr>
          <w:t>, Antenne</w:t>
        </w:r>
      </w:ins>
    </w:p>
    <w:p w14:paraId="01B943B1" w14:textId="77777777" w:rsidR="005B2E6A" w:rsidRPr="00BD6BA1" w:rsidRDefault="005B2E6A" w:rsidP="005B2E6A">
      <w:pPr>
        <w:numPr>
          <w:ilvl w:val="1"/>
          <w:numId w:val="19"/>
        </w:numPr>
        <w:rPr>
          <w:ins w:id="1720" w:author="Belisle, Pierre" w:date="2021-02-09T14:30:00Z"/>
          <w:szCs w:val="24"/>
          <w:rPrChange w:id="1721" w:author="Belisle, Pierre" w:date="2021-02-09T14:45:00Z">
            <w:rPr>
              <w:ins w:id="1722" w:author="Belisle, Pierre" w:date="2021-02-09T14:30:00Z"/>
            </w:rPr>
          </w:rPrChange>
        </w:rPr>
      </w:pPr>
      <w:proofErr w:type="gramStart"/>
      <w:ins w:id="1723" w:author="Belisle, Pierre" w:date="2021-02-09T14:30:00Z">
        <w:r w:rsidRPr="00BD6BA1">
          <w:rPr>
            <w:szCs w:val="24"/>
            <w:rPrChange w:id="1724" w:author="Belisle, Pierre" w:date="2021-02-09T14:45:00Z">
              <w:rPr/>
            </w:rPrChange>
          </w:rPr>
          <w:t>une</w:t>
        </w:r>
        <w:proofErr w:type="gramEnd"/>
        <w:r w:rsidRPr="00BD6BA1">
          <w:rPr>
            <w:szCs w:val="24"/>
            <w:rPrChange w:id="1725" w:author="Belisle, Pierre" w:date="2021-02-09T14:45:00Z">
              <w:rPr/>
            </w:rPrChange>
          </w:rPr>
          <w:t xml:space="preserve"> instance de </w:t>
        </w:r>
        <w:proofErr w:type="spellStart"/>
        <w:r w:rsidRPr="00BD6BA1">
          <w:rPr>
            <w:szCs w:val="24"/>
            <w:rPrChange w:id="1726" w:author="Belisle, Pierre" w:date="2021-02-09T14:45:00Z">
              <w:rPr/>
            </w:rPrChange>
          </w:rPr>
          <w:t>Random</w:t>
        </w:r>
        <w:proofErr w:type="spellEnd"/>
      </w:ins>
    </w:p>
    <w:p w14:paraId="3B668311" w14:textId="416ECDA0" w:rsidR="005B2E6A" w:rsidRPr="00BD6BA1" w:rsidRDefault="005B2E6A" w:rsidP="005B2E6A">
      <w:pPr>
        <w:numPr>
          <w:ilvl w:val="1"/>
          <w:numId w:val="19"/>
        </w:numPr>
        <w:rPr>
          <w:ins w:id="1727" w:author="Belisle, Pierre" w:date="2021-02-09T14:30:00Z"/>
          <w:szCs w:val="24"/>
          <w:rPrChange w:id="1728" w:author="Belisle, Pierre" w:date="2021-02-09T14:45:00Z">
            <w:rPr>
              <w:ins w:id="1729" w:author="Belisle, Pierre" w:date="2021-02-09T14:30:00Z"/>
            </w:rPr>
          </w:rPrChange>
        </w:rPr>
      </w:pPr>
      <w:proofErr w:type="gramStart"/>
      <w:ins w:id="1730" w:author="Belisle, Pierre" w:date="2021-02-09T14:30:00Z">
        <w:r w:rsidRPr="00BD6BA1">
          <w:rPr>
            <w:szCs w:val="24"/>
            <w:rPrChange w:id="1731" w:author="Belisle, Pierre" w:date="2021-02-09T14:45:00Z">
              <w:rPr/>
            </w:rPrChange>
          </w:rPr>
          <w:t>une</w:t>
        </w:r>
        <w:proofErr w:type="gramEnd"/>
        <w:r w:rsidRPr="00BD6BA1">
          <w:rPr>
            <w:szCs w:val="24"/>
            <w:rPrChange w:id="1732" w:author="Belisle, Pierre" w:date="2021-02-09T14:45:00Z">
              <w:rPr/>
            </w:rPrChange>
          </w:rPr>
          <w:t xml:space="preserve"> copie de l’instance du gestionnaire réseau (voir: </w:t>
        </w:r>
        <w:proofErr w:type="spellStart"/>
        <w:r w:rsidRPr="00BD6BA1">
          <w:rPr>
            <w:szCs w:val="24"/>
            <w:rPrChange w:id="1733" w:author="Belisle, Pierre" w:date="2021-02-09T14:45:00Z">
              <w:rPr/>
            </w:rPrChange>
          </w:rPr>
          <w:t>getInstance</w:t>
        </w:r>
        <w:proofErr w:type="spellEnd"/>
        <w:r w:rsidRPr="00BD6BA1">
          <w:rPr>
            <w:szCs w:val="24"/>
            <w:rPrChange w:id="1734" w:author="Belisle, Pierre" w:date="2021-02-09T14:45:00Z">
              <w:rPr/>
            </w:rPrChange>
          </w:rPr>
          <w:t>())</w:t>
        </w:r>
      </w:ins>
      <w:ins w:id="1735" w:author="Belisle, Pierre" w:date="2021-02-09T14:54:00Z">
        <w:r w:rsidR="00543DD8">
          <w:rPr>
            <w:szCs w:val="24"/>
          </w:rPr>
          <w:t>.</w:t>
        </w:r>
      </w:ins>
    </w:p>
    <w:p w14:paraId="66BEEBA2" w14:textId="1107B40A" w:rsidR="005B2E6A" w:rsidRPr="00BD6BA1" w:rsidRDefault="005B2E6A" w:rsidP="005B2E6A">
      <w:pPr>
        <w:numPr>
          <w:ilvl w:val="0"/>
          <w:numId w:val="19"/>
        </w:numPr>
        <w:rPr>
          <w:ins w:id="1736" w:author="Belisle, Pierre" w:date="2021-02-09T14:30:00Z"/>
          <w:szCs w:val="24"/>
          <w:rPrChange w:id="1737" w:author="Belisle, Pierre" w:date="2021-02-09T14:45:00Z">
            <w:rPr>
              <w:ins w:id="1738" w:author="Belisle, Pierre" w:date="2021-02-09T14:30:00Z"/>
            </w:rPr>
          </w:rPrChange>
        </w:rPr>
      </w:pPr>
      <w:ins w:id="1739" w:author="Belisle, Pierre" w:date="2021-02-09T14:30:00Z">
        <w:r w:rsidRPr="00BD6BA1">
          <w:rPr>
            <w:szCs w:val="24"/>
            <w:rPrChange w:id="1740" w:author="Belisle, Pierre" w:date="2021-02-09T14:45:00Z">
              <w:rPr/>
            </w:rPrChange>
          </w:rPr>
          <w:t>Constructeur par paramètre</w:t>
        </w:r>
      </w:ins>
      <w:ins w:id="1741" w:author="Belisle, Pierre" w:date="2021-02-09T14:32:00Z">
        <w:r w:rsidR="00F8036D" w:rsidRPr="00BD6BA1">
          <w:rPr>
            <w:szCs w:val="24"/>
            <w:rPrChange w:id="1742" w:author="Belisle, Pierre" w:date="2021-02-09T14:45:00Z">
              <w:rPr/>
            </w:rPrChange>
          </w:rPr>
          <w:t>s</w:t>
        </w:r>
      </w:ins>
      <w:ins w:id="1743" w:author="Belisle, Pierre" w:date="2021-02-09T14:30:00Z">
        <w:r w:rsidRPr="00BD6BA1">
          <w:rPr>
            <w:szCs w:val="24"/>
            <w:rPrChange w:id="1744" w:author="Belisle, Pierre" w:date="2021-02-09T14:45:00Z">
              <w:rPr/>
            </w:rPrChange>
          </w:rPr>
          <w:t>, qui reçoit:</w:t>
        </w:r>
      </w:ins>
    </w:p>
    <w:p w14:paraId="45628922" w14:textId="77777777" w:rsidR="005B2E6A" w:rsidRPr="00BD6BA1" w:rsidRDefault="005B2E6A" w:rsidP="005B2E6A">
      <w:pPr>
        <w:numPr>
          <w:ilvl w:val="1"/>
          <w:numId w:val="19"/>
        </w:numPr>
        <w:rPr>
          <w:ins w:id="1745" w:author="Belisle, Pierre" w:date="2021-02-09T14:30:00Z"/>
          <w:szCs w:val="24"/>
          <w:rPrChange w:id="1746" w:author="Belisle, Pierre" w:date="2021-02-09T14:45:00Z">
            <w:rPr>
              <w:ins w:id="1747" w:author="Belisle, Pierre" w:date="2021-02-09T14:30:00Z"/>
            </w:rPr>
          </w:rPrChange>
        </w:rPr>
      </w:pPr>
      <w:proofErr w:type="gramStart"/>
      <w:ins w:id="1748" w:author="Belisle, Pierre" w:date="2021-02-09T14:30:00Z">
        <w:r w:rsidRPr="00BD6BA1">
          <w:rPr>
            <w:szCs w:val="24"/>
            <w:rPrChange w:id="1749" w:author="Belisle, Pierre" w:date="2021-02-09T14:45:00Z">
              <w:rPr/>
            </w:rPrChange>
          </w:rPr>
          <w:t>le</w:t>
        </w:r>
        <w:proofErr w:type="gramEnd"/>
        <w:r w:rsidRPr="00BD6BA1">
          <w:rPr>
            <w:szCs w:val="24"/>
            <w:rPrChange w:id="1750" w:author="Belisle, Pierre" w:date="2021-02-09T14:45:00Z">
              <w:rPr/>
            </w:rPrChange>
          </w:rPr>
          <w:t xml:space="preserve"> numéro local, </w:t>
        </w:r>
      </w:ins>
    </w:p>
    <w:p w14:paraId="7033AAAD" w14:textId="77777777" w:rsidR="005B2E6A" w:rsidRPr="00BD6BA1" w:rsidRDefault="005B2E6A" w:rsidP="005B2E6A">
      <w:pPr>
        <w:numPr>
          <w:ilvl w:val="1"/>
          <w:numId w:val="19"/>
        </w:numPr>
        <w:rPr>
          <w:ins w:id="1751" w:author="Belisle, Pierre" w:date="2021-02-09T14:30:00Z"/>
          <w:szCs w:val="24"/>
          <w:rPrChange w:id="1752" w:author="Belisle, Pierre" w:date="2021-02-09T14:45:00Z">
            <w:rPr>
              <w:ins w:id="1753" w:author="Belisle, Pierre" w:date="2021-02-09T14:30:00Z"/>
            </w:rPr>
          </w:rPrChange>
        </w:rPr>
      </w:pPr>
      <w:proofErr w:type="gramStart"/>
      <w:ins w:id="1754" w:author="Belisle, Pierre" w:date="2021-02-09T14:30:00Z">
        <w:r w:rsidRPr="00BD6BA1">
          <w:rPr>
            <w:szCs w:val="24"/>
            <w:rPrChange w:id="1755" w:author="Belisle, Pierre" w:date="2021-02-09T14:45:00Z">
              <w:rPr/>
            </w:rPrChange>
          </w:rPr>
          <w:t>la</w:t>
        </w:r>
        <w:proofErr w:type="gramEnd"/>
        <w:r w:rsidRPr="00BD6BA1">
          <w:rPr>
            <w:szCs w:val="24"/>
            <w:rPrChange w:id="1756" w:author="Belisle, Pierre" w:date="2021-02-09T14:45:00Z">
              <w:rPr/>
            </w:rPrChange>
          </w:rPr>
          <w:t xml:space="preserve"> position, </w:t>
        </w:r>
      </w:ins>
    </w:p>
    <w:p w14:paraId="09279A13" w14:textId="77777777" w:rsidR="005B2E6A" w:rsidRPr="00BD6BA1" w:rsidRDefault="005B2E6A" w:rsidP="005B2E6A">
      <w:pPr>
        <w:numPr>
          <w:ilvl w:val="1"/>
          <w:numId w:val="19"/>
        </w:numPr>
        <w:rPr>
          <w:ins w:id="1757" w:author="Belisle, Pierre" w:date="2021-02-09T14:30:00Z"/>
          <w:szCs w:val="24"/>
          <w:rPrChange w:id="1758" w:author="Belisle, Pierre" w:date="2021-02-09T14:45:00Z">
            <w:rPr>
              <w:ins w:id="1759" w:author="Belisle, Pierre" w:date="2021-02-09T14:30:00Z"/>
            </w:rPr>
          </w:rPrChange>
        </w:rPr>
      </w:pPr>
      <w:proofErr w:type="gramStart"/>
      <w:ins w:id="1760" w:author="Belisle, Pierre" w:date="2021-02-09T14:30:00Z">
        <w:r w:rsidRPr="00BD6BA1">
          <w:rPr>
            <w:szCs w:val="24"/>
            <w:rPrChange w:id="1761" w:author="Belisle, Pierre" w:date="2021-02-09T14:45:00Z">
              <w:rPr/>
            </w:rPrChange>
          </w:rPr>
          <w:t>la</w:t>
        </w:r>
        <w:proofErr w:type="gramEnd"/>
        <w:r w:rsidRPr="00BD6BA1">
          <w:rPr>
            <w:szCs w:val="24"/>
            <w:rPrChange w:id="1762" w:author="Belisle, Pierre" w:date="2021-02-09T14:45:00Z">
              <w:rPr/>
            </w:rPrChange>
          </w:rPr>
          <w:t xml:space="preserve"> vitesse</w:t>
        </w:r>
      </w:ins>
    </w:p>
    <w:p w14:paraId="4F4E7BAE" w14:textId="77777777" w:rsidR="005B2E6A" w:rsidRPr="00BD6BA1" w:rsidRDefault="005B2E6A" w:rsidP="005B2E6A">
      <w:pPr>
        <w:numPr>
          <w:ilvl w:val="1"/>
          <w:numId w:val="19"/>
        </w:numPr>
        <w:rPr>
          <w:ins w:id="1763" w:author="Belisle, Pierre" w:date="2021-02-09T14:30:00Z"/>
          <w:szCs w:val="24"/>
          <w:rPrChange w:id="1764" w:author="Belisle, Pierre" w:date="2021-02-09T14:45:00Z">
            <w:rPr>
              <w:ins w:id="1765" w:author="Belisle, Pierre" w:date="2021-02-09T14:30:00Z"/>
            </w:rPr>
          </w:rPrChange>
        </w:rPr>
      </w:pPr>
      <w:proofErr w:type="gramStart"/>
      <w:ins w:id="1766" w:author="Belisle, Pierre" w:date="2021-02-09T14:30:00Z">
        <w:r w:rsidRPr="00BD6BA1">
          <w:rPr>
            <w:szCs w:val="24"/>
            <w:rPrChange w:id="1767" w:author="Belisle, Pierre" w:date="2021-02-09T14:45:00Z">
              <w:rPr/>
            </w:rPrChange>
          </w:rPr>
          <w:t>la</w:t>
        </w:r>
        <w:proofErr w:type="gramEnd"/>
        <w:r w:rsidRPr="00BD6BA1">
          <w:rPr>
            <w:szCs w:val="24"/>
            <w:rPrChange w:id="1768" w:author="Belisle, Pierre" w:date="2021-02-09T14:45:00Z">
              <w:rPr/>
            </w:rPrChange>
          </w:rPr>
          <w:t xml:space="preserve"> déviation standard.</w:t>
        </w:r>
      </w:ins>
    </w:p>
    <w:p w14:paraId="10EBA592" w14:textId="6F92984E" w:rsidR="005B2E6A" w:rsidRPr="00BD6BA1" w:rsidRDefault="005B2E6A" w:rsidP="005B2E6A">
      <w:pPr>
        <w:numPr>
          <w:ilvl w:val="0"/>
          <w:numId w:val="19"/>
        </w:numPr>
        <w:rPr>
          <w:ins w:id="1769" w:author="Belisle, Pierre" w:date="2021-02-09T14:30:00Z"/>
          <w:szCs w:val="24"/>
          <w:rPrChange w:id="1770" w:author="Belisle, Pierre" w:date="2021-02-09T14:45:00Z">
            <w:rPr>
              <w:ins w:id="1771" w:author="Belisle, Pierre" w:date="2021-02-09T14:30:00Z"/>
            </w:rPr>
          </w:rPrChange>
        </w:rPr>
      </w:pPr>
      <w:ins w:id="1772" w:author="Belisle, Pierre" w:date="2021-02-09T14:30:00Z">
        <w:r w:rsidRPr="00BD6BA1">
          <w:rPr>
            <w:szCs w:val="24"/>
            <w:rPrChange w:id="1773" w:author="Belisle, Pierre" w:date="2021-02-09T14:45:00Z">
              <w:rPr/>
            </w:rPrChange>
          </w:rPr>
          <w:t>Accesseurs pour les champs:</w:t>
        </w:r>
      </w:ins>
    </w:p>
    <w:p w14:paraId="3B3B7FF9" w14:textId="77777777" w:rsidR="005B2E6A" w:rsidRPr="00BD6BA1" w:rsidRDefault="005B2E6A" w:rsidP="005B2E6A">
      <w:pPr>
        <w:numPr>
          <w:ilvl w:val="1"/>
          <w:numId w:val="19"/>
        </w:numPr>
        <w:rPr>
          <w:ins w:id="1774" w:author="Belisle, Pierre" w:date="2021-02-09T14:30:00Z"/>
          <w:szCs w:val="24"/>
          <w:rPrChange w:id="1775" w:author="Belisle, Pierre" w:date="2021-02-09T14:45:00Z">
            <w:rPr>
              <w:ins w:id="1776" w:author="Belisle, Pierre" w:date="2021-02-09T14:30:00Z"/>
            </w:rPr>
          </w:rPrChange>
        </w:rPr>
      </w:pPr>
      <w:proofErr w:type="spellStart"/>
      <w:proofErr w:type="gramStart"/>
      <w:ins w:id="1777" w:author="Belisle, Pierre" w:date="2021-02-09T14:30:00Z">
        <w:r w:rsidRPr="00BD6BA1">
          <w:rPr>
            <w:szCs w:val="24"/>
            <w:rPrChange w:id="1778" w:author="Belisle, Pierre" w:date="2021-02-09T14:45:00Z">
              <w:rPr/>
            </w:rPrChange>
          </w:rPr>
          <w:t>numeroLocal</w:t>
        </w:r>
        <w:proofErr w:type="spellEnd"/>
        <w:proofErr w:type="gramEnd"/>
      </w:ins>
    </w:p>
    <w:p w14:paraId="74A93431" w14:textId="77777777" w:rsidR="005B2E6A" w:rsidRPr="00BD6BA1" w:rsidRDefault="005B2E6A" w:rsidP="005B2E6A">
      <w:pPr>
        <w:numPr>
          <w:ilvl w:val="1"/>
          <w:numId w:val="19"/>
        </w:numPr>
        <w:rPr>
          <w:ins w:id="1779" w:author="Belisle, Pierre" w:date="2021-02-09T14:30:00Z"/>
          <w:szCs w:val="24"/>
          <w:rPrChange w:id="1780" w:author="Belisle, Pierre" w:date="2021-02-09T14:45:00Z">
            <w:rPr>
              <w:ins w:id="1781" w:author="Belisle, Pierre" w:date="2021-02-09T14:30:00Z"/>
            </w:rPr>
          </w:rPrChange>
        </w:rPr>
      </w:pPr>
      <w:proofErr w:type="spellStart"/>
      <w:proofErr w:type="gramStart"/>
      <w:ins w:id="1782" w:author="Belisle, Pierre" w:date="2021-02-09T14:30:00Z">
        <w:r w:rsidRPr="00BD6BA1">
          <w:rPr>
            <w:szCs w:val="24"/>
            <w:rPrChange w:id="1783" w:author="Belisle, Pierre" w:date="2021-02-09T14:45:00Z">
              <w:rPr/>
            </w:rPrChange>
          </w:rPr>
          <w:t>numeroConnexion</w:t>
        </w:r>
        <w:proofErr w:type="spellEnd"/>
        <w:proofErr w:type="gramEnd"/>
      </w:ins>
    </w:p>
    <w:p w14:paraId="1A44399C" w14:textId="5A947D16" w:rsidR="005B2E6A" w:rsidRPr="00BD6BA1" w:rsidRDefault="005B2E6A" w:rsidP="005B2E6A">
      <w:pPr>
        <w:numPr>
          <w:ilvl w:val="0"/>
          <w:numId w:val="19"/>
        </w:numPr>
        <w:rPr>
          <w:ins w:id="1784" w:author="Belisle, Pierre" w:date="2021-02-09T14:30:00Z"/>
          <w:szCs w:val="24"/>
          <w:rPrChange w:id="1785" w:author="Belisle, Pierre" w:date="2021-02-09T14:45:00Z">
            <w:rPr>
              <w:ins w:id="1786" w:author="Belisle, Pierre" w:date="2021-02-09T14:30:00Z"/>
            </w:rPr>
          </w:rPrChange>
        </w:rPr>
      </w:pPr>
      <w:ins w:id="1787" w:author="Belisle, Pierre" w:date="2021-02-09T14:30:00Z">
        <w:r w:rsidRPr="00BD6BA1">
          <w:rPr>
            <w:szCs w:val="24"/>
            <w:rPrChange w:id="1788" w:author="Belisle, Pierre" w:date="2021-02-09T14:45:00Z">
              <w:rPr/>
            </w:rPrChange>
          </w:rPr>
          <w:t xml:space="preserve">Méthode </w:t>
        </w:r>
      </w:ins>
      <w:ins w:id="1789" w:author="Belisle, Pierre" w:date="2021-02-09T14:33:00Z">
        <w:r w:rsidR="0051038A" w:rsidRPr="00BD6BA1">
          <w:rPr>
            <w:szCs w:val="24"/>
            <w:rPrChange w:id="1790" w:author="Belisle, Pierre" w:date="2021-02-09T14:45:00Z">
              <w:rPr/>
            </w:rPrChange>
          </w:rPr>
          <w:t xml:space="preserve">booléenne </w:t>
        </w:r>
      </w:ins>
      <w:ins w:id="1791" w:author="Belisle, Pierre" w:date="2021-02-09T14:30:00Z">
        <w:r w:rsidRPr="00BD6BA1">
          <w:rPr>
            <w:szCs w:val="24"/>
            <w:rPrChange w:id="1792" w:author="Belisle, Pierre" w:date="2021-02-09T14:45:00Z">
              <w:rPr/>
            </w:rPrChange>
          </w:rPr>
          <w:t xml:space="preserve">permettant de savoir si le cellulaire est connecté (opération sur </w:t>
        </w:r>
        <w:proofErr w:type="spellStart"/>
        <w:r w:rsidRPr="00BD6BA1">
          <w:rPr>
            <w:szCs w:val="24"/>
            <w:rPrChange w:id="1793" w:author="Belisle, Pierre" w:date="2021-02-09T14:45:00Z">
              <w:rPr/>
            </w:rPrChange>
          </w:rPr>
          <w:t>numeroConnexion</w:t>
        </w:r>
        <w:proofErr w:type="spellEnd"/>
        <w:r w:rsidRPr="00BD6BA1">
          <w:rPr>
            <w:szCs w:val="24"/>
            <w:rPrChange w:id="1794" w:author="Belisle, Pierre" w:date="2021-02-09T14:45:00Z">
              <w:rPr/>
            </w:rPrChange>
          </w:rPr>
          <w:t>)</w:t>
        </w:r>
      </w:ins>
      <w:ins w:id="1795" w:author="Belisle, Pierre" w:date="2021-02-09T14:54:00Z">
        <w:r w:rsidR="00B40B4A">
          <w:rPr>
            <w:szCs w:val="24"/>
          </w:rPr>
          <w:t>.</w:t>
        </w:r>
      </w:ins>
    </w:p>
    <w:p w14:paraId="4662C840" w14:textId="3A17AC68" w:rsidR="005B2E6A" w:rsidRPr="00BD6BA1" w:rsidRDefault="0051038A" w:rsidP="005B2E6A">
      <w:pPr>
        <w:numPr>
          <w:ilvl w:val="0"/>
          <w:numId w:val="19"/>
        </w:numPr>
        <w:rPr>
          <w:ins w:id="1796" w:author="Belisle, Pierre" w:date="2021-02-09T14:30:00Z"/>
          <w:szCs w:val="24"/>
          <w:rPrChange w:id="1797" w:author="Belisle, Pierre" w:date="2021-02-09T14:45:00Z">
            <w:rPr>
              <w:ins w:id="1798" w:author="Belisle, Pierre" w:date="2021-02-09T14:30:00Z"/>
            </w:rPr>
          </w:rPrChange>
        </w:rPr>
      </w:pPr>
      <w:proofErr w:type="spellStart"/>
      <w:proofErr w:type="gramStart"/>
      <w:ins w:id="1799" w:author="Belisle, Pierre" w:date="2021-02-09T14:33:00Z">
        <w:r w:rsidRPr="00BD6BA1">
          <w:rPr>
            <w:i/>
            <w:szCs w:val="24"/>
            <w:rPrChange w:id="1800" w:author="Belisle, Pierre" w:date="2021-02-09T14:45:00Z">
              <w:rPr>
                <w:i/>
              </w:rPr>
            </w:rPrChange>
          </w:rPr>
          <w:t>equals</w:t>
        </w:r>
      </w:ins>
      <w:proofErr w:type="spellEnd"/>
      <w:proofErr w:type="gramEnd"/>
      <w:ins w:id="1801" w:author="Belisle, Pierre" w:date="2021-02-09T14:30:00Z">
        <w:r w:rsidR="005B2E6A" w:rsidRPr="00BD6BA1">
          <w:rPr>
            <w:szCs w:val="24"/>
            <w:rPrChange w:id="1802" w:author="Belisle, Pierre" w:date="2021-02-09T14:45:00Z">
              <w:rPr/>
            </w:rPrChange>
          </w:rPr>
          <w:t xml:space="preserve">, qui compare un </w:t>
        </w:r>
      </w:ins>
      <w:ins w:id="1803" w:author="Belisle, Pierre" w:date="2021-02-09T14:34:00Z">
        <w:r w:rsidRPr="00BD6BA1">
          <w:rPr>
            <w:szCs w:val="24"/>
            <w:rPrChange w:id="1804" w:author="Belisle, Pierre" w:date="2021-02-09T14:45:00Z">
              <w:rPr/>
            </w:rPrChange>
          </w:rPr>
          <w:t xml:space="preserve">numéro du </w:t>
        </w:r>
        <w:r w:rsidRPr="00BD6BA1">
          <w:rPr>
            <w:b/>
            <w:szCs w:val="24"/>
            <w:rPrChange w:id="1805" w:author="Belisle, Pierre" w:date="2021-02-09T14:45:00Z">
              <w:rPr>
                <w:b/>
              </w:rPr>
            </w:rPrChange>
          </w:rPr>
          <w:t>Cellulaire</w:t>
        </w:r>
        <w:r w:rsidRPr="00BD6BA1">
          <w:rPr>
            <w:szCs w:val="24"/>
            <w:rPrChange w:id="1806" w:author="Belisle, Pierre" w:date="2021-02-09T14:45:00Z">
              <w:rPr/>
            </w:rPrChange>
          </w:rPr>
          <w:t xml:space="preserve"> </w:t>
        </w:r>
      </w:ins>
      <w:ins w:id="1807" w:author="Belisle, Pierre" w:date="2021-02-09T14:30:00Z">
        <w:r w:rsidR="005B2E6A" w:rsidRPr="00BD6BA1">
          <w:rPr>
            <w:szCs w:val="24"/>
            <w:rPrChange w:id="1808" w:author="Belisle, Pierre" w:date="2021-02-09T14:45:00Z">
              <w:rPr/>
            </w:rPrChange>
          </w:rPr>
          <w:t>en paramètre</w:t>
        </w:r>
      </w:ins>
      <w:ins w:id="1809" w:author="Belisle, Pierre" w:date="2021-02-09T14:34:00Z">
        <w:r w:rsidRPr="00BD6BA1">
          <w:rPr>
            <w:szCs w:val="24"/>
            <w:rPrChange w:id="1810" w:author="Belisle, Pierre" w:date="2021-02-09T14:45:00Z">
              <w:rPr/>
            </w:rPrChange>
          </w:rPr>
          <w:t>,</w:t>
        </w:r>
      </w:ins>
      <w:ins w:id="1811" w:author="Belisle, Pierre" w:date="2021-02-09T14:30:00Z">
        <w:r w:rsidR="005B2E6A" w:rsidRPr="00BD6BA1">
          <w:rPr>
            <w:szCs w:val="24"/>
            <w:rPrChange w:id="1812" w:author="Belisle, Pierre" w:date="2021-02-09T14:45:00Z">
              <w:rPr/>
            </w:rPrChange>
          </w:rPr>
          <w:t xml:space="preserve"> au numéro local.</w:t>
        </w:r>
      </w:ins>
    </w:p>
    <w:p w14:paraId="56A90A07" w14:textId="2F8812E8" w:rsidR="005B2E6A" w:rsidRPr="00BD6BA1" w:rsidRDefault="005B2E6A" w:rsidP="005B2E6A">
      <w:pPr>
        <w:numPr>
          <w:ilvl w:val="0"/>
          <w:numId w:val="19"/>
        </w:numPr>
        <w:rPr>
          <w:ins w:id="1813" w:author="Belisle, Pierre" w:date="2021-02-09T14:30:00Z"/>
          <w:szCs w:val="24"/>
          <w:rPrChange w:id="1814" w:author="Belisle, Pierre" w:date="2021-02-09T14:45:00Z">
            <w:rPr>
              <w:ins w:id="1815" w:author="Belisle, Pierre" w:date="2021-02-09T14:30:00Z"/>
            </w:rPr>
          </w:rPrChange>
        </w:rPr>
      </w:pPr>
      <w:proofErr w:type="spellStart"/>
      <w:proofErr w:type="gramStart"/>
      <w:ins w:id="1816" w:author="Belisle, Pierre" w:date="2021-02-09T14:30:00Z">
        <w:r w:rsidRPr="00BD6BA1">
          <w:rPr>
            <w:szCs w:val="24"/>
            <w:rPrChange w:id="1817" w:author="Belisle, Pierre" w:date="2021-02-09T14:45:00Z">
              <w:rPr/>
            </w:rPrChange>
          </w:rPr>
          <w:t>toString</w:t>
        </w:r>
        <w:proofErr w:type="spellEnd"/>
        <w:proofErr w:type="gramEnd"/>
        <w:r w:rsidRPr="00BD6BA1">
          <w:rPr>
            <w:szCs w:val="24"/>
            <w:rPrChange w:id="1818" w:author="Belisle, Pierre" w:date="2021-02-09T14:45:00Z">
              <w:rPr/>
            </w:rPrChange>
          </w:rPr>
          <w:t xml:space="preserve"> qui </w:t>
        </w:r>
      </w:ins>
      <w:ins w:id="1819" w:author="Belisle, Pierre" w:date="2021-02-09T14:34:00Z">
        <w:r w:rsidR="00695D11" w:rsidRPr="00BD6BA1">
          <w:rPr>
            <w:szCs w:val="24"/>
            <w:rPrChange w:id="1820" w:author="Belisle, Pierre" w:date="2021-02-09T14:45:00Z">
              <w:rPr/>
            </w:rPrChange>
          </w:rPr>
          <w:t>retourne</w:t>
        </w:r>
      </w:ins>
      <w:ins w:id="1821" w:author="Belisle, Pierre" w:date="2021-02-09T14:30:00Z">
        <w:r w:rsidRPr="00BD6BA1">
          <w:rPr>
            <w:szCs w:val="24"/>
            <w:rPrChange w:id="1822" w:author="Belisle, Pierre" w:date="2021-02-09T14:45:00Z">
              <w:rPr/>
            </w:rPrChange>
          </w:rPr>
          <w:t xml:space="preserve"> le numéro local et la position</w:t>
        </w:r>
      </w:ins>
      <w:ins w:id="1823" w:author="Belisle, Pierre" w:date="2021-02-09T14:34:00Z">
        <w:r w:rsidR="00695D11" w:rsidRPr="00BD6BA1">
          <w:rPr>
            <w:szCs w:val="24"/>
            <w:rPrChange w:id="1824" w:author="Belisle, Pierre" w:date="2021-02-09T14:45:00Z">
              <w:rPr/>
            </w:rPrChange>
          </w:rPr>
          <w:t xml:space="preserve"> en String dans le format désir</w:t>
        </w:r>
      </w:ins>
      <w:ins w:id="1825" w:author="Belisle, Pierre" w:date="2021-02-09T14:35:00Z">
        <w:r w:rsidR="00695D11" w:rsidRPr="00BD6BA1">
          <w:rPr>
            <w:szCs w:val="24"/>
            <w:rPrChange w:id="1826" w:author="Belisle, Pierre" w:date="2021-02-09T14:45:00Z">
              <w:rPr/>
            </w:rPrChange>
          </w:rPr>
          <w:t>é.</w:t>
        </w:r>
      </w:ins>
    </w:p>
    <w:p w14:paraId="2DF29306" w14:textId="77777777" w:rsidR="005B2E6A" w:rsidRPr="00BD6BA1" w:rsidRDefault="005B2E6A" w:rsidP="005B2E6A">
      <w:pPr>
        <w:rPr>
          <w:ins w:id="1827" w:author="Belisle, Pierre" w:date="2021-02-09T14:30:00Z"/>
          <w:szCs w:val="24"/>
          <w:rPrChange w:id="1828" w:author="Belisle, Pierre" w:date="2021-02-09T14:45:00Z">
            <w:rPr>
              <w:ins w:id="1829" w:author="Belisle, Pierre" w:date="2021-02-09T14:30:00Z"/>
            </w:rPr>
          </w:rPrChange>
        </w:rPr>
      </w:pPr>
    </w:p>
    <w:p w14:paraId="4DFF16E9" w14:textId="77777777" w:rsidR="005B2E6A" w:rsidRPr="00BD6BA1" w:rsidRDefault="005B2E6A" w:rsidP="005B2E6A">
      <w:pPr>
        <w:rPr>
          <w:ins w:id="1830" w:author="Belisle, Pierre" w:date="2021-02-09T14:30:00Z"/>
          <w:b/>
          <w:szCs w:val="24"/>
          <w:rPrChange w:id="1831" w:author="Belisle, Pierre" w:date="2021-02-09T14:45:00Z">
            <w:rPr>
              <w:ins w:id="1832" w:author="Belisle, Pierre" w:date="2021-02-09T14:30:00Z"/>
              <w:b/>
            </w:rPr>
          </w:rPrChange>
        </w:rPr>
      </w:pPr>
      <w:proofErr w:type="spellStart"/>
      <w:proofErr w:type="gramStart"/>
      <w:ins w:id="1833" w:author="Belisle, Pierre" w:date="2021-02-09T14:30:00Z">
        <w:r w:rsidRPr="00BD6BA1">
          <w:rPr>
            <w:b/>
            <w:szCs w:val="24"/>
            <w:rPrChange w:id="1834" w:author="Belisle, Pierre" w:date="2021-02-09T14:45:00Z">
              <w:rPr>
                <w:b/>
              </w:rPr>
            </w:rPrChange>
          </w:rPr>
          <w:t>modele.reseau</w:t>
        </w:r>
        <w:proofErr w:type="spellEnd"/>
        <w:r w:rsidRPr="00BD6BA1">
          <w:rPr>
            <w:b/>
            <w:szCs w:val="24"/>
            <w:rPrChange w:id="1835" w:author="Belisle, Pierre" w:date="2021-02-09T14:45:00Z">
              <w:rPr>
                <w:b/>
              </w:rPr>
            </w:rPrChange>
          </w:rPr>
          <w:t>::</w:t>
        </w:r>
        <w:proofErr w:type="gramEnd"/>
        <w:r w:rsidRPr="00BD6BA1">
          <w:rPr>
            <w:b/>
            <w:szCs w:val="24"/>
            <w:rPrChange w:id="1836" w:author="Belisle, Pierre" w:date="2021-02-09T14:45:00Z">
              <w:rPr>
                <w:b/>
              </w:rPr>
            </w:rPrChange>
          </w:rPr>
          <w:t>Antenne</w:t>
        </w:r>
      </w:ins>
    </w:p>
    <w:p w14:paraId="4E1EB84B" w14:textId="77777777" w:rsidR="005B2E6A" w:rsidRPr="00BD6BA1" w:rsidRDefault="005B2E6A" w:rsidP="005B2E6A">
      <w:pPr>
        <w:numPr>
          <w:ilvl w:val="0"/>
          <w:numId w:val="19"/>
        </w:numPr>
        <w:rPr>
          <w:ins w:id="1837" w:author="Belisle, Pierre" w:date="2021-02-09T14:30:00Z"/>
          <w:szCs w:val="24"/>
          <w:rPrChange w:id="1838" w:author="Belisle, Pierre" w:date="2021-02-09T14:45:00Z">
            <w:rPr>
              <w:ins w:id="1839" w:author="Belisle, Pierre" w:date="2021-02-09T14:30:00Z"/>
            </w:rPr>
          </w:rPrChange>
        </w:rPr>
      </w:pPr>
      <w:proofErr w:type="gramStart"/>
      <w:ins w:id="1840" w:author="Belisle, Pierre" w:date="2021-02-09T14:30:00Z">
        <w:r w:rsidRPr="00BD6BA1">
          <w:rPr>
            <w:szCs w:val="24"/>
            <w:rPrChange w:id="1841" w:author="Belisle, Pierre" w:date="2021-02-09T14:45:00Z">
              <w:rPr/>
            </w:rPrChange>
          </w:rPr>
          <w:t>dérive</w:t>
        </w:r>
        <w:proofErr w:type="gramEnd"/>
        <w:r w:rsidRPr="00BD6BA1">
          <w:rPr>
            <w:szCs w:val="24"/>
            <w:rPrChange w:id="1842" w:author="Belisle, Pierre" w:date="2021-02-09T14:45:00Z">
              <w:rPr/>
            </w:rPrChange>
          </w:rPr>
          <w:t xml:space="preserve"> de </w:t>
        </w:r>
        <w:proofErr w:type="spellStart"/>
        <w:r w:rsidRPr="00BD6BA1">
          <w:rPr>
            <w:szCs w:val="24"/>
            <w:rPrChange w:id="1843" w:author="Belisle, Pierre" w:date="2021-02-09T14:45:00Z">
              <w:rPr/>
            </w:rPrChange>
          </w:rPr>
          <w:t>ObjetPhysique</w:t>
        </w:r>
        <w:proofErr w:type="spellEnd"/>
        <w:r w:rsidRPr="00BD6BA1">
          <w:rPr>
            <w:szCs w:val="24"/>
            <w:rPrChange w:id="1844" w:author="Belisle, Pierre" w:date="2021-02-09T14:45:00Z">
              <w:rPr/>
            </w:rPrChange>
          </w:rPr>
          <w:t xml:space="preserve"> et implémente l’interface </w:t>
        </w:r>
        <w:proofErr w:type="spellStart"/>
        <w:r w:rsidRPr="00BD6BA1">
          <w:rPr>
            <w:szCs w:val="24"/>
            <w:rPrChange w:id="1845" w:author="Belisle, Pierre" w:date="2021-02-09T14:45:00Z">
              <w:rPr/>
            </w:rPrChange>
          </w:rPr>
          <w:t>UniteCellulaire</w:t>
        </w:r>
        <w:proofErr w:type="spellEnd"/>
      </w:ins>
    </w:p>
    <w:p w14:paraId="0B90F250" w14:textId="4C56F61C" w:rsidR="005B2E6A" w:rsidRPr="00BD6BA1" w:rsidRDefault="0079153C" w:rsidP="005B2E6A">
      <w:pPr>
        <w:numPr>
          <w:ilvl w:val="1"/>
          <w:numId w:val="19"/>
        </w:numPr>
        <w:rPr>
          <w:ins w:id="1846" w:author="Belisle, Pierre" w:date="2021-02-09T14:30:00Z"/>
          <w:szCs w:val="24"/>
          <w:rPrChange w:id="1847" w:author="Belisle, Pierre" w:date="2021-02-09T14:45:00Z">
            <w:rPr>
              <w:ins w:id="1848" w:author="Belisle, Pierre" w:date="2021-02-09T14:30:00Z"/>
            </w:rPr>
          </w:rPrChange>
        </w:rPr>
      </w:pPr>
      <w:ins w:id="1849" w:author="Belisle, Pierre" w:date="2021-02-09T14:51:00Z">
        <w:r>
          <w:rPr>
            <w:szCs w:val="24"/>
          </w:rPr>
          <w:t xml:space="preserve">Comme pour </w:t>
        </w:r>
        <w:r w:rsidRPr="006118B9">
          <w:rPr>
            <w:b/>
            <w:szCs w:val="24"/>
          </w:rPr>
          <w:t>Cellulaire</w:t>
        </w:r>
        <w:r>
          <w:rPr>
            <w:szCs w:val="24"/>
          </w:rPr>
          <w:t>, f</w:t>
        </w:r>
      </w:ins>
      <w:ins w:id="1850" w:author="Belisle, Pierre" w:date="2021-02-09T14:30:00Z">
        <w:r w:rsidR="005B2E6A" w:rsidRPr="00BD6BA1">
          <w:rPr>
            <w:szCs w:val="24"/>
            <w:rPrChange w:id="1851" w:author="Belisle, Pierre" w:date="2021-02-09T14:45:00Z">
              <w:rPr/>
            </w:rPrChange>
          </w:rPr>
          <w:t xml:space="preserve">ournir des </w:t>
        </w:r>
      </w:ins>
      <w:ins w:id="1852" w:author="Belisle, Pierre" w:date="2021-02-09T14:50:00Z">
        <w:r>
          <w:rPr>
            <w:szCs w:val="24"/>
          </w:rPr>
          <w:t>déclarations</w:t>
        </w:r>
      </w:ins>
      <w:ins w:id="1853" w:author="Belisle, Pierre" w:date="2021-02-09T14:30:00Z">
        <w:r w:rsidR="005B2E6A" w:rsidRPr="00BD6BA1">
          <w:rPr>
            <w:szCs w:val="24"/>
            <w:rPrChange w:id="1854" w:author="Belisle, Pierre" w:date="2021-02-09T14:45:00Z">
              <w:rPr/>
            </w:rPrChange>
          </w:rPr>
          <w:t xml:space="preserve"> de méthodes vides</w:t>
        </w:r>
      </w:ins>
      <w:ins w:id="1855" w:author="Belisle, Pierre" w:date="2021-02-09T14:51:00Z">
        <w:r>
          <w:rPr>
            <w:szCs w:val="24"/>
          </w:rPr>
          <w:t xml:space="preserve"> que </w:t>
        </w:r>
      </w:ins>
      <w:ins w:id="1856" w:author="Belisle, Pierre" w:date="2021-02-09T14:30:00Z">
        <w:r w:rsidR="005B2E6A" w:rsidRPr="00BD6BA1">
          <w:rPr>
            <w:szCs w:val="24"/>
            <w:rPrChange w:id="1857" w:author="Belisle, Pierre" w:date="2021-02-09T14:45:00Z">
              <w:rPr/>
            </w:rPrChange>
          </w:rPr>
          <w:t>vous compléterez plus tard.</w:t>
        </w:r>
      </w:ins>
    </w:p>
    <w:p w14:paraId="52AC8B1A" w14:textId="77777777" w:rsidR="005B2E6A" w:rsidRPr="00BD6BA1" w:rsidRDefault="005B2E6A" w:rsidP="005B2E6A">
      <w:pPr>
        <w:numPr>
          <w:ilvl w:val="0"/>
          <w:numId w:val="19"/>
        </w:numPr>
        <w:rPr>
          <w:ins w:id="1858" w:author="Belisle, Pierre" w:date="2021-02-09T14:30:00Z"/>
          <w:szCs w:val="24"/>
          <w:rPrChange w:id="1859" w:author="Belisle, Pierre" w:date="2021-02-09T14:45:00Z">
            <w:rPr>
              <w:ins w:id="1860" w:author="Belisle, Pierre" w:date="2021-02-09T14:30:00Z"/>
            </w:rPr>
          </w:rPrChange>
        </w:rPr>
      </w:pPr>
      <w:ins w:id="1861" w:author="Belisle, Pierre" w:date="2021-02-09T14:30:00Z">
        <w:r w:rsidRPr="00BD6BA1">
          <w:rPr>
            <w:szCs w:val="24"/>
            <w:rPrChange w:id="1862" w:author="Belisle, Pierre" w:date="2021-02-09T14:45:00Z">
              <w:rPr/>
            </w:rPrChange>
          </w:rPr>
          <w:t>Attributs</w:t>
        </w:r>
      </w:ins>
    </w:p>
    <w:p w14:paraId="40614C72" w14:textId="77777777" w:rsidR="005B2E6A" w:rsidRPr="00BD6BA1" w:rsidRDefault="005B2E6A" w:rsidP="005B2E6A">
      <w:pPr>
        <w:numPr>
          <w:ilvl w:val="1"/>
          <w:numId w:val="19"/>
        </w:numPr>
        <w:rPr>
          <w:ins w:id="1863" w:author="Belisle, Pierre" w:date="2021-02-09T14:30:00Z"/>
          <w:szCs w:val="24"/>
          <w:rPrChange w:id="1864" w:author="Belisle, Pierre" w:date="2021-02-09T14:45:00Z">
            <w:rPr>
              <w:ins w:id="1865" w:author="Belisle, Pierre" w:date="2021-02-09T14:30:00Z"/>
            </w:rPr>
          </w:rPrChange>
        </w:rPr>
      </w:pPr>
      <w:proofErr w:type="gramStart"/>
      <w:ins w:id="1866" w:author="Belisle, Pierre" w:date="2021-02-09T14:30:00Z">
        <w:r w:rsidRPr="00BD6BA1">
          <w:rPr>
            <w:szCs w:val="24"/>
            <w:rPrChange w:id="1867" w:author="Belisle, Pierre" w:date="2021-02-09T14:45:00Z">
              <w:rPr/>
            </w:rPrChange>
          </w:rPr>
          <w:t>une</w:t>
        </w:r>
        <w:proofErr w:type="gramEnd"/>
        <w:r w:rsidRPr="00BD6BA1">
          <w:rPr>
            <w:szCs w:val="24"/>
            <w:rPrChange w:id="1868" w:author="Belisle, Pierre" w:date="2021-02-09T14:45:00Z">
              <w:rPr/>
            </w:rPrChange>
          </w:rPr>
          <w:t xml:space="preserve"> copie de l’instance du gestionnaire réseau (voir: </w:t>
        </w:r>
        <w:proofErr w:type="spellStart"/>
        <w:r w:rsidRPr="00BD6BA1">
          <w:rPr>
            <w:szCs w:val="24"/>
            <w:rPrChange w:id="1869" w:author="Belisle, Pierre" w:date="2021-02-09T14:45:00Z">
              <w:rPr/>
            </w:rPrChange>
          </w:rPr>
          <w:t>getInstance</w:t>
        </w:r>
        <w:proofErr w:type="spellEnd"/>
        <w:r w:rsidRPr="00BD6BA1">
          <w:rPr>
            <w:szCs w:val="24"/>
            <w:rPrChange w:id="1870" w:author="Belisle, Pierre" w:date="2021-02-09T14:45:00Z">
              <w:rPr/>
            </w:rPrChange>
          </w:rPr>
          <w:t>())</w:t>
        </w:r>
      </w:ins>
    </w:p>
    <w:p w14:paraId="6FBE8FBF" w14:textId="19392C8D" w:rsidR="005B2E6A" w:rsidRPr="00BD6BA1" w:rsidRDefault="005B2E6A" w:rsidP="005B2E6A">
      <w:pPr>
        <w:numPr>
          <w:ilvl w:val="1"/>
          <w:numId w:val="19"/>
        </w:numPr>
        <w:rPr>
          <w:ins w:id="1871" w:author="Belisle, Pierre" w:date="2021-02-09T14:30:00Z"/>
          <w:szCs w:val="24"/>
          <w:rPrChange w:id="1872" w:author="Belisle, Pierre" w:date="2021-02-09T14:45:00Z">
            <w:rPr>
              <w:ins w:id="1873" w:author="Belisle, Pierre" w:date="2021-02-09T14:30:00Z"/>
            </w:rPr>
          </w:rPrChange>
        </w:rPr>
      </w:pPr>
      <w:proofErr w:type="gramStart"/>
      <w:ins w:id="1874" w:author="Belisle, Pierre" w:date="2021-02-09T14:30:00Z">
        <w:r w:rsidRPr="00BD6BA1">
          <w:rPr>
            <w:szCs w:val="24"/>
            <w:rPrChange w:id="1875" w:author="Belisle, Pierre" w:date="2021-02-09T14:45:00Z">
              <w:rPr/>
            </w:rPrChange>
          </w:rPr>
          <w:t>un</w:t>
        </w:r>
        <w:proofErr w:type="gramEnd"/>
        <w:r w:rsidRPr="00BD6BA1">
          <w:rPr>
            <w:szCs w:val="24"/>
            <w:rPrChange w:id="1876" w:author="Belisle, Pierre" w:date="2021-02-09T14:45:00Z">
              <w:rPr/>
            </w:rPrChange>
          </w:rPr>
          <w:t xml:space="preserve"> </w:t>
        </w:r>
        <w:proofErr w:type="spellStart"/>
        <w:r w:rsidRPr="00BD6BA1">
          <w:rPr>
            <w:szCs w:val="24"/>
            <w:rPrChange w:id="1877" w:author="Belisle, Pierre" w:date="2021-02-09T14:45:00Z">
              <w:rPr/>
            </w:rPrChange>
          </w:rPr>
          <w:t>TDA:liste</w:t>
        </w:r>
        <w:proofErr w:type="spellEnd"/>
        <w:r w:rsidRPr="00BD6BA1">
          <w:rPr>
            <w:szCs w:val="24"/>
            <w:rPrChange w:id="1878" w:author="Belisle, Pierre" w:date="2021-02-09T14:45:00Z">
              <w:rPr/>
            </w:rPrChange>
          </w:rPr>
          <w:t xml:space="preserve"> statique contenant des Cellulaires</w:t>
        </w:r>
      </w:ins>
      <w:ins w:id="1879" w:author="Belisle, Pierre" w:date="2021-02-09T14:54:00Z">
        <w:r w:rsidR="00543DD8">
          <w:rPr>
            <w:szCs w:val="24"/>
          </w:rPr>
          <w:t>.</w:t>
        </w:r>
      </w:ins>
    </w:p>
    <w:p w14:paraId="7C9D8686" w14:textId="432DD6E6" w:rsidR="005B2E6A" w:rsidRPr="00BD6BA1" w:rsidRDefault="005B2E6A" w:rsidP="005B2E6A">
      <w:pPr>
        <w:numPr>
          <w:ilvl w:val="0"/>
          <w:numId w:val="19"/>
        </w:numPr>
        <w:rPr>
          <w:ins w:id="1880" w:author="Belisle, Pierre" w:date="2021-02-09T14:30:00Z"/>
          <w:szCs w:val="24"/>
          <w:rPrChange w:id="1881" w:author="Belisle, Pierre" w:date="2021-02-09T14:45:00Z">
            <w:rPr>
              <w:ins w:id="1882" w:author="Belisle, Pierre" w:date="2021-02-09T14:30:00Z"/>
            </w:rPr>
          </w:rPrChange>
        </w:rPr>
      </w:pPr>
      <w:ins w:id="1883" w:author="Belisle, Pierre" w:date="2021-02-09T14:30:00Z">
        <w:r w:rsidRPr="00BD6BA1">
          <w:rPr>
            <w:szCs w:val="24"/>
            <w:rPrChange w:id="1884" w:author="Belisle, Pierre" w:date="2021-02-09T14:45:00Z">
              <w:rPr/>
            </w:rPrChange>
          </w:rPr>
          <w:t>Constructeur par paramètre</w:t>
        </w:r>
      </w:ins>
      <w:ins w:id="1885" w:author="Belisle, Pierre" w:date="2021-02-09T14:37:00Z">
        <w:r w:rsidR="00E1046C" w:rsidRPr="00BD6BA1">
          <w:rPr>
            <w:szCs w:val="24"/>
            <w:rPrChange w:id="1886" w:author="Belisle, Pierre" w:date="2021-02-09T14:45:00Z">
              <w:rPr/>
            </w:rPrChange>
          </w:rPr>
          <w:t>s</w:t>
        </w:r>
      </w:ins>
      <w:ins w:id="1887" w:author="Belisle, Pierre" w:date="2021-02-09T14:30:00Z">
        <w:r w:rsidRPr="00BD6BA1">
          <w:rPr>
            <w:szCs w:val="24"/>
            <w:rPrChange w:id="1888" w:author="Belisle, Pierre" w:date="2021-02-09T14:45:00Z">
              <w:rPr/>
            </w:rPrChange>
          </w:rPr>
          <w:t xml:space="preserve"> recevant:</w:t>
        </w:r>
      </w:ins>
    </w:p>
    <w:p w14:paraId="423EB180" w14:textId="77777777" w:rsidR="005B2E6A" w:rsidRPr="00BD6BA1" w:rsidRDefault="005B2E6A" w:rsidP="005B2E6A">
      <w:pPr>
        <w:numPr>
          <w:ilvl w:val="1"/>
          <w:numId w:val="19"/>
        </w:numPr>
        <w:rPr>
          <w:ins w:id="1889" w:author="Belisle, Pierre" w:date="2021-02-09T14:30:00Z"/>
          <w:szCs w:val="24"/>
          <w:rPrChange w:id="1890" w:author="Belisle, Pierre" w:date="2021-02-09T14:45:00Z">
            <w:rPr>
              <w:ins w:id="1891" w:author="Belisle, Pierre" w:date="2021-02-09T14:30:00Z"/>
            </w:rPr>
          </w:rPrChange>
        </w:rPr>
      </w:pPr>
      <w:proofErr w:type="gramStart"/>
      <w:ins w:id="1892" w:author="Belisle, Pierre" w:date="2021-02-09T14:30:00Z">
        <w:r w:rsidRPr="00BD6BA1">
          <w:rPr>
            <w:szCs w:val="24"/>
            <w:rPrChange w:id="1893" w:author="Belisle, Pierre" w:date="2021-02-09T14:45:00Z">
              <w:rPr/>
            </w:rPrChange>
          </w:rPr>
          <w:t>une</w:t>
        </w:r>
        <w:proofErr w:type="gramEnd"/>
        <w:r w:rsidRPr="00BD6BA1">
          <w:rPr>
            <w:szCs w:val="24"/>
            <w:rPrChange w:id="1894" w:author="Belisle, Pierre" w:date="2021-02-09T14:45:00Z">
              <w:rPr/>
            </w:rPrChange>
          </w:rPr>
          <w:t xml:space="preserve"> position</w:t>
        </w:r>
      </w:ins>
    </w:p>
    <w:p w14:paraId="7A2C47D9" w14:textId="77777777" w:rsidR="005B2E6A" w:rsidRPr="00BD6BA1" w:rsidRDefault="005B2E6A" w:rsidP="005B2E6A">
      <w:pPr>
        <w:numPr>
          <w:ilvl w:val="0"/>
          <w:numId w:val="19"/>
        </w:numPr>
        <w:rPr>
          <w:ins w:id="1895" w:author="Belisle, Pierre" w:date="2021-02-09T14:30:00Z"/>
          <w:szCs w:val="24"/>
          <w:rPrChange w:id="1896" w:author="Belisle, Pierre" w:date="2021-02-09T14:45:00Z">
            <w:rPr>
              <w:ins w:id="1897" w:author="Belisle, Pierre" w:date="2021-02-09T14:30:00Z"/>
            </w:rPr>
          </w:rPrChange>
        </w:rPr>
      </w:pPr>
      <w:ins w:id="1898" w:author="Belisle, Pierre" w:date="2021-02-09T14:30:00Z">
        <w:r w:rsidRPr="00BD6BA1">
          <w:rPr>
            <w:szCs w:val="24"/>
            <w:rPrChange w:id="1899" w:author="Belisle, Pierre" w:date="2021-02-09T14:45:00Z">
              <w:rPr/>
            </w:rPrChange>
          </w:rPr>
          <w:t>Services suivants:</w:t>
        </w:r>
      </w:ins>
    </w:p>
    <w:p w14:paraId="0FCD538F" w14:textId="658F06F2" w:rsidR="005B2E6A" w:rsidRPr="00BD6BA1" w:rsidRDefault="005B2E6A" w:rsidP="005B2E6A">
      <w:pPr>
        <w:numPr>
          <w:ilvl w:val="1"/>
          <w:numId w:val="19"/>
        </w:numPr>
        <w:rPr>
          <w:ins w:id="1900" w:author="Belisle, Pierre" w:date="2021-02-09T14:30:00Z"/>
          <w:szCs w:val="24"/>
          <w:rPrChange w:id="1901" w:author="Belisle, Pierre" w:date="2021-02-09T14:45:00Z">
            <w:rPr>
              <w:ins w:id="1902" w:author="Belisle, Pierre" w:date="2021-02-09T14:30:00Z"/>
            </w:rPr>
          </w:rPrChange>
        </w:rPr>
      </w:pPr>
      <w:proofErr w:type="gramStart"/>
      <w:ins w:id="1903" w:author="Belisle, Pierre" w:date="2021-02-09T14:30:00Z">
        <w:r w:rsidRPr="00BD6BA1">
          <w:rPr>
            <w:szCs w:val="24"/>
            <w:rPrChange w:id="1904" w:author="Belisle, Pierre" w:date="2021-02-09T14:45:00Z">
              <w:rPr/>
            </w:rPrChange>
          </w:rPr>
          <w:t>distance</w:t>
        </w:r>
        <w:proofErr w:type="gramEnd"/>
        <w:r w:rsidRPr="00BD6BA1">
          <w:rPr>
            <w:szCs w:val="24"/>
            <w:rPrChange w:id="1905" w:author="Belisle, Pierre" w:date="2021-02-09T14:45:00Z">
              <w:rPr/>
            </w:rPrChange>
          </w:rPr>
          <w:t>, méthode exposant la méthode distance équivalente définie dans Position</w:t>
        </w:r>
      </w:ins>
      <w:ins w:id="1906" w:author="Belisle, Pierre" w:date="2021-02-09T14:54:00Z">
        <w:r w:rsidR="00543DD8">
          <w:rPr>
            <w:szCs w:val="24"/>
          </w:rPr>
          <w:t>.</w:t>
        </w:r>
      </w:ins>
    </w:p>
    <w:p w14:paraId="530B5503" w14:textId="3B0A67B4" w:rsidR="005B2E6A" w:rsidRPr="00BD6BA1" w:rsidRDefault="005B2E6A" w:rsidP="005B2E6A">
      <w:pPr>
        <w:numPr>
          <w:ilvl w:val="1"/>
          <w:numId w:val="19"/>
        </w:numPr>
        <w:rPr>
          <w:ins w:id="1907" w:author="Belisle, Pierre" w:date="2021-02-09T14:30:00Z"/>
          <w:szCs w:val="24"/>
          <w:rPrChange w:id="1908" w:author="Belisle, Pierre" w:date="2021-02-09T14:45:00Z">
            <w:rPr>
              <w:ins w:id="1909" w:author="Belisle, Pierre" w:date="2021-02-09T14:30:00Z"/>
            </w:rPr>
          </w:rPrChange>
        </w:rPr>
      </w:pPr>
      <w:proofErr w:type="spellStart"/>
      <w:proofErr w:type="gramStart"/>
      <w:ins w:id="1910" w:author="Belisle, Pierre" w:date="2021-02-09T14:30:00Z">
        <w:r w:rsidRPr="00BD6BA1">
          <w:rPr>
            <w:szCs w:val="24"/>
            <w:rPrChange w:id="1911" w:author="Belisle, Pierre" w:date="2021-02-09T14:45:00Z">
              <w:rPr/>
            </w:rPrChange>
          </w:rPr>
          <w:t>toString</w:t>
        </w:r>
        <w:proofErr w:type="spellEnd"/>
        <w:proofErr w:type="gramEnd"/>
        <w:r w:rsidRPr="00BD6BA1">
          <w:rPr>
            <w:szCs w:val="24"/>
            <w:rPrChange w:id="1912" w:author="Belisle, Pierre" w:date="2021-02-09T14:45:00Z">
              <w:rPr/>
            </w:rPrChange>
          </w:rPr>
          <w:t xml:space="preserve"> qui </w:t>
        </w:r>
      </w:ins>
      <w:ins w:id="1913" w:author="Belisle, Pierre" w:date="2021-02-09T14:37:00Z">
        <w:r w:rsidR="00E1046C" w:rsidRPr="00BD6BA1">
          <w:rPr>
            <w:szCs w:val="24"/>
            <w:rPrChange w:id="1914" w:author="Belisle, Pierre" w:date="2021-02-09T14:45:00Z">
              <w:rPr/>
            </w:rPrChange>
          </w:rPr>
          <w:t>retourne</w:t>
        </w:r>
      </w:ins>
      <w:ins w:id="1915" w:author="Belisle, Pierre" w:date="2021-02-09T14:30:00Z">
        <w:r w:rsidRPr="00BD6BA1">
          <w:rPr>
            <w:szCs w:val="24"/>
            <w:rPrChange w:id="1916" w:author="Belisle, Pierre" w:date="2021-02-09T14:45:00Z">
              <w:rPr/>
            </w:rPrChange>
          </w:rPr>
          <w:t xml:space="preserve"> la position</w:t>
        </w:r>
      </w:ins>
      <w:ins w:id="1917" w:author="Belisle, Pierre" w:date="2021-02-09T14:37:00Z">
        <w:r w:rsidR="00E1046C" w:rsidRPr="00BD6BA1">
          <w:rPr>
            <w:szCs w:val="24"/>
            <w:rPrChange w:id="1918" w:author="Belisle, Pierre" w:date="2021-02-09T14:45:00Z">
              <w:rPr/>
            </w:rPrChange>
          </w:rPr>
          <w:t xml:space="preserve"> en String</w:t>
        </w:r>
      </w:ins>
      <w:ins w:id="1919" w:author="Belisle, Pierre" w:date="2021-02-09T14:54:00Z">
        <w:r w:rsidR="00543DD8">
          <w:rPr>
            <w:szCs w:val="24"/>
          </w:rPr>
          <w:t>.</w:t>
        </w:r>
      </w:ins>
    </w:p>
    <w:p w14:paraId="74C9398A" w14:textId="77777777" w:rsidR="005B2E6A" w:rsidRPr="00BD6BA1" w:rsidRDefault="005B2E6A" w:rsidP="005B2E6A">
      <w:pPr>
        <w:rPr>
          <w:ins w:id="1920" w:author="Belisle, Pierre" w:date="2021-02-09T14:30:00Z"/>
          <w:b/>
          <w:szCs w:val="24"/>
          <w:rPrChange w:id="1921" w:author="Belisle, Pierre" w:date="2021-02-09T14:45:00Z">
            <w:rPr>
              <w:ins w:id="1922" w:author="Belisle, Pierre" w:date="2021-02-09T14:30:00Z"/>
              <w:b/>
            </w:rPr>
          </w:rPrChange>
        </w:rPr>
      </w:pPr>
    </w:p>
    <w:p w14:paraId="66B16116" w14:textId="77777777" w:rsidR="005B2E6A" w:rsidRPr="00BD6BA1" w:rsidRDefault="005B2E6A" w:rsidP="005B2E6A">
      <w:pPr>
        <w:rPr>
          <w:ins w:id="1923" w:author="Belisle, Pierre" w:date="2021-02-09T14:30:00Z"/>
          <w:b/>
          <w:szCs w:val="24"/>
          <w:rPrChange w:id="1924" w:author="Belisle, Pierre" w:date="2021-02-09T14:45:00Z">
            <w:rPr>
              <w:ins w:id="1925" w:author="Belisle, Pierre" w:date="2021-02-09T14:30:00Z"/>
              <w:b/>
            </w:rPr>
          </w:rPrChange>
        </w:rPr>
      </w:pPr>
      <w:proofErr w:type="spellStart"/>
      <w:proofErr w:type="gramStart"/>
      <w:ins w:id="1926" w:author="Belisle, Pierre" w:date="2021-02-09T14:30:00Z">
        <w:r w:rsidRPr="00BD6BA1">
          <w:rPr>
            <w:b/>
            <w:szCs w:val="24"/>
            <w:rPrChange w:id="1927" w:author="Belisle, Pierre" w:date="2021-02-09T14:45:00Z">
              <w:rPr>
                <w:b/>
              </w:rPr>
            </w:rPrChange>
          </w:rPr>
          <w:t>modele.communication</w:t>
        </w:r>
        <w:proofErr w:type="spellEnd"/>
        <w:r w:rsidRPr="00BD6BA1">
          <w:rPr>
            <w:b/>
            <w:szCs w:val="24"/>
            <w:rPrChange w:id="1928" w:author="Belisle, Pierre" w:date="2021-02-09T14:45:00Z">
              <w:rPr>
                <w:b/>
              </w:rPr>
            </w:rPrChange>
          </w:rPr>
          <w:t>::</w:t>
        </w:r>
        <w:proofErr w:type="gramEnd"/>
        <w:r w:rsidRPr="00BD6BA1">
          <w:rPr>
            <w:b/>
            <w:szCs w:val="24"/>
            <w:rPrChange w:id="1929" w:author="Belisle, Pierre" w:date="2021-02-09T14:45:00Z">
              <w:rPr>
                <w:b/>
              </w:rPr>
            </w:rPrChange>
          </w:rPr>
          <w:t>Connexion</w:t>
        </w:r>
      </w:ins>
    </w:p>
    <w:p w14:paraId="3DE66FDF" w14:textId="77777777" w:rsidR="005B2E6A" w:rsidRPr="00BD6BA1" w:rsidRDefault="005B2E6A" w:rsidP="005B2E6A">
      <w:pPr>
        <w:numPr>
          <w:ilvl w:val="0"/>
          <w:numId w:val="19"/>
        </w:numPr>
        <w:rPr>
          <w:ins w:id="1930" w:author="Belisle, Pierre" w:date="2021-02-09T14:30:00Z"/>
          <w:szCs w:val="24"/>
          <w:rPrChange w:id="1931" w:author="Belisle, Pierre" w:date="2021-02-09T14:45:00Z">
            <w:rPr>
              <w:ins w:id="1932" w:author="Belisle, Pierre" w:date="2021-02-09T14:30:00Z"/>
            </w:rPr>
          </w:rPrChange>
        </w:rPr>
      </w:pPr>
      <w:ins w:id="1933" w:author="Belisle, Pierre" w:date="2021-02-09T14:30:00Z">
        <w:r w:rsidRPr="00BD6BA1">
          <w:rPr>
            <w:szCs w:val="24"/>
            <w:rPrChange w:id="1934" w:author="Belisle, Pierre" w:date="2021-02-09T14:45:00Z">
              <w:rPr/>
            </w:rPrChange>
          </w:rPr>
          <w:t>Constantes:</w:t>
        </w:r>
      </w:ins>
    </w:p>
    <w:p w14:paraId="4C5E808C" w14:textId="77777777" w:rsidR="005B2E6A" w:rsidRPr="00BD6BA1" w:rsidRDefault="005B2E6A" w:rsidP="005B2E6A">
      <w:pPr>
        <w:numPr>
          <w:ilvl w:val="1"/>
          <w:numId w:val="19"/>
        </w:numPr>
        <w:rPr>
          <w:ins w:id="1935" w:author="Belisle, Pierre" w:date="2021-02-09T14:30:00Z"/>
          <w:szCs w:val="24"/>
          <w:rPrChange w:id="1936" w:author="Belisle, Pierre" w:date="2021-02-09T14:45:00Z">
            <w:rPr>
              <w:ins w:id="1937" w:author="Belisle, Pierre" w:date="2021-02-09T14:30:00Z"/>
            </w:rPr>
          </w:rPrChange>
        </w:rPr>
      </w:pPr>
      <w:ins w:id="1938" w:author="Belisle, Pierre" w:date="2021-02-09T14:30:00Z">
        <w:r w:rsidRPr="00BD6BA1">
          <w:rPr>
            <w:szCs w:val="24"/>
            <w:rPrChange w:id="1939" w:author="Belisle, Pierre" w:date="2021-02-09T14:45:00Z">
              <w:rPr/>
            </w:rPrChange>
          </w:rPr>
          <w:t>NB_ANTENNES= 2;</w:t>
        </w:r>
      </w:ins>
    </w:p>
    <w:p w14:paraId="60766016" w14:textId="77777777" w:rsidR="005B2E6A" w:rsidRPr="00BD6BA1" w:rsidRDefault="005B2E6A" w:rsidP="005B2E6A">
      <w:pPr>
        <w:numPr>
          <w:ilvl w:val="0"/>
          <w:numId w:val="19"/>
        </w:numPr>
        <w:rPr>
          <w:ins w:id="1940" w:author="Belisle, Pierre" w:date="2021-02-09T14:30:00Z"/>
          <w:szCs w:val="24"/>
          <w:rPrChange w:id="1941" w:author="Belisle, Pierre" w:date="2021-02-09T14:45:00Z">
            <w:rPr>
              <w:ins w:id="1942" w:author="Belisle, Pierre" w:date="2021-02-09T14:30:00Z"/>
            </w:rPr>
          </w:rPrChange>
        </w:rPr>
      </w:pPr>
      <w:ins w:id="1943" w:author="Belisle, Pierre" w:date="2021-02-09T14:30:00Z">
        <w:r w:rsidRPr="00BD6BA1">
          <w:rPr>
            <w:szCs w:val="24"/>
            <w:rPrChange w:id="1944" w:author="Belisle, Pierre" w:date="2021-02-09T14:45:00Z">
              <w:rPr/>
            </w:rPrChange>
          </w:rPr>
          <w:t>Attributs</w:t>
        </w:r>
      </w:ins>
    </w:p>
    <w:p w14:paraId="3851150B" w14:textId="77777777" w:rsidR="005B2E6A" w:rsidRPr="00BD6BA1" w:rsidRDefault="005B2E6A" w:rsidP="005B2E6A">
      <w:pPr>
        <w:numPr>
          <w:ilvl w:val="1"/>
          <w:numId w:val="19"/>
        </w:numPr>
        <w:rPr>
          <w:ins w:id="1945" w:author="Belisle, Pierre" w:date="2021-02-09T14:30:00Z"/>
          <w:szCs w:val="24"/>
          <w:rPrChange w:id="1946" w:author="Belisle, Pierre" w:date="2021-02-09T14:45:00Z">
            <w:rPr>
              <w:ins w:id="1947" w:author="Belisle, Pierre" w:date="2021-02-09T14:30:00Z"/>
            </w:rPr>
          </w:rPrChange>
        </w:rPr>
      </w:pPr>
      <w:proofErr w:type="gramStart"/>
      <w:ins w:id="1948" w:author="Belisle, Pierre" w:date="2021-02-09T14:30:00Z">
        <w:r w:rsidRPr="00BD6BA1">
          <w:rPr>
            <w:szCs w:val="24"/>
            <w:rPrChange w:id="1949" w:author="Belisle, Pierre" w:date="2021-02-09T14:45:00Z">
              <w:rPr/>
            </w:rPrChange>
          </w:rPr>
          <w:t>numéro</w:t>
        </w:r>
        <w:proofErr w:type="gramEnd"/>
        <w:r w:rsidRPr="00BD6BA1">
          <w:rPr>
            <w:szCs w:val="24"/>
            <w:rPrChange w:id="1950" w:author="Belisle, Pierre" w:date="2021-02-09T14:45:00Z">
              <w:rPr/>
            </w:rPrChange>
          </w:rPr>
          <w:t xml:space="preserve"> de connexion (</w:t>
        </w:r>
        <w:proofErr w:type="spellStart"/>
        <w:r w:rsidRPr="00BD6BA1">
          <w:rPr>
            <w:szCs w:val="24"/>
            <w:rPrChange w:id="1951" w:author="Belisle, Pierre" w:date="2021-02-09T14:45:00Z">
              <w:rPr/>
            </w:rPrChange>
          </w:rPr>
          <w:t>int</w:t>
        </w:r>
        <w:proofErr w:type="spellEnd"/>
        <w:r w:rsidRPr="00BD6BA1">
          <w:rPr>
            <w:szCs w:val="24"/>
            <w:rPrChange w:id="1952" w:author="Belisle, Pierre" w:date="2021-02-09T14:45:00Z">
              <w:rPr/>
            </w:rPrChange>
          </w:rPr>
          <w:t>)</w:t>
        </w:r>
      </w:ins>
    </w:p>
    <w:p w14:paraId="19A113CD" w14:textId="2E1686B8" w:rsidR="005B2E6A" w:rsidRPr="00BD6BA1" w:rsidRDefault="00E1046C" w:rsidP="005B2E6A">
      <w:pPr>
        <w:numPr>
          <w:ilvl w:val="1"/>
          <w:numId w:val="19"/>
        </w:numPr>
        <w:rPr>
          <w:ins w:id="1953" w:author="Belisle, Pierre" w:date="2021-02-09T14:30:00Z"/>
          <w:szCs w:val="24"/>
          <w:rPrChange w:id="1954" w:author="Belisle, Pierre" w:date="2021-02-09T14:45:00Z">
            <w:rPr>
              <w:ins w:id="1955" w:author="Belisle, Pierre" w:date="2021-02-09T14:30:00Z"/>
            </w:rPr>
          </w:rPrChange>
        </w:rPr>
      </w:pPr>
      <w:proofErr w:type="gramStart"/>
      <w:ins w:id="1956" w:author="Belisle, Pierre" w:date="2021-02-09T14:37:00Z">
        <w:r w:rsidRPr="00BD6BA1">
          <w:rPr>
            <w:szCs w:val="24"/>
            <w:rPrChange w:id="1957" w:author="Belisle, Pierre" w:date="2021-02-09T14:45:00Z">
              <w:rPr/>
            </w:rPrChange>
          </w:rPr>
          <w:t>collection</w:t>
        </w:r>
        <w:proofErr w:type="gramEnd"/>
        <w:r w:rsidRPr="00BD6BA1">
          <w:rPr>
            <w:szCs w:val="24"/>
            <w:rPrChange w:id="1958" w:author="Belisle, Pierre" w:date="2021-02-09T14:45:00Z">
              <w:rPr/>
            </w:rPrChange>
          </w:rPr>
          <w:t xml:space="preserve"> </w:t>
        </w:r>
      </w:ins>
      <w:ins w:id="1959" w:author="Belisle, Pierre" w:date="2021-02-09T14:30:00Z">
        <w:r w:rsidR="005B2E6A" w:rsidRPr="00BD6BA1">
          <w:rPr>
            <w:szCs w:val="24"/>
            <w:rPrChange w:id="1960" w:author="Belisle, Pierre" w:date="2021-02-09T14:45:00Z">
              <w:rPr/>
            </w:rPrChange>
          </w:rPr>
          <w:t>d’Antenne</w:t>
        </w:r>
      </w:ins>
    </w:p>
    <w:p w14:paraId="538159EA" w14:textId="313B11D8" w:rsidR="005B2E6A" w:rsidRPr="00BD6BA1" w:rsidRDefault="005B2E6A" w:rsidP="005B2E6A">
      <w:pPr>
        <w:numPr>
          <w:ilvl w:val="0"/>
          <w:numId w:val="19"/>
        </w:numPr>
        <w:rPr>
          <w:ins w:id="1961" w:author="Belisle, Pierre" w:date="2021-02-09T14:30:00Z"/>
          <w:szCs w:val="24"/>
          <w:rPrChange w:id="1962" w:author="Belisle, Pierre" w:date="2021-02-09T14:45:00Z">
            <w:rPr>
              <w:ins w:id="1963" w:author="Belisle, Pierre" w:date="2021-02-09T14:30:00Z"/>
            </w:rPr>
          </w:rPrChange>
        </w:rPr>
      </w:pPr>
      <w:ins w:id="1964" w:author="Belisle, Pierre" w:date="2021-02-09T14:30:00Z">
        <w:r w:rsidRPr="00BD6BA1">
          <w:rPr>
            <w:szCs w:val="24"/>
            <w:rPrChange w:id="1965" w:author="Belisle, Pierre" w:date="2021-02-09T14:45:00Z">
              <w:rPr/>
            </w:rPrChange>
          </w:rPr>
          <w:t>Constructeur par paramètre</w:t>
        </w:r>
      </w:ins>
      <w:ins w:id="1966" w:author="Belisle, Pierre" w:date="2021-02-09T14:37:00Z">
        <w:r w:rsidR="00E1046C" w:rsidRPr="00BD6BA1">
          <w:rPr>
            <w:szCs w:val="24"/>
            <w:rPrChange w:id="1967" w:author="Belisle, Pierre" w:date="2021-02-09T14:45:00Z">
              <w:rPr/>
            </w:rPrChange>
          </w:rPr>
          <w:t>s</w:t>
        </w:r>
      </w:ins>
      <w:ins w:id="1968" w:author="Belisle, Pierre" w:date="2021-02-09T14:30:00Z">
        <w:r w:rsidRPr="00BD6BA1">
          <w:rPr>
            <w:szCs w:val="24"/>
            <w:rPrChange w:id="1969" w:author="Belisle, Pierre" w:date="2021-02-09T14:45:00Z">
              <w:rPr/>
            </w:rPrChange>
          </w:rPr>
          <w:t xml:space="preserve"> recevant:</w:t>
        </w:r>
      </w:ins>
    </w:p>
    <w:p w14:paraId="246359ED" w14:textId="77777777" w:rsidR="005B2E6A" w:rsidRPr="00BD6BA1" w:rsidRDefault="005B2E6A" w:rsidP="005B2E6A">
      <w:pPr>
        <w:numPr>
          <w:ilvl w:val="1"/>
          <w:numId w:val="19"/>
        </w:numPr>
        <w:rPr>
          <w:ins w:id="1970" w:author="Belisle, Pierre" w:date="2021-02-09T14:30:00Z"/>
          <w:szCs w:val="24"/>
          <w:rPrChange w:id="1971" w:author="Belisle, Pierre" w:date="2021-02-09T14:45:00Z">
            <w:rPr>
              <w:ins w:id="1972" w:author="Belisle, Pierre" w:date="2021-02-09T14:30:00Z"/>
            </w:rPr>
          </w:rPrChange>
        </w:rPr>
      </w:pPr>
      <w:proofErr w:type="gramStart"/>
      <w:ins w:id="1973" w:author="Belisle, Pierre" w:date="2021-02-09T14:30:00Z">
        <w:r w:rsidRPr="00BD6BA1">
          <w:rPr>
            <w:szCs w:val="24"/>
            <w:rPrChange w:id="1974" w:author="Belisle, Pierre" w:date="2021-02-09T14:45:00Z">
              <w:rPr/>
            </w:rPrChange>
          </w:rPr>
          <w:t>un</w:t>
        </w:r>
        <w:proofErr w:type="gramEnd"/>
        <w:r w:rsidRPr="00BD6BA1">
          <w:rPr>
            <w:szCs w:val="24"/>
            <w:rPrChange w:id="1975" w:author="Belisle, Pierre" w:date="2021-02-09T14:45:00Z">
              <w:rPr/>
            </w:rPrChange>
          </w:rPr>
          <w:t xml:space="preserve"> numéro de connexion</w:t>
        </w:r>
      </w:ins>
    </w:p>
    <w:p w14:paraId="7583D533" w14:textId="4D7965CE" w:rsidR="005B2E6A" w:rsidRPr="00BD6BA1" w:rsidRDefault="00E1046C" w:rsidP="00E1046C">
      <w:pPr>
        <w:numPr>
          <w:ilvl w:val="1"/>
          <w:numId w:val="19"/>
        </w:numPr>
        <w:rPr>
          <w:ins w:id="1976" w:author="Belisle, Pierre" w:date="2021-02-09T14:30:00Z"/>
          <w:szCs w:val="24"/>
          <w:rPrChange w:id="1977" w:author="Belisle, Pierre" w:date="2021-02-09T14:45:00Z">
            <w:rPr>
              <w:ins w:id="1978" w:author="Belisle, Pierre" w:date="2021-02-09T14:30:00Z"/>
            </w:rPr>
          </w:rPrChange>
        </w:rPr>
        <w:pPrChange w:id="1979" w:author="Belisle, Pierre" w:date="2021-02-09T14:38:00Z">
          <w:pPr>
            <w:numPr>
              <w:ilvl w:val="1"/>
              <w:numId w:val="19"/>
            </w:numPr>
            <w:ind w:left="1440" w:hanging="360"/>
          </w:pPr>
        </w:pPrChange>
      </w:pPr>
      <w:proofErr w:type="gramStart"/>
      <w:ins w:id="1980" w:author="Belisle, Pierre" w:date="2021-02-09T14:38:00Z">
        <w:r w:rsidRPr="00BD6BA1">
          <w:rPr>
            <w:szCs w:val="24"/>
            <w:rPrChange w:id="1981" w:author="Belisle, Pierre" w:date="2021-02-09T14:45:00Z">
              <w:rPr/>
            </w:rPrChange>
          </w:rPr>
          <w:t>deux</w:t>
        </w:r>
        <w:proofErr w:type="gramEnd"/>
        <w:r w:rsidRPr="00BD6BA1">
          <w:rPr>
            <w:szCs w:val="24"/>
            <w:rPrChange w:id="1982" w:author="Belisle, Pierre" w:date="2021-02-09T14:45:00Z">
              <w:rPr/>
            </w:rPrChange>
          </w:rPr>
          <w:t xml:space="preserve"> </w:t>
        </w:r>
      </w:ins>
      <w:ins w:id="1983" w:author="Belisle, Pierre" w:date="2021-02-09T14:30:00Z">
        <w:r w:rsidR="005B2E6A" w:rsidRPr="00BD6BA1">
          <w:rPr>
            <w:szCs w:val="24"/>
            <w:rPrChange w:id="1984" w:author="Belisle, Pierre" w:date="2021-02-09T14:45:00Z">
              <w:rPr/>
            </w:rPrChange>
          </w:rPr>
          <w:t>antenne</w:t>
        </w:r>
      </w:ins>
      <w:ins w:id="1985" w:author="Belisle, Pierre" w:date="2021-02-09T14:38:00Z">
        <w:r w:rsidRPr="00BD6BA1">
          <w:rPr>
            <w:szCs w:val="24"/>
            <w:rPrChange w:id="1986" w:author="Belisle, Pierre" w:date="2021-02-09T14:45:00Z">
              <w:rPr/>
            </w:rPrChange>
          </w:rPr>
          <w:t>s</w:t>
        </w:r>
      </w:ins>
    </w:p>
    <w:p w14:paraId="5D970966" w14:textId="77777777" w:rsidR="005B2E6A" w:rsidRPr="00BD6BA1" w:rsidRDefault="005B2E6A" w:rsidP="005B2E6A">
      <w:pPr>
        <w:numPr>
          <w:ilvl w:val="0"/>
          <w:numId w:val="19"/>
        </w:numPr>
        <w:rPr>
          <w:ins w:id="1987" w:author="Belisle, Pierre" w:date="2021-02-09T14:30:00Z"/>
          <w:szCs w:val="24"/>
          <w:rPrChange w:id="1988" w:author="Belisle, Pierre" w:date="2021-02-09T14:45:00Z">
            <w:rPr>
              <w:ins w:id="1989" w:author="Belisle, Pierre" w:date="2021-02-09T14:30:00Z"/>
            </w:rPr>
          </w:rPrChange>
        </w:rPr>
      </w:pPr>
      <w:ins w:id="1990" w:author="Belisle, Pierre" w:date="2021-02-09T14:30:00Z">
        <w:r w:rsidRPr="00BD6BA1">
          <w:rPr>
            <w:szCs w:val="24"/>
            <w:rPrChange w:id="1991" w:author="Belisle, Pierre" w:date="2021-02-09T14:45:00Z">
              <w:rPr/>
            </w:rPrChange>
          </w:rPr>
          <w:t>Services</w:t>
        </w:r>
      </w:ins>
    </w:p>
    <w:p w14:paraId="06508246" w14:textId="51164922" w:rsidR="005B2E6A" w:rsidRPr="00BD6BA1" w:rsidRDefault="005B2E6A" w:rsidP="005B2E6A">
      <w:pPr>
        <w:numPr>
          <w:ilvl w:val="1"/>
          <w:numId w:val="19"/>
        </w:numPr>
        <w:rPr>
          <w:ins w:id="1992" w:author="Belisle, Pierre" w:date="2021-02-09T14:30:00Z"/>
          <w:szCs w:val="24"/>
          <w:rPrChange w:id="1993" w:author="Belisle, Pierre" w:date="2021-02-09T14:45:00Z">
            <w:rPr>
              <w:ins w:id="1994" w:author="Belisle, Pierre" w:date="2021-02-09T14:30:00Z"/>
            </w:rPr>
          </w:rPrChange>
        </w:rPr>
      </w:pPr>
      <w:proofErr w:type="gramStart"/>
      <w:ins w:id="1995" w:author="Belisle, Pierre" w:date="2021-02-09T14:30:00Z">
        <w:r w:rsidRPr="00BD6BA1">
          <w:rPr>
            <w:szCs w:val="24"/>
            <w:rPrChange w:id="1996" w:author="Belisle, Pierre" w:date="2021-02-09T14:45:00Z">
              <w:rPr/>
            </w:rPrChange>
          </w:rPr>
          <w:t>accesseur</w:t>
        </w:r>
        <w:proofErr w:type="gramEnd"/>
        <w:r w:rsidRPr="00BD6BA1">
          <w:rPr>
            <w:szCs w:val="24"/>
            <w:rPrChange w:id="1997" w:author="Belisle, Pierre" w:date="2021-02-09T14:45:00Z">
              <w:rPr/>
            </w:rPrChange>
          </w:rPr>
          <w:t xml:space="preserve"> </w:t>
        </w:r>
      </w:ins>
      <w:ins w:id="1998" w:author="Belisle, Pierre" w:date="2021-02-09T14:38:00Z">
        <w:r w:rsidR="00E1046C" w:rsidRPr="00BD6BA1">
          <w:rPr>
            <w:szCs w:val="24"/>
            <w:rPrChange w:id="1999" w:author="Belisle, Pierre" w:date="2021-02-09T14:45:00Z">
              <w:rPr/>
            </w:rPrChange>
          </w:rPr>
          <w:t>du</w:t>
        </w:r>
      </w:ins>
      <w:ins w:id="2000" w:author="Belisle, Pierre" w:date="2021-02-09T14:30:00Z">
        <w:r w:rsidRPr="00BD6BA1">
          <w:rPr>
            <w:szCs w:val="24"/>
            <w:rPrChange w:id="2001" w:author="Belisle, Pierre" w:date="2021-02-09T14:45:00Z">
              <w:rPr/>
            </w:rPrChange>
          </w:rPr>
          <w:t xml:space="preserve"> numéro de connexion</w:t>
        </w:r>
      </w:ins>
    </w:p>
    <w:p w14:paraId="59A26057" w14:textId="153815E5" w:rsidR="005B2E6A" w:rsidRPr="00BD6BA1" w:rsidRDefault="005B2E6A" w:rsidP="005B2E6A">
      <w:pPr>
        <w:numPr>
          <w:ilvl w:val="1"/>
          <w:numId w:val="19"/>
        </w:numPr>
        <w:rPr>
          <w:ins w:id="2002" w:author="Belisle, Pierre" w:date="2021-02-09T14:30:00Z"/>
          <w:szCs w:val="24"/>
          <w:rPrChange w:id="2003" w:author="Belisle, Pierre" w:date="2021-02-09T14:45:00Z">
            <w:rPr>
              <w:ins w:id="2004" w:author="Belisle, Pierre" w:date="2021-02-09T14:30:00Z"/>
            </w:rPr>
          </w:rPrChange>
        </w:rPr>
      </w:pPr>
      <w:proofErr w:type="spellStart"/>
      <w:proofErr w:type="gramStart"/>
      <w:ins w:id="2005" w:author="Belisle, Pierre" w:date="2021-02-09T14:30:00Z">
        <w:r w:rsidRPr="00BD6BA1">
          <w:rPr>
            <w:szCs w:val="24"/>
            <w:rPrChange w:id="2006" w:author="Belisle, Pierre" w:date="2021-02-09T14:45:00Z">
              <w:rPr/>
            </w:rPrChange>
          </w:rPr>
          <w:t>equals</w:t>
        </w:r>
        <w:proofErr w:type="spellEnd"/>
        <w:r w:rsidRPr="00BD6BA1">
          <w:rPr>
            <w:szCs w:val="24"/>
            <w:rPrChange w:id="2007" w:author="Belisle, Pierre" w:date="2021-02-09T14:45:00Z">
              <w:rPr/>
            </w:rPrChange>
          </w:rPr>
          <w:t>(</w:t>
        </w:r>
        <w:proofErr w:type="gramEnd"/>
        <w:r w:rsidRPr="00BD6BA1">
          <w:rPr>
            <w:szCs w:val="24"/>
            <w:rPrChange w:id="2008" w:author="Belisle, Pierre" w:date="2021-02-09T14:45:00Z">
              <w:rPr/>
            </w:rPrChange>
          </w:rPr>
          <w:t>) comparant les numéros de connexion</w:t>
        </w:r>
      </w:ins>
    </w:p>
    <w:p w14:paraId="4556CA30" w14:textId="77777777" w:rsidR="005B2E6A" w:rsidRPr="00BD6BA1" w:rsidRDefault="005B2E6A" w:rsidP="005B2E6A">
      <w:pPr>
        <w:rPr>
          <w:ins w:id="2009" w:author="Belisle, Pierre" w:date="2021-02-09T14:30:00Z"/>
          <w:szCs w:val="24"/>
          <w:rPrChange w:id="2010" w:author="Belisle, Pierre" w:date="2021-02-09T14:45:00Z">
            <w:rPr>
              <w:ins w:id="2011" w:author="Belisle, Pierre" w:date="2021-02-09T14:30:00Z"/>
            </w:rPr>
          </w:rPrChange>
        </w:rPr>
      </w:pPr>
    </w:p>
    <w:p w14:paraId="2D977273" w14:textId="77777777" w:rsidR="005B2E6A" w:rsidRPr="00BD6BA1" w:rsidRDefault="005B2E6A" w:rsidP="005B2E6A">
      <w:pPr>
        <w:rPr>
          <w:ins w:id="2012" w:author="Belisle, Pierre" w:date="2021-02-09T14:30:00Z"/>
          <w:szCs w:val="24"/>
          <w:rPrChange w:id="2013" w:author="Belisle, Pierre" w:date="2021-02-09T14:45:00Z">
            <w:rPr>
              <w:ins w:id="2014" w:author="Belisle, Pierre" w:date="2021-02-09T14:30:00Z"/>
            </w:rPr>
          </w:rPrChange>
        </w:rPr>
      </w:pPr>
      <w:proofErr w:type="spellStart"/>
      <w:proofErr w:type="gramStart"/>
      <w:ins w:id="2015" w:author="Belisle, Pierre" w:date="2021-02-09T14:30:00Z">
        <w:r w:rsidRPr="00BD6BA1">
          <w:rPr>
            <w:b/>
            <w:szCs w:val="24"/>
            <w:rPrChange w:id="2016" w:author="Belisle, Pierre" w:date="2021-02-09T14:45:00Z">
              <w:rPr>
                <w:b/>
              </w:rPr>
            </w:rPrChange>
          </w:rPr>
          <w:t>modele.communication</w:t>
        </w:r>
        <w:proofErr w:type="spellEnd"/>
        <w:r w:rsidRPr="00BD6BA1">
          <w:rPr>
            <w:b/>
            <w:szCs w:val="24"/>
            <w:rPrChange w:id="2017" w:author="Belisle, Pierre" w:date="2021-02-09T14:45:00Z">
              <w:rPr>
                <w:b/>
              </w:rPr>
            </w:rPrChange>
          </w:rPr>
          <w:t>::</w:t>
        </w:r>
        <w:proofErr w:type="gramEnd"/>
        <w:r w:rsidRPr="00BD6BA1">
          <w:rPr>
            <w:b/>
            <w:szCs w:val="24"/>
            <w:rPrChange w:id="2018" w:author="Belisle, Pierre" w:date="2021-02-09T14:45:00Z">
              <w:rPr>
                <w:b/>
              </w:rPr>
            </w:rPrChange>
          </w:rPr>
          <w:t>Message</w:t>
        </w:r>
      </w:ins>
    </w:p>
    <w:p w14:paraId="260E658B" w14:textId="77777777" w:rsidR="005B2E6A" w:rsidRPr="00BD6BA1" w:rsidRDefault="005B2E6A" w:rsidP="005B2E6A">
      <w:pPr>
        <w:numPr>
          <w:ilvl w:val="0"/>
          <w:numId w:val="19"/>
        </w:numPr>
        <w:rPr>
          <w:ins w:id="2019" w:author="Belisle, Pierre" w:date="2021-02-09T14:30:00Z"/>
          <w:szCs w:val="24"/>
          <w:rPrChange w:id="2020" w:author="Belisle, Pierre" w:date="2021-02-09T14:45:00Z">
            <w:rPr>
              <w:ins w:id="2021" w:author="Belisle, Pierre" w:date="2021-02-09T14:30:00Z"/>
            </w:rPr>
          </w:rPrChange>
        </w:rPr>
      </w:pPr>
      <w:ins w:id="2022" w:author="Belisle, Pierre" w:date="2021-02-09T14:30:00Z">
        <w:r w:rsidRPr="00BD6BA1">
          <w:rPr>
            <w:szCs w:val="24"/>
            <w:rPrChange w:id="2023" w:author="Belisle, Pierre" w:date="2021-02-09T14:45:00Z">
              <w:rPr/>
            </w:rPrChange>
          </w:rPr>
          <w:t>Attributs</w:t>
        </w:r>
      </w:ins>
    </w:p>
    <w:p w14:paraId="115A4F14" w14:textId="77777777" w:rsidR="005B2E6A" w:rsidRPr="00BD6BA1" w:rsidRDefault="005B2E6A" w:rsidP="005B2E6A">
      <w:pPr>
        <w:numPr>
          <w:ilvl w:val="1"/>
          <w:numId w:val="19"/>
        </w:numPr>
        <w:rPr>
          <w:ins w:id="2024" w:author="Belisle, Pierre" w:date="2021-02-09T14:30:00Z"/>
          <w:szCs w:val="24"/>
          <w:rPrChange w:id="2025" w:author="Belisle, Pierre" w:date="2021-02-09T14:45:00Z">
            <w:rPr>
              <w:ins w:id="2026" w:author="Belisle, Pierre" w:date="2021-02-09T14:30:00Z"/>
            </w:rPr>
          </w:rPrChange>
        </w:rPr>
      </w:pPr>
      <w:proofErr w:type="gramStart"/>
      <w:ins w:id="2027" w:author="Belisle, Pierre" w:date="2021-02-09T14:30:00Z">
        <w:r w:rsidRPr="00BD6BA1">
          <w:rPr>
            <w:szCs w:val="24"/>
            <w:rPrChange w:id="2028" w:author="Belisle, Pierre" w:date="2021-02-09T14:45:00Z">
              <w:rPr/>
            </w:rPrChange>
          </w:rPr>
          <w:t>numéro</w:t>
        </w:r>
        <w:proofErr w:type="gramEnd"/>
        <w:r w:rsidRPr="00BD6BA1">
          <w:rPr>
            <w:szCs w:val="24"/>
            <w:rPrChange w:id="2029" w:author="Belisle, Pierre" w:date="2021-02-09T14:45:00Z">
              <w:rPr/>
            </w:rPrChange>
          </w:rPr>
          <w:t xml:space="preserve"> de destination (String)</w:t>
        </w:r>
      </w:ins>
    </w:p>
    <w:p w14:paraId="509873FA" w14:textId="77777777" w:rsidR="005B2E6A" w:rsidRPr="00BD6BA1" w:rsidRDefault="005B2E6A" w:rsidP="005B2E6A">
      <w:pPr>
        <w:numPr>
          <w:ilvl w:val="1"/>
          <w:numId w:val="19"/>
        </w:numPr>
        <w:rPr>
          <w:ins w:id="2030" w:author="Belisle, Pierre" w:date="2021-02-09T14:30:00Z"/>
          <w:szCs w:val="24"/>
          <w:rPrChange w:id="2031" w:author="Belisle, Pierre" w:date="2021-02-09T14:45:00Z">
            <w:rPr>
              <w:ins w:id="2032" w:author="Belisle, Pierre" w:date="2021-02-09T14:30:00Z"/>
            </w:rPr>
          </w:rPrChange>
        </w:rPr>
      </w:pPr>
      <w:proofErr w:type="gramStart"/>
      <w:ins w:id="2033" w:author="Belisle, Pierre" w:date="2021-02-09T14:30:00Z">
        <w:r w:rsidRPr="00BD6BA1">
          <w:rPr>
            <w:szCs w:val="24"/>
            <w:rPrChange w:id="2034" w:author="Belisle, Pierre" w:date="2021-02-09T14:45:00Z">
              <w:rPr/>
            </w:rPrChange>
          </w:rPr>
          <w:t>message</w:t>
        </w:r>
        <w:proofErr w:type="gramEnd"/>
        <w:r w:rsidRPr="00BD6BA1">
          <w:rPr>
            <w:szCs w:val="24"/>
            <w:rPrChange w:id="2035" w:author="Belisle, Pierre" w:date="2021-02-09T14:45:00Z">
              <w:rPr/>
            </w:rPrChange>
          </w:rPr>
          <w:t xml:space="preserve"> (String)</w:t>
        </w:r>
      </w:ins>
    </w:p>
    <w:p w14:paraId="03A62321" w14:textId="553EEB99" w:rsidR="005B2E6A" w:rsidRPr="00BD6BA1" w:rsidRDefault="005B2E6A" w:rsidP="005B2E6A">
      <w:pPr>
        <w:numPr>
          <w:ilvl w:val="0"/>
          <w:numId w:val="19"/>
        </w:numPr>
        <w:rPr>
          <w:ins w:id="2036" w:author="Belisle, Pierre" w:date="2021-02-09T14:30:00Z"/>
          <w:szCs w:val="24"/>
          <w:rPrChange w:id="2037" w:author="Belisle, Pierre" w:date="2021-02-09T14:45:00Z">
            <w:rPr>
              <w:ins w:id="2038" w:author="Belisle, Pierre" w:date="2021-02-09T14:30:00Z"/>
            </w:rPr>
          </w:rPrChange>
        </w:rPr>
      </w:pPr>
      <w:ins w:id="2039" w:author="Belisle, Pierre" w:date="2021-02-09T14:30:00Z">
        <w:r w:rsidRPr="00BD6BA1">
          <w:rPr>
            <w:szCs w:val="24"/>
            <w:rPrChange w:id="2040" w:author="Belisle, Pierre" w:date="2021-02-09T14:45:00Z">
              <w:rPr/>
            </w:rPrChange>
          </w:rPr>
          <w:t>Constructeur par paramètre</w:t>
        </w:r>
      </w:ins>
      <w:ins w:id="2041" w:author="Belisle, Pierre" w:date="2021-02-09T14:51:00Z">
        <w:r w:rsidR="00FE2371">
          <w:rPr>
            <w:szCs w:val="24"/>
          </w:rPr>
          <w:t>s</w:t>
        </w:r>
      </w:ins>
      <w:ins w:id="2042" w:author="Belisle, Pierre" w:date="2021-02-09T14:30:00Z">
        <w:r w:rsidRPr="00BD6BA1">
          <w:rPr>
            <w:szCs w:val="24"/>
            <w:rPrChange w:id="2043" w:author="Belisle, Pierre" w:date="2021-02-09T14:45:00Z">
              <w:rPr/>
            </w:rPrChange>
          </w:rPr>
          <w:t xml:space="preserve"> recevant:</w:t>
        </w:r>
      </w:ins>
    </w:p>
    <w:p w14:paraId="179E4C48" w14:textId="77777777" w:rsidR="005B2E6A" w:rsidRPr="00BD6BA1" w:rsidRDefault="005B2E6A" w:rsidP="005B2E6A">
      <w:pPr>
        <w:numPr>
          <w:ilvl w:val="1"/>
          <w:numId w:val="19"/>
        </w:numPr>
        <w:rPr>
          <w:ins w:id="2044" w:author="Belisle, Pierre" w:date="2021-02-09T14:30:00Z"/>
          <w:szCs w:val="24"/>
          <w:rPrChange w:id="2045" w:author="Belisle, Pierre" w:date="2021-02-09T14:45:00Z">
            <w:rPr>
              <w:ins w:id="2046" w:author="Belisle, Pierre" w:date="2021-02-09T14:30:00Z"/>
            </w:rPr>
          </w:rPrChange>
        </w:rPr>
      </w:pPr>
      <w:proofErr w:type="gramStart"/>
      <w:ins w:id="2047" w:author="Belisle, Pierre" w:date="2021-02-09T14:30:00Z">
        <w:r w:rsidRPr="00BD6BA1">
          <w:rPr>
            <w:szCs w:val="24"/>
            <w:rPrChange w:id="2048" w:author="Belisle, Pierre" w:date="2021-02-09T14:45:00Z">
              <w:rPr/>
            </w:rPrChange>
          </w:rPr>
          <w:t>numéro</w:t>
        </w:r>
        <w:proofErr w:type="gramEnd"/>
        <w:r w:rsidRPr="00BD6BA1">
          <w:rPr>
            <w:szCs w:val="24"/>
            <w:rPrChange w:id="2049" w:author="Belisle, Pierre" w:date="2021-02-09T14:45:00Z">
              <w:rPr/>
            </w:rPrChange>
          </w:rPr>
          <w:t xml:space="preserve"> de destination</w:t>
        </w:r>
      </w:ins>
    </w:p>
    <w:p w14:paraId="2EE12ED7" w14:textId="77777777" w:rsidR="005B2E6A" w:rsidRPr="00BD6BA1" w:rsidRDefault="005B2E6A" w:rsidP="005B2E6A">
      <w:pPr>
        <w:numPr>
          <w:ilvl w:val="1"/>
          <w:numId w:val="19"/>
        </w:numPr>
        <w:rPr>
          <w:ins w:id="2050" w:author="Belisle, Pierre" w:date="2021-02-09T14:30:00Z"/>
          <w:szCs w:val="24"/>
          <w:rPrChange w:id="2051" w:author="Belisle, Pierre" w:date="2021-02-09T14:45:00Z">
            <w:rPr>
              <w:ins w:id="2052" w:author="Belisle, Pierre" w:date="2021-02-09T14:30:00Z"/>
            </w:rPr>
          </w:rPrChange>
        </w:rPr>
      </w:pPr>
      <w:proofErr w:type="gramStart"/>
      <w:ins w:id="2053" w:author="Belisle, Pierre" w:date="2021-02-09T14:30:00Z">
        <w:r w:rsidRPr="00BD6BA1">
          <w:rPr>
            <w:szCs w:val="24"/>
            <w:rPrChange w:id="2054" w:author="Belisle, Pierre" w:date="2021-02-09T14:45:00Z">
              <w:rPr/>
            </w:rPrChange>
          </w:rPr>
          <w:t>message</w:t>
        </w:r>
        <w:proofErr w:type="gramEnd"/>
        <w:r w:rsidRPr="00BD6BA1">
          <w:rPr>
            <w:szCs w:val="24"/>
            <w:rPrChange w:id="2055" w:author="Belisle, Pierre" w:date="2021-02-09T14:45:00Z">
              <w:rPr/>
            </w:rPrChange>
          </w:rPr>
          <w:t xml:space="preserve"> </w:t>
        </w:r>
      </w:ins>
    </w:p>
    <w:p w14:paraId="0FCEA8ED" w14:textId="77777777" w:rsidR="005B2E6A" w:rsidRPr="00BD6BA1" w:rsidRDefault="005B2E6A" w:rsidP="005B2E6A">
      <w:pPr>
        <w:numPr>
          <w:ilvl w:val="0"/>
          <w:numId w:val="19"/>
        </w:numPr>
        <w:rPr>
          <w:ins w:id="2056" w:author="Belisle, Pierre" w:date="2021-02-09T14:30:00Z"/>
          <w:szCs w:val="24"/>
          <w:rPrChange w:id="2057" w:author="Belisle, Pierre" w:date="2021-02-09T14:45:00Z">
            <w:rPr>
              <w:ins w:id="2058" w:author="Belisle, Pierre" w:date="2021-02-09T14:30:00Z"/>
            </w:rPr>
          </w:rPrChange>
        </w:rPr>
      </w:pPr>
      <w:ins w:id="2059" w:author="Belisle, Pierre" w:date="2021-02-09T14:30:00Z">
        <w:r w:rsidRPr="00BD6BA1">
          <w:rPr>
            <w:szCs w:val="24"/>
            <w:rPrChange w:id="2060" w:author="Belisle, Pierre" w:date="2021-02-09T14:45:00Z">
              <w:rPr/>
            </w:rPrChange>
          </w:rPr>
          <w:t>Services</w:t>
        </w:r>
      </w:ins>
    </w:p>
    <w:p w14:paraId="06335621" w14:textId="3D182E5D" w:rsidR="005B2E6A" w:rsidRPr="00BD6BA1" w:rsidRDefault="00E1046C" w:rsidP="005B2E6A">
      <w:pPr>
        <w:numPr>
          <w:ilvl w:val="1"/>
          <w:numId w:val="19"/>
        </w:numPr>
        <w:rPr>
          <w:ins w:id="2061" w:author="Belisle, Pierre" w:date="2021-02-09T14:30:00Z"/>
          <w:szCs w:val="24"/>
          <w:rPrChange w:id="2062" w:author="Belisle, Pierre" w:date="2021-02-09T14:45:00Z">
            <w:rPr>
              <w:ins w:id="2063" w:author="Belisle, Pierre" w:date="2021-02-09T14:30:00Z"/>
            </w:rPr>
          </w:rPrChange>
        </w:rPr>
      </w:pPr>
      <w:ins w:id="2064" w:author="Belisle, Pierre" w:date="2021-02-09T14:30:00Z">
        <w:r w:rsidRPr="00BD6BA1">
          <w:rPr>
            <w:szCs w:val="24"/>
            <w:rPrChange w:id="2065" w:author="Belisle, Pierre" w:date="2021-02-09T14:45:00Z">
              <w:rPr/>
            </w:rPrChange>
          </w:rPr>
          <w:t>A</w:t>
        </w:r>
        <w:r w:rsidR="005B2E6A" w:rsidRPr="00BD6BA1">
          <w:rPr>
            <w:szCs w:val="24"/>
            <w:rPrChange w:id="2066" w:author="Belisle, Pierre" w:date="2021-02-09T14:45:00Z">
              <w:rPr/>
            </w:rPrChange>
          </w:rPr>
          <w:t>ccesseur</w:t>
        </w:r>
      </w:ins>
      <w:ins w:id="2067" w:author="Belisle, Pierre" w:date="2021-02-09T14:38:00Z">
        <w:r w:rsidRPr="00BD6BA1">
          <w:rPr>
            <w:szCs w:val="24"/>
            <w:rPrChange w:id="2068" w:author="Belisle, Pierre" w:date="2021-02-09T14:45:00Z">
              <w:rPr/>
            </w:rPrChange>
          </w:rPr>
          <w:t xml:space="preserve">s </w:t>
        </w:r>
      </w:ins>
      <w:ins w:id="2069" w:author="Belisle, Pierre" w:date="2021-02-09T14:30:00Z">
        <w:r w:rsidR="005B2E6A" w:rsidRPr="00BD6BA1">
          <w:rPr>
            <w:szCs w:val="24"/>
            <w:rPrChange w:id="2070" w:author="Belisle, Pierre" w:date="2021-02-09T14:45:00Z">
              <w:rPr/>
            </w:rPrChange>
          </w:rPr>
          <w:t>pour les deux attributs</w:t>
        </w:r>
      </w:ins>
    </w:p>
    <w:p w14:paraId="7A7BF525" w14:textId="77777777" w:rsidR="005B2E6A" w:rsidRPr="00BD6BA1" w:rsidRDefault="005B2E6A" w:rsidP="005B2E6A">
      <w:pPr>
        <w:rPr>
          <w:ins w:id="2071" w:author="Belisle, Pierre" w:date="2021-02-09T14:30:00Z"/>
          <w:szCs w:val="24"/>
          <w:rPrChange w:id="2072" w:author="Belisle, Pierre" w:date="2021-02-09T14:45:00Z">
            <w:rPr>
              <w:ins w:id="2073" w:author="Belisle, Pierre" w:date="2021-02-09T14:30:00Z"/>
            </w:rPr>
          </w:rPrChange>
        </w:rPr>
      </w:pPr>
    </w:p>
    <w:p w14:paraId="00787F63" w14:textId="77777777" w:rsidR="005B2E6A" w:rsidRPr="00BD6BA1" w:rsidRDefault="005B2E6A" w:rsidP="005B2E6A">
      <w:pPr>
        <w:rPr>
          <w:ins w:id="2074" w:author="Belisle, Pierre" w:date="2021-02-09T14:30:00Z"/>
          <w:b/>
          <w:szCs w:val="24"/>
          <w:rPrChange w:id="2075" w:author="Belisle, Pierre" w:date="2021-02-09T14:45:00Z">
            <w:rPr>
              <w:ins w:id="2076" w:author="Belisle, Pierre" w:date="2021-02-09T14:30:00Z"/>
              <w:b/>
            </w:rPr>
          </w:rPrChange>
        </w:rPr>
      </w:pPr>
      <w:proofErr w:type="spellStart"/>
      <w:proofErr w:type="gramStart"/>
      <w:ins w:id="2077" w:author="Belisle, Pierre" w:date="2021-02-09T14:30:00Z">
        <w:r w:rsidRPr="00BD6BA1">
          <w:rPr>
            <w:b/>
            <w:szCs w:val="24"/>
            <w:rPrChange w:id="2078" w:author="Belisle, Pierre" w:date="2021-02-09T14:45:00Z">
              <w:rPr>
                <w:b/>
              </w:rPr>
            </w:rPrChange>
          </w:rPr>
          <w:t>modele.reseau</w:t>
        </w:r>
        <w:proofErr w:type="spellEnd"/>
        <w:r w:rsidRPr="00BD6BA1">
          <w:rPr>
            <w:b/>
            <w:szCs w:val="24"/>
            <w:rPrChange w:id="2079" w:author="Belisle, Pierre" w:date="2021-02-09T14:45:00Z">
              <w:rPr>
                <w:b/>
              </w:rPr>
            </w:rPrChange>
          </w:rPr>
          <w:t>::</w:t>
        </w:r>
        <w:proofErr w:type="spellStart"/>
        <w:proofErr w:type="gramEnd"/>
        <w:r w:rsidRPr="00BD6BA1">
          <w:rPr>
            <w:b/>
            <w:szCs w:val="24"/>
            <w:rPrChange w:id="2080" w:author="Belisle, Pierre" w:date="2021-02-09T14:45:00Z">
              <w:rPr>
                <w:b/>
              </w:rPr>
            </w:rPrChange>
          </w:rPr>
          <w:t>Reseau</w:t>
        </w:r>
        <w:proofErr w:type="spellEnd"/>
      </w:ins>
    </w:p>
    <w:p w14:paraId="29BB9EA8" w14:textId="77777777" w:rsidR="005B2E6A" w:rsidRPr="00BD6BA1" w:rsidRDefault="005B2E6A" w:rsidP="005B2E6A">
      <w:pPr>
        <w:rPr>
          <w:ins w:id="2081" w:author="Belisle, Pierre" w:date="2021-02-09T14:30:00Z"/>
          <w:szCs w:val="24"/>
          <w:rPrChange w:id="2082" w:author="Belisle, Pierre" w:date="2021-02-09T14:45:00Z">
            <w:rPr>
              <w:ins w:id="2083" w:author="Belisle, Pierre" w:date="2021-02-09T14:30:00Z"/>
            </w:rPr>
          </w:rPrChange>
        </w:rPr>
      </w:pPr>
      <w:ins w:id="2084" w:author="Belisle, Pierre" w:date="2021-02-09T14:30:00Z">
        <w:r w:rsidRPr="00BD6BA1">
          <w:rPr>
            <w:szCs w:val="24"/>
            <w:rPrChange w:id="2085" w:author="Belisle, Pierre" w:date="2021-02-09T14:45:00Z">
              <w:rPr/>
            </w:rPrChange>
          </w:rPr>
          <w:t>Un gestionnaire réseau incomplet vous est fourni, vous devez y ajouter les éléments suivants:</w:t>
        </w:r>
      </w:ins>
    </w:p>
    <w:p w14:paraId="1DC25486" w14:textId="77777777" w:rsidR="005B2E6A" w:rsidRPr="00BD6BA1" w:rsidRDefault="005B2E6A" w:rsidP="005B2E6A">
      <w:pPr>
        <w:numPr>
          <w:ilvl w:val="0"/>
          <w:numId w:val="25"/>
        </w:numPr>
        <w:rPr>
          <w:ins w:id="2086" w:author="Belisle, Pierre" w:date="2021-02-09T14:30:00Z"/>
          <w:szCs w:val="24"/>
          <w:rPrChange w:id="2087" w:author="Belisle, Pierre" w:date="2021-02-09T14:45:00Z">
            <w:rPr>
              <w:ins w:id="2088" w:author="Belisle, Pierre" w:date="2021-02-09T14:30:00Z"/>
            </w:rPr>
          </w:rPrChange>
        </w:rPr>
      </w:pPr>
      <w:proofErr w:type="gramStart"/>
      <w:ins w:id="2089" w:author="Belisle, Pierre" w:date="2021-02-09T14:30:00Z">
        <w:r w:rsidRPr="00BD6BA1">
          <w:rPr>
            <w:szCs w:val="24"/>
            <w:rPrChange w:id="2090" w:author="Belisle, Pierre" w:date="2021-02-09T14:45:00Z">
              <w:rPr/>
            </w:rPrChange>
          </w:rPr>
          <w:t>constantes</w:t>
        </w:r>
        <w:proofErr w:type="gramEnd"/>
        <w:r w:rsidRPr="00BD6BA1">
          <w:rPr>
            <w:szCs w:val="24"/>
            <w:rPrChange w:id="2091" w:author="Belisle, Pierre" w:date="2021-02-09T14:45:00Z">
              <w:rPr/>
            </w:rPrChange>
          </w:rPr>
          <w:t>:</w:t>
        </w:r>
      </w:ins>
    </w:p>
    <w:p w14:paraId="43314E37" w14:textId="77777777" w:rsidR="005B2E6A" w:rsidRPr="00BD6BA1" w:rsidRDefault="005B2E6A" w:rsidP="005B2E6A">
      <w:pPr>
        <w:numPr>
          <w:ilvl w:val="1"/>
          <w:numId w:val="25"/>
        </w:numPr>
        <w:rPr>
          <w:ins w:id="2092" w:author="Belisle, Pierre" w:date="2021-02-09T14:30:00Z"/>
          <w:szCs w:val="24"/>
          <w:rPrChange w:id="2093" w:author="Belisle, Pierre" w:date="2021-02-09T14:45:00Z">
            <w:rPr>
              <w:ins w:id="2094" w:author="Belisle, Pierre" w:date="2021-02-09T14:30:00Z"/>
            </w:rPr>
          </w:rPrChange>
        </w:rPr>
      </w:pPr>
      <w:ins w:id="2095" w:author="Belisle, Pierre" w:date="2021-02-09T14:30:00Z">
        <w:r w:rsidRPr="00BD6BA1">
          <w:rPr>
            <w:szCs w:val="24"/>
            <w:rPrChange w:id="2096" w:author="Belisle, Pierre" w:date="2021-02-09T14:45:00Z">
              <w:rPr/>
            </w:rPrChange>
          </w:rPr>
          <w:t>PERIODE_SIMULATION_MS = 100</w:t>
        </w:r>
      </w:ins>
    </w:p>
    <w:p w14:paraId="559278A5" w14:textId="77777777" w:rsidR="005B2E6A" w:rsidRPr="00BD6BA1" w:rsidRDefault="005B2E6A" w:rsidP="005B2E6A">
      <w:pPr>
        <w:numPr>
          <w:ilvl w:val="1"/>
          <w:numId w:val="25"/>
        </w:numPr>
        <w:rPr>
          <w:ins w:id="2097" w:author="Belisle, Pierre" w:date="2021-02-09T14:30:00Z"/>
          <w:szCs w:val="24"/>
          <w:rPrChange w:id="2098" w:author="Belisle, Pierre" w:date="2021-02-09T14:45:00Z">
            <w:rPr>
              <w:ins w:id="2099" w:author="Belisle, Pierre" w:date="2021-02-09T14:30:00Z"/>
            </w:rPr>
          </w:rPrChange>
        </w:rPr>
      </w:pPr>
      <w:ins w:id="2100" w:author="Belisle, Pierre" w:date="2021-02-09T14:30:00Z">
        <w:r w:rsidRPr="00BD6BA1">
          <w:rPr>
            <w:szCs w:val="24"/>
            <w:rPrChange w:id="2101" w:author="Belisle, Pierre" w:date="2021-02-09T14:45:00Z">
              <w:rPr/>
            </w:rPrChange>
          </w:rPr>
          <w:t>VITESSE = 10.0</w:t>
        </w:r>
      </w:ins>
    </w:p>
    <w:p w14:paraId="6F2B403C" w14:textId="77777777" w:rsidR="005B2E6A" w:rsidRPr="00BD6BA1" w:rsidRDefault="005B2E6A" w:rsidP="005B2E6A">
      <w:pPr>
        <w:numPr>
          <w:ilvl w:val="1"/>
          <w:numId w:val="25"/>
        </w:numPr>
        <w:rPr>
          <w:ins w:id="2102" w:author="Belisle, Pierre" w:date="2021-02-09T14:30:00Z"/>
          <w:szCs w:val="24"/>
          <w:rPrChange w:id="2103" w:author="Belisle, Pierre" w:date="2021-02-09T14:45:00Z">
            <w:rPr>
              <w:ins w:id="2104" w:author="Belisle, Pierre" w:date="2021-02-09T14:30:00Z"/>
            </w:rPr>
          </w:rPrChange>
        </w:rPr>
      </w:pPr>
      <w:ins w:id="2105" w:author="Belisle, Pierre" w:date="2021-02-09T14:30:00Z">
        <w:r w:rsidRPr="00BD6BA1">
          <w:rPr>
            <w:szCs w:val="24"/>
            <w:rPrChange w:id="2106" w:author="Belisle, Pierre" w:date="2021-02-09T14:45:00Z">
              <w:rPr/>
            </w:rPrChange>
          </w:rPr>
          <w:t>DEVIATION_STANDARD = 0.05</w:t>
        </w:r>
      </w:ins>
    </w:p>
    <w:p w14:paraId="694C2605" w14:textId="77777777" w:rsidR="005B2E6A" w:rsidRPr="00BD6BA1" w:rsidRDefault="005B2E6A" w:rsidP="005B2E6A">
      <w:pPr>
        <w:numPr>
          <w:ilvl w:val="1"/>
          <w:numId w:val="25"/>
        </w:numPr>
        <w:rPr>
          <w:ins w:id="2107" w:author="Belisle, Pierre" w:date="2021-02-09T14:30:00Z"/>
          <w:szCs w:val="24"/>
          <w:rPrChange w:id="2108" w:author="Belisle, Pierre" w:date="2021-02-09T14:45:00Z">
            <w:rPr>
              <w:ins w:id="2109" w:author="Belisle, Pierre" w:date="2021-02-09T14:30:00Z"/>
            </w:rPr>
          </w:rPrChange>
        </w:rPr>
      </w:pPr>
      <w:ins w:id="2110" w:author="Belisle, Pierre" w:date="2021-02-09T14:30:00Z">
        <w:r w:rsidRPr="00BD6BA1">
          <w:rPr>
            <w:szCs w:val="24"/>
            <w:rPrChange w:id="2111" w:author="Belisle, Pierre" w:date="2021-02-09T14:45:00Z">
              <w:rPr/>
            </w:rPrChange>
          </w:rPr>
          <w:t>NB_CELLULAIRES = 30</w:t>
        </w:r>
      </w:ins>
    </w:p>
    <w:p w14:paraId="295B8122" w14:textId="77777777" w:rsidR="005B2E6A" w:rsidRPr="00BD6BA1" w:rsidRDefault="005B2E6A" w:rsidP="005B2E6A">
      <w:pPr>
        <w:numPr>
          <w:ilvl w:val="1"/>
          <w:numId w:val="25"/>
        </w:numPr>
        <w:rPr>
          <w:ins w:id="2112" w:author="Belisle, Pierre" w:date="2021-02-09T14:30:00Z"/>
          <w:szCs w:val="24"/>
          <w:rPrChange w:id="2113" w:author="Belisle, Pierre" w:date="2021-02-09T14:45:00Z">
            <w:rPr>
              <w:ins w:id="2114" w:author="Belisle, Pierre" w:date="2021-02-09T14:30:00Z"/>
            </w:rPr>
          </w:rPrChange>
        </w:rPr>
      </w:pPr>
      <w:ins w:id="2115" w:author="Belisle, Pierre" w:date="2021-02-09T14:30:00Z">
        <w:r w:rsidRPr="00BD6BA1">
          <w:rPr>
            <w:szCs w:val="24"/>
            <w:rPrChange w:id="2116" w:author="Belisle, Pierre" w:date="2021-02-09T14:45:00Z">
              <w:rPr/>
            </w:rPrChange>
          </w:rPr>
          <w:t>NB_ANTENNES = 10</w:t>
        </w:r>
      </w:ins>
    </w:p>
    <w:p w14:paraId="3675BDBC" w14:textId="77777777" w:rsidR="005B2E6A" w:rsidRPr="00BD6BA1" w:rsidRDefault="005B2E6A" w:rsidP="005B2E6A">
      <w:pPr>
        <w:numPr>
          <w:ilvl w:val="1"/>
          <w:numId w:val="25"/>
        </w:numPr>
        <w:rPr>
          <w:ins w:id="2117" w:author="Belisle, Pierre" w:date="2021-02-09T14:30:00Z"/>
          <w:szCs w:val="24"/>
          <w:rPrChange w:id="2118" w:author="Belisle, Pierre" w:date="2021-02-09T14:45:00Z">
            <w:rPr>
              <w:ins w:id="2119" w:author="Belisle, Pierre" w:date="2021-02-09T14:30:00Z"/>
            </w:rPr>
          </w:rPrChange>
        </w:rPr>
      </w:pPr>
      <w:ins w:id="2120" w:author="Belisle, Pierre" w:date="2021-02-09T14:30:00Z">
        <w:r w:rsidRPr="00BD6BA1">
          <w:rPr>
            <w:szCs w:val="24"/>
            <w:rPrChange w:id="2121" w:author="Belisle, Pierre" w:date="2021-02-09T14:45:00Z">
              <w:rPr/>
            </w:rPrChange>
          </w:rPr>
          <w:t>CODE_NON_CONNECTE = -1</w:t>
        </w:r>
      </w:ins>
    </w:p>
    <w:p w14:paraId="5DFC9A9B" w14:textId="77777777" w:rsidR="005B2E6A" w:rsidRPr="00BD6BA1" w:rsidRDefault="005B2E6A" w:rsidP="005B2E6A">
      <w:pPr>
        <w:numPr>
          <w:ilvl w:val="0"/>
          <w:numId w:val="25"/>
        </w:numPr>
        <w:rPr>
          <w:ins w:id="2122" w:author="Belisle, Pierre" w:date="2021-02-09T14:30:00Z"/>
          <w:szCs w:val="24"/>
          <w:rPrChange w:id="2123" w:author="Belisle, Pierre" w:date="2021-02-09T14:45:00Z">
            <w:rPr>
              <w:ins w:id="2124" w:author="Belisle, Pierre" w:date="2021-02-09T14:30:00Z"/>
            </w:rPr>
          </w:rPrChange>
        </w:rPr>
      </w:pPr>
      <w:proofErr w:type="gramStart"/>
      <w:ins w:id="2125" w:author="Belisle, Pierre" w:date="2021-02-09T14:30:00Z">
        <w:r w:rsidRPr="00BD6BA1">
          <w:rPr>
            <w:szCs w:val="24"/>
            <w:rPrChange w:id="2126" w:author="Belisle, Pierre" w:date="2021-02-09T14:45:00Z">
              <w:rPr/>
            </w:rPrChange>
          </w:rPr>
          <w:t>attributs</w:t>
        </w:r>
        <w:proofErr w:type="gramEnd"/>
        <w:r w:rsidRPr="00BD6BA1">
          <w:rPr>
            <w:szCs w:val="24"/>
            <w:rPrChange w:id="2127" w:author="Belisle, Pierre" w:date="2021-02-09T14:45:00Z">
              <w:rPr/>
            </w:rPrChange>
          </w:rPr>
          <w:t>:</w:t>
        </w:r>
      </w:ins>
    </w:p>
    <w:p w14:paraId="3EC406D3" w14:textId="77777777" w:rsidR="005B2E6A" w:rsidRPr="00BD6BA1" w:rsidRDefault="005B2E6A" w:rsidP="005B2E6A">
      <w:pPr>
        <w:numPr>
          <w:ilvl w:val="1"/>
          <w:numId w:val="25"/>
        </w:numPr>
        <w:rPr>
          <w:ins w:id="2128" w:author="Belisle, Pierre" w:date="2021-02-09T14:30:00Z"/>
          <w:szCs w:val="24"/>
          <w:rPrChange w:id="2129" w:author="Belisle, Pierre" w:date="2021-02-09T14:45:00Z">
            <w:rPr>
              <w:ins w:id="2130" w:author="Belisle, Pierre" w:date="2021-02-09T14:30:00Z"/>
            </w:rPr>
          </w:rPrChange>
        </w:rPr>
      </w:pPr>
      <w:proofErr w:type="gramStart"/>
      <w:ins w:id="2131" w:author="Belisle, Pierre" w:date="2021-02-09T14:30:00Z">
        <w:r w:rsidRPr="00BD6BA1">
          <w:rPr>
            <w:szCs w:val="24"/>
            <w:rPrChange w:id="2132" w:author="Belisle, Pierre" w:date="2021-02-09T14:45:00Z">
              <w:rPr/>
            </w:rPrChange>
          </w:rPr>
          <w:t>instance</w:t>
        </w:r>
        <w:proofErr w:type="gramEnd"/>
        <w:r w:rsidRPr="00BD6BA1">
          <w:rPr>
            <w:szCs w:val="24"/>
            <w:rPrChange w:id="2133" w:author="Belisle, Pierre" w:date="2021-02-09T14:45:00Z">
              <w:rPr/>
            </w:rPrChange>
          </w:rPr>
          <w:t xml:space="preserve"> de </w:t>
        </w:r>
        <w:proofErr w:type="spellStart"/>
        <w:r w:rsidRPr="00BD6BA1">
          <w:rPr>
            <w:szCs w:val="24"/>
            <w:rPrChange w:id="2134" w:author="Belisle, Pierre" w:date="2021-02-09T14:45:00Z">
              <w:rPr/>
            </w:rPrChange>
          </w:rPr>
          <w:t>Random</w:t>
        </w:r>
        <w:proofErr w:type="spellEnd"/>
      </w:ins>
    </w:p>
    <w:p w14:paraId="01469051" w14:textId="77777777" w:rsidR="005B2E6A" w:rsidRPr="00BD6BA1" w:rsidRDefault="005B2E6A" w:rsidP="005B2E6A">
      <w:pPr>
        <w:numPr>
          <w:ilvl w:val="1"/>
          <w:numId w:val="25"/>
        </w:numPr>
        <w:rPr>
          <w:ins w:id="2135" w:author="Belisle, Pierre" w:date="2021-02-09T14:30:00Z"/>
          <w:szCs w:val="24"/>
          <w:rPrChange w:id="2136" w:author="Belisle, Pierre" w:date="2021-02-09T14:45:00Z">
            <w:rPr>
              <w:ins w:id="2137" w:author="Belisle, Pierre" w:date="2021-02-09T14:30:00Z"/>
            </w:rPr>
          </w:rPrChange>
        </w:rPr>
      </w:pPr>
      <w:ins w:id="2138" w:author="Belisle, Pierre" w:date="2021-02-09T14:30:00Z">
        <w:r w:rsidRPr="00BD6BA1">
          <w:rPr>
            <w:szCs w:val="24"/>
            <w:rPrChange w:id="2139" w:author="Belisle, Pierre" w:date="2021-02-09T14:45:00Z">
              <w:rPr/>
            </w:rPrChange>
          </w:rPr>
          <w:t>Collection d’antennes</w:t>
        </w:r>
      </w:ins>
    </w:p>
    <w:p w14:paraId="0B1B27BB" w14:textId="77777777" w:rsidR="005B2E6A" w:rsidRPr="00BD6BA1" w:rsidRDefault="005B2E6A" w:rsidP="005B2E6A">
      <w:pPr>
        <w:numPr>
          <w:ilvl w:val="1"/>
          <w:numId w:val="25"/>
        </w:numPr>
        <w:rPr>
          <w:ins w:id="2140" w:author="Belisle, Pierre" w:date="2021-02-09T14:30:00Z"/>
          <w:szCs w:val="24"/>
          <w:rPrChange w:id="2141" w:author="Belisle, Pierre" w:date="2021-02-09T14:45:00Z">
            <w:rPr>
              <w:ins w:id="2142" w:author="Belisle, Pierre" w:date="2021-02-09T14:30:00Z"/>
            </w:rPr>
          </w:rPrChange>
        </w:rPr>
      </w:pPr>
      <w:ins w:id="2143" w:author="Belisle, Pierre" w:date="2021-02-09T14:30:00Z">
        <w:r w:rsidRPr="00BD6BA1">
          <w:rPr>
            <w:szCs w:val="24"/>
            <w:rPrChange w:id="2144" w:author="Belisle, Pierre" w:date="2021-02-09T14:45:00Z">
              <w:rPr/>
            </w:rPrChange>
          </w:rPr>
          <w:t>Collection de cellulaires</w:t>
        </w:r>
      </w:ins>
    </w:p>
    <w:p w14:paraId="2BCFDC2C" w14:textId="4A381BCB" w:rsidR="005B2E6A" w:rsidRPr="00BD6BA1" w:rsidRDefault="005B2E6A" w:rsidP="005B2E6A">
      <w:pPr>
        <w:numPr>
          <w:ilvl w:val="1"/>
          <w:numId w:val="25"/>
        </w:numPr>
        <w:rPr>
          <w:ins w:id="2145" w:author="Belisle, Pierre" w:date="2021-02-09T14:30:00Z"/>
          <w:szCs w:val="24"/>
          <w:rPrChange w:id="2146" w:author="Belisle, Pierre" w:date="2021-02-09T14:45:00Z">
            <w:rPr>
              <w:ins w:id="2147" w:author="Belisle, Pierre" w:date="2021-02-09T14:30:00Z"/>
            </w:rPr>
          </w:rPrChange>
        </w:rPr>
      </w:pPr>
      <w:ins w:id="2148" w:author="Belisle, Pierre" w:date="2021-02-09T14:30:00Z">
        <w:r w:rsidRPr="00BD6BA1">
          <w:rPr>
            <w:szCs w:val="24"/>
            <w:rPrChange w:id="2149" w:author="Belisle, Pierre" w:date="2021-02-09T14:45:00Z">
              <w:rPr/>
            </w:rPrChange>
          </w:rPr>
          <w:t>Une liste ordonnée contenant des connexions</w:t>
        </w:r>
      </w:ins>
      <w:ins w:id="2150" w:author="Belisle, Pierre" w:date="2021-02-09T14:38:00Z">
        <w:r w:rsidR="00E1046C" w:rsidRPr="00BD6BA1">
          <w:rPr>
            <w:szCs w:val="24"/>
            <w:rPrChange w:id="2151" w:author="Belisle, Pierre" w:date="2021-02-09T14:45:00Z">
              <w:rPr/>
            </w:rPrChange>
          </w:rPr>
          <w:t xml:space="preserve"> (</w:t>
        </w:r>
      </w:ins>
      <w:ins w:id="2152" w:author="Belisle, Pierre" w:date="2021-02-09T14:52:00Z">
        <w:r w:rsidR="00FE2371">
          <w:rPr>
            <w:szCs w:val="24"/>
          </w:rPr>
          <w:t>un objet de la classe</w:t>
        </w:r>
      </w:ins>
      <w:ins w:id="2153" w:author="Belisle, Pierre" w:date="2021-02-09T14:38:00Z">
        <w:r w:rsidR="00E1046C" w:rsidRPr="00BD6BA1">
          <w:rPr>
            <w:szCs w:val="24"/>
            <w:rPrChange w:id="2154" w:author="Belisle, Pierre" w:date="2021-02-09T14:45:00Z">
              <w:rPr/>
            </w:rPrChange>
          </w:rPr>
          <w:t xml:space="preserve"> que vous av</w:t>
        </w:r>
      </w:ins>
      <w:ins w:id="2155" w:author="Belisle, Pierre" w:date="2021-02-09T14:39:00Z">
        <w:r w:rsidR="00E1046C" w:rsidRPr="00BD6BA1">
          <w:rPr>
            <w:szCs w:val="24"/>
            <w:rPrChange w:id="2156" w:author="Belisle, Pierre" w:date="2021-02-09T14:45:00Z">
              <w:rPr/>
            </w:rPrChange>
          </w:rPr>
          <w:t>ez écrites)</w:t>
        </w:r>
      </w:ins>
      <w:ins w:id="2157" w:author="Belisle, Pierre" w:date="2021-02-09T14:54:00Z">
        <w:r w:rsidR="00543DD8">
          <w:rPr>
            <w:szCs w:val="24"/>
          </w:rPr>
          <w:t>.</w:t>
        </w:r>
      </w:ins>
    </w:p>
    <w:p w14:paraId="603E3B8B" w14:textId="77777777" w:rsidR="005B2E6A" w:rsidRPr="00BD6BA1" w:rsidRDefault="005B2E6A" w:rsidP="005B2E6A">
      <w:pPr>
        <w:numPr>
          <w:ilvl w:val="0"/>
          <w:numId w:val="25"/>
        </w:numPr>
        <w:rPr>
          <w:ins w:id="2158" w:author="Belisle, Pierre" w:date="2021-02-09T14:30:00Z"/>
          <w:szCs w:val="24"/>
          <w:rPrChange w:id="2159" w:author="Belisle, Pierre" w:date="2021-02-09T14:45:00Z">
            <w:rPr>
              <w:ins w:id="2160" w:author="Belisle, Pierre" w:date="2021-02-09T14:30:00Z"/>
            </w:rPr>
          </w:rPrChange>
        </w:rPr>
      </w:pPr>
      <w:proofErr w:type="gramStart"/>
      <w:ins w:id="2161" w:author="Belisle, Pierre" w:date="2021-02-09T14:30:00Z">
        <w:r w:rsidRPr="00BD6BA1">
          <w:rPr>
            <w:szCs w:val="24"/>
            <w:rPrChange w:id="2162" w:author="Belisle, Pierre" w:date="2021-02-09T14:45:00Z">
              <w:rPr/>
            </w:rPrChange>
          </w:rPr>
          <w:t>méthodes</w:t>
        </w:r>
        <w:proofErr w:type="gramEnd"/>
        <w:r w:rsidRPr="00BD6BA1">
          <w:rPr>
            <w:szCs w:val="24"/>
            <w:rPrChange w:id="2163" w:author="Belisle, Pierre" w:date="2021-02-09T14:45:00Z">
              <w:rPr/>
            </w:rPrChange>
          </w:rPr>
          <w:t xml:space="preserve"> privées</w:t>
        </w:r>
      </w:ins>
    </w:p>
    <w:p w14:paraId="4E7F247D" w14:textId="5C3ED792" w:rsidR="005B2E6A" w:rsidRPr="00BD6BA1" w:rsidRDefault="005B2E6A" w:rsidP="005B2E6A">
      <w:pPr>
        <w:numPr>
          <w:ilvl w:val="1"/>
          <w:numId w:val="25"/>
        </w:numPr>
        <w:rPr>
          <w:ins w:id="2164" w:author="Belisle, Pierre" w:date="2021-02-09T14:30:00Z"/>
          <w:szCs w:val="24"/>
          <w:rPrChange w:id="2165" w:author="Belisle, Pierre" w:date="2021-02-09T14:45:00Z">
            <w:rPr>
              <w:ins w:id="2166" w:author="Belisle, Pierre" w:date="2021-02-09T14:30:00Z"/>
            </w:rPr>
          </w:rPrChange>
        </w:rPr>
      </w:pPr>
      <w:proofErr w:type="gramStart"/>
      <w:ins w:id="2167" w:author="Belisle, Pierre" w:date="2021-02-09T14:30:00Z">
        <w:r w:rsidRPr="00BD6BA1">
          <w:rPr>
            <w:szCs w:val="24"/>
            <w:rPrChange w:id="2168" w:author="Belisle, Pierre" w:date="2021-02-09T14:45:00Z">
              <w:rPr/>
            </w:rPrChange>
          </w:rPr>
          <w:t>une</w:t>
        </w:r>
        <w:proofErr w:type="gramEnd"/>
        <w:r w:rsidRPr="00BD6BA1">
          <w:rPr>
            <w:szCs w:val="24"/>
            <w:rPrChange w:id="2169" w:author="Belisle, Pierre" w:date="2021-02-09T14:45:00Z">
              <w:rPr/>
            </w:rPrChange>
          </w:rPr>
          <w:t xml:space="preserve"> méthode permettant de créer des Antennes et de les ajouter dans la collection</w:t>
        </w:r>
      </w:ins>
      <w:ins w:id="2170" w:author="Belisle, Pierre" w:date="2021-02-09T14:53:00Z">
        <w:r w:rsidR="00543DD8">
          <w:rPr>
            <w:szCs w:val="24"/>
          </w:rPr>
          <w:t>.</w:t>
        </w:r>
      </w:ins>
    </w:p>
    <w:p w14:paraId="7EA7C199" w14:textId="71E0EF47" w:rsidR="005B2E6A" w:rsidRPr="00BD6BA1" w:rsidRDefault="005B2E6A" w:rsidP="005B2E6A">
      <w:pPr>
        <w:numPr>
          <w:ilvl w:val="1"/>
          <w:numId w:val="25"/>
        </w:numPr>
        <w:rPr>
          <w:ins w:id="2171" w:author="Belisle, Pierre" w:date="2021-02-09T14:30:00Z"/>
          <w:szCs w:val="24"/>
          <w:rPrChange w:id="2172" w:author="Belisle, Pierre" w:date="2021-02-09T14:45:00Z">
            <w:rPr>
              <w:ins w:id="2173" w:author="Belisle, Pierre" w:date="2021-02-09T14:30:00Z"/>
            </w:rPr>
          </w:rPrChange>
        </w:rPr>
      </w:pPr>
      <w:proofErr w:type="gramStart"/>
      <w:ins w:id="2174" w:author="Belisle, Pierre" w:date="2021-02-09T14:30:00Z">
        <w:r w:rsidRPr="00BD6BA1">
          <w:rPr>
            <w:szCs w:val="24"/>
            <w:rPrChange w:id="2175" w:author="Belisle, Pierre" w:date="2021-02-09T14:45:00Z">
              <w:rPr/>
            </w:rPrChange>
          </w:rPr>
          <w:t>une</w:t>
        </w:r>
        <w:proofErr w:type="gramEnd"/>
        <w:r w:rsidRPr="00BD6BA1">
          <w:rPr>
            <w:szCs w:val="24"/>
            <w:rPrChange w:id="2176" w:author="Belisle, Pierre" w:date="2021-02-09T14:45:00Z">
              <w:rPr/>
            </w:rPrChange>
          </w:rPr>
          <w:t xml:space="preserve"> méthode permettant de créer des Cellulaires et de les ajouter dans la collection </w:t>
        </w:r>
      </w:ins>
      <w:ins w:id="2177" w:author="Belisle, Pierre" w:date="2021-02-09T14:53:00Z">
        <w:r w:rsidR="00543DD8">
          <w:rPr>
            <w:szCs w:val="24"/>
          </w:rPr>
          <w:t>.</w:t>
        </w:r>
      </w:ins>
    </w:p>
    <w:p w14:paraId="04BB03E5" w14:textId="5D485E91" w:rsidR="005B2E6A" w:rsidRPr="00BD6BA1" w:rsidRDefault="005B2E6A" w:rsidP="005B2E6A">
      <w:pPr>
        <w:numPr>
          <w:ilvl w:val="2"/>
          <w:numId w:val="25"/>
        </w:numPr>
        <w:rPr>
          <w:ins w:id="2178" w:author="Belisle, Pierre" w:date="2021-02-09T14:30:00Z"/>
          <w:szCs w:val="24"/>
          <w:rPrChange w:id="2179" w:author="Belisle, Pierre" w:date="2021-02-09T14:45:00Z">
            <w:rPr>
              <w:ins w:id="2180" w:author="Belisle, Pierre" w:date="2021-02-09T14:30:00Z"/>
            </w:rPr>
          </w:rPrChange>
        </w:rPr>
      </w:pPr>
      <w:ins w:id="2181" w:author="Belisle, Pierre" w:date="2021-02-09T14:30:00Z">
        <w:r w:rsidRPr="00BD6BA1">
          <w:rPr>
            <w:szCs w:val="24"/>
            <w:rPrChange w:id="2182" w:author="Belisle, Pierre" w:date="2021-02-09T14:45:00Z">
              <w:rPr/>
            </w:rPrChange>
          </w:rPr>
          <w:t xml:space="preserve">NOTE: utiliser </w:t>
        </w:r>
        <w:proofErr w:type="spellStart"/>
        <w:proofErr w:type="gramStart"/>
        <w:r w:rsidRPr="00BD6BA1">
          <w:rPr>
            <w:szCs w:val="24"/>
            <w:rPrChange w:id="2183" w:author="Belisle, Pierre" w:date="2021-02-09T14:45:00Z">
              <w:rPr/>
            </w:rPrChange>
          </w:rPr>
          <w:t>GestionnaireScenario</w:t>
        </w:r>
        <w:proofErr w:type="spellEnd"/>
        <w:r w:rsidRPr="00BD6BA1">
          <w:rPr>
            <w:szCs w:val="24"/>
            <w:rPrChange w:id="2184" w:author="Belisle, Pierre" w:date="2021-02-09T14:45:00Z">
              <w:rPr/>
            </w:rPrChange>
          </w:rPr>
          <w:t>::</w:t>
        </w:r>
        <w:proofErr w:type="spellStart"/>
        <w:proofErr w:type="gramEnd"/>
        <w:r w:rsidRPr="00BD6BA1">
          <w:rPr>
            <w:szCs w:val="24"/>
            <w:rPrChange w:id="2185" w:author="Belisle, Pierre" w:date="2021-02-09T14:45:00Z">
              <w:rPr/>
            </w:rPrChange>
          </w:rPr>
          <w:t>obtenirNouveauNumeroStandard</w:t>
        </w:r>
        <w:proofErr w:type="spellEnd"/>
        <w:r w:rsidRPr="00BD6BA1">
          <w:rPr>
            <w:szCs w:val="24"/>
            <w:rPrChange w:id="2186" w:author="Belisle, Pierre" w:date="2021-02-09T14:45:00Z">
              <w:rPr/>
            </w:rPrChange>
          </w:rPr>
          <w:t>(), pour obtenir des numéros de téléphones</w:t>
        </w:r>
      </w:ins>
      <w:ins w:id="2187" w:author="Belisle, Pierre" w:date="2021-02-09T14:53:00Z">
        <w:r w:rsidR="00543DD8">
          <w:rPr>
            <w:szCs w:val="24"/>
          </w:rPr>
          <w:t>.</w:t>
        </w:r>
      </w:ins>
    </w:p>
    <w:p w14:paraId="15911EAB" w14:textId="77777777" w:rsidR="005B2E6A" w:rsidRPr="00BD6BA1" w:rsidRDefault="005B2E6A" w:rsidP="005B2E6A">
      <w:pPr>
        <w:numPr>
          <w:ilvl w:val="0"/>
          <w:numId w:val="25"/>
        </w:numPr>
        <w:rPr>
          <w:ins w:id="2188" w:author="Belisle, Pierre" w:date="2021-02-09T14:30:00Z"/>
          <w:szCs w:val="24"/>
          <w:rPrChange w:id="2189" w:author="Belisle, Pierre" w:date="2021-02-09T14:45:00Z">
            <w:rPr>
              <w:ins w:id="2190" w:author="Belisle, Pierre" w:date="2021-02-09T14:30:00Z"/>
            </w:rPr>
          </w:rPrChange>
        </w:rPr>
      </w:pPr>
      <w:ins w:id="2191" w:author="Belisle, Pierre" w:date="2021-02-09T14:30:00Z">
        <w:r w:rsidRPr="00BD6BA1">
          <w:rPr>
            <w:szCs w:val="24"/>
            <w:rPrChange w:id="2192" w:author="Belisle, Pierre" w:date="2021-02-09T14:45:00Z">
              <w:rPr/>
            </w:rPrChange>
          </w:rPr>
          <w:t>Services</w:t>
        </w:r>
      </w:ins>
    </w:p>
    <w:p w14:paraId="7B523B9E" w14:textId="3C60D08B" w:rsidR="005B2E6A" w:rsidRPr="00BD6BA1" w:rsidRDefault="005B2E6A" w:rsidP="005B2E6A">
      <w:pPr>
        <w:numPr>
          <w:ilvl w:val="1"/>
          <w:numId w:val="25"/>
        </w:numPr>
        <w:rPr>
          <w:ins w:id="2193" w:author="Belisle, Pierre" w:date="2021-02-09T14:30:00Z"/>
          <w:szCs w:val="24"/>
          <w:rPrChange w:id="2194" w:author="Belisle, Pierre" w:date="2021-02-09T14:45:00Z">
            <w:rPr>
              <w:ins w:id="2195" w:author="Belisle, Pierre" w:date="2021-02-09T14:30:00Z"/>
            </w:rPr>
          </w:rPrChange>
        </w:rPr>
      </w:pPr>
      <w:proofErr w:type="spellStart"/>
      <w:proofErr w:type="gramStart"/>
      <w:ins w:id="2196" w:author="Belisle, Pierre" w:date="2021-02-09T14:30:00Z">
        <w:r w:rsidRPr="00BD6BA1">
          <w:rPr>
            <w:szCs w:val="24"/>
            <w:rPrChange w:id="2197" w:author="Belisle, Pierre" w:date="2021-02-09T14:45:00Z">
              <w:rPr/>
            </w:rPrChange>
          </w:rPr>
          <w:t>get</w:t>
        </w:r>
        <w:proofErr w:type="spellEnd"/>
        <w:proofErr w:type="gramEnd"/>
        <w:r w:rsidRPr="00BD6BA1">
          <w:rPr>
            <w:szCs w:val="24"/>
            <w:rPrChange w:id="2198" w:author="Belisle, Pierre" w:date="2021-02-09T14:45:00Z">
              <w:rPr/>
            </w:rPrChange>
          </w:rPr>
          <w:t xml:space="preserve"> sur la collection d’antennes (retourne </w:t>
        </w:r>
      </w:ins>
      <w:ins w:id="2199" w:author="Belisle, Pierre" w:date="2021-02-09T14:39:00Z">
        <w:r w:rsidR="00E1046C" w:rsidRPr="00BD6BA1">
          <w:rPr>
            <w:szCs w:val="24"/>
            <w:rPrChange w:id="2200" w:author="Belisle, Pierre" w:date="2021-02-09T14:45:00Z">
              <w:rPr/>
            </w:rPrChange>
          </w:rPr>
          <w:t xml:space="preserve">la </w:t>
        </w:r>
      </w:ins>
      <w:ins w:id="2201" w:author="Belisle, Pierre" w:date="2021-02-09T14:30:00Z">
        <w:r w:rsidRPr="00BD6BA1">
          <w:rPr>
            <w:szCs w:val="24"/>
            <w:rPrChange w:id="2202" w:author="Belisle, Pierre" w:date="2021-02-09T14:45:00Z">
              <w:rPr/>
            </w:rPrChange>
          </w:rPr>
          <w:t>référence, tout simplement)</w:t>
        </w:r>
      </w:ins>
      <w:ins w:id="2203" w:author="Belisle, Pierre" w:date="2021-02-09T14:53:00Z">
        <w:r w:rsidR="00543DD8">
          <w:rPr>
            <w:szCs w:val="24"/>
          </w:rPr>
          <w:t>.</w:t>
        </w:r>
      </w:ins>
    </w:p>
    <w:p w14:paraId="1CC610C4" w14:textId="08D40E60" w:rsidR="005B2E6A" w:rsidRPr="00BD6BA1" w:rsidRDefault="005B2E6A" w:rsidP="005B2E6A">
      <w:pPr>
        <w:numPr>
          <w:ilvl w:val="1"/>
          <w:numId w:val="25"/>
        </w:numPr>
        <w:rPr>
          <w:ins w:id="2204" w:author="Belisle, Pierre" w:date="2021-02-09T14:30:00Z"/>
          <w:szCs w:val="24"/>
          <w:rPrChange w:id="2205" w:author="Belisle, Pierre" w:date="2021-02-09T14:45:00Z">
            <w:rPr>
              <w:ins w:id="2206" w:author="Belisle, Pierre" w:date="2021-02-09T14:30:00Z"/>
            </w:rPr>
          </w:rPrChange>
        </w:rPr>
      </w:pPr>
      <w:proofErr w:type="spellStart"/>
      <w:proofErr w:type="gramStart"/>
      <w:ins w:id="2207" w:author="Belisle, Pierre" w:date="2021-02-09T14:30:00Z">
        <w:r w:rsidRPr="00BD6BA1">
          <w:rPr>
            <w:szCs w:val="24"/>
            <w:rPrChange w:id="2208" w:author="Belisle, Pierre" w:date="2021-02-09T14:45:00Z">
              <w:rPr/>
            </w:rPrChange>
          </w:rPr>
          <w:t>get</w:t>
        </w:r>
        <w:proofErr w:type="spellEnd"/>
        <w:proofErr w:type="gramEnd"/>
        <w:r w:rsidRPr="00BD6BA1">
          <w:rPr>
            <w:szCs w:val="24"/>
            <w:rPrChange w:id="2209" w:author="Belisle, Pierre" w:date="2021-02-09T14:45:00Z">
              <w:rPr/>
            </w:rPrChange>
          </w:rPr>
          <w:t xml:space="preserve"> sur la collection de cellulaires (retourne </w:t>
        </w:r>
      </w:ins>
      <w:ins w:id="2210" w:author="Belisle, Pierre" w:date="2021-02-09T14:39:00Z">
        <w:r w:rsidR="00E1046C" w:rsidRPr="00BD6BA1">
          <w:rPr>
            <w:szCs w:val="24"/>
            <w:rPrChange w:id="2211" w:author="Belisle, Pierre" w:date="2021-02-09T14:45:00Z">
              <w:rPr/>
            </w:rPrChange>
          </w:rPr>
          <w:t xml:space="preserve">la </w:t>
        </w:r>
      </w:ins>
      <w:ins w:id="2212" w:author="Belisle, Pierre" w:date="2021-02-09T14:30:00Z">
        <w:r w:rsidRPr="00BD6BA1">
          <w:rPr>
            <w:szCs w:val="24"/>
            <w:rPrChange w:id="2213" w:author="Belisle, Pierre" w:date="2021-02-09T14:45:00Z">
              <w:rPr/>
            </w:rPrChange>
          </w:rPr>
          <w:t>référence, tout simplement)</w:t>
        </w:r>
      </w:ins>
      <w:ins w:id="2214" w:author="Belisle, Pierre" w:date="2021-02-09T14:53:00Z">
        <w:r w:rsidR="00543DD8">
          <w:rPr>
            <w:szCs w:val="24"/>
          </w:rPr>
          <w:t>.</w:t>
        </w:r>
      </w:ins>
      <w:ins w:id="2215" w:author="Belisle, Pierre" w:date="2021-02-09T14:54:00Z">
        <w:r w:rsidR="00543DD8">
          <w:rPr>
            <w:szCs w:val="24"/>
          </w:rPr>
          <w:t>.</w:t>
        </w:r>
      </w:ins>
    </w:p>
    <w:p w14:paraId="757DE61F" w14:textId="77777777" w:rsidR="005B2E6A" w:rsidRPr="00BD6BA1" w:rsidRDefault="005B2E6A" w:rsidP="005B2E6A">
      <w:pPr>
        <w:rPr>
          <w:ins w:id="2216" w:author="Belisle, Pierre" w:date="2021-02-09T14:30:00Z"/>
          <w:szCs w:val="24"/>
          <w:rPrChange w:id="2217" w:author="Belisle, Pierre" w:date="2021-02-09T14:45:00Z">
            <w:rPr>
              <w:ins w:id="2218" w:author="Belisle, Pierre" w:date="2021-02-09T14:30:00Z"/>
            </w:rPr>
          </w:rPrChange>
        </w:rPr>
      </w:pPr>
    </w:p>
    <w:p w14:paraId="79F238EE" w14:textId="2075375B" w:rsidR="005B2E6A" w:rsidRPr="00BD6BA1" w:rsidRDefault="007A7893" w:rsidP="007A7893">
      <w:pPr>
        <w:pBdr>
          <w:top w:val="single" w:sz="4" w:space="1" w:color="auto"/>
          <w:left w:val="single" w:sz="4" w:space="4" w:color="auto"/>
          <w:bottom w:val="single" w:sz="4" w:space="1" w:color="auto"/>
          <w:right w:val="single" w:sz="4" w:space="4" w:color="auto"/>
        </w:pBdr>
        <w:rPr>
          <w:ins w:id="2219" w:author="Belisle, Pierre" w:date="2021-02-09T14:30:00Z"/>
          <w:szCs w:val="24"/>
          <w:rPrChange w:id="2220" w:author="Belisle, Pierre" w:date="2021-02-09T14:45:00Z">
            <w:rPr>
              <w:ins w:id="2221" w:author="Belisle, Pierre" w:date="2021-02-09T14:30:00Z"/>
            </w:rPr>
          </w:rPrChange>
        </w:rPr>
        <w:pPrChange w:id="2222" w:author="Belisle, Pierre" w:date="2021-02-10T11:00:00Z">
          <w:pPr/>
        </w:pPrChange>
      </w:pPr>
      <w:ins w:id="2223" w:author="Belisle, Pierre" w:date="2021-02-10T11:00:00Z">
        <w:r>
          <w:rPr>
            <w:szCs w:val="24"/>
          </w:rPr>
          <w:t>Pour valider, a</w:t>
        </w:r>
      </w:ins>
      <w:ins w:id="2224" w:author="Belisle, Pierre" w:date="2021-02-09T14:30:00Z">
        <w:r w:rsidR="005B2E6A" w:rsidRPr="00BD6BA1">
          <w:rPr>
            <w:szCs w:val="24"/>
            <w:rPrChange w:id="2225" w:author="Belisle, Pierre" w:date="2021-02-09T14:45:00Z">
              <w:rPr/>
            </w:rPrChange>
          </w:rPr>
          <w:t>ctiv</w:t>
        </w:r>
      </w:ins>
      <w:ins w:id="2226" w:author="Belisle, Pierre" w:date="2021-02-09T14:39:00Z">
        <w:r w:rsidR="00E1046C" w:rsidRPr="00BD6BA1">
          <w:rPr>
            <w:szCs w:val="24"/>
            <w:rPrChange w:id="2227" w:author="Belisle, Pierre" w:date="2021-02-09T14:45:00Z">
              <w:rPr/>
            </w:rPrChange>
          </w:rPr>
          <w:t>ez</w:t>
        </w:r>
      </w:ins>
      <w:ins w:id="2228" w:author="Belisle, Pierre" w:date="2021-02-09T14:30:00Z">
        <w:r w:rsidR="005B2E6A" w:rsidRPr="00BD6BA1">
          <w:rPr>
            <w:szCs w:val="24"/>
            <w:rPrChange w:id="2229" w:author="Belisle, Pierre" w:date="2021-02-09T14:45:00Z">
              <w:rPr/>
            </w:rPrChange>
          </w:rPr>
          <w:t xml:space="preserve"> le code en commentaires dans la méthode </w:t>
        </w:r>
        <w:proofErr w:type="spellStart"/>
        <w:proofErr w:type="gramStart"/>
        <w:r w:rsidR="005B2E6A" w:rsidRPr="00BD6BA1">
          <w:rPr>
            <w:szCs w:val="24"/>
            <w:rPrChange w:id="2230" w:author="Belisle, Pierre" w:date="2021-02-09T14:45:00Z">
              <w:rPr/>
            </w:rPrChange>
          </w:rPr>
          <w:t>run</w:t>
        </w:r>
        <w:proofErr w:type="spellEnd"/>
        <w:r w:rsidR="005B2E6A" w:rsidRPr="00BD6BA1">
          <w:rPr>
            <w:szCs w:val="24"/>
            <w:rPrChange w:id="2231" w:author="Belisle, Pierre" w:date="2021-02-09T14:45:00Z">
              <w:rPr/>
            </w:rPrChange>
          </w:rPr>
          <w:t>(</w:t>
        </w:r>
        <w:proofErr w:type="gramEnd"/>
        <w:r w:rsidR="005B2E6A" w:rsidRPr="00BD6BA1">
          <w:rPr>
            <w:szCs w:val="24"/>
            <w:rPrChange w:id="2232" w:author="Belisle, Pierre" w:date="2021-02-09T14:45:00Z">
              <w:rPr/>
            </w:rPrChange>
          </w:rPr>
          <w:t>) et lancez le programme principal. Vous devriez voir apparaître le monde du jeu avec les antennes (cercles gris) et les cellulaires (cercles bleus) qui se déplacent.</w:t>
        </w:r>
      </w:ins>
    </w:p>
    <w:p w14:paraId="5C7F0476" w14:textId="77777777" w:rsidR="005B2E6A" w:rsidRPr="00BD6BA1" w:rsidRDefault="005B2E6A" w:rsidP="005B2E6A">
      <w:pPr>
        <w:rPr>
          <w:ins w:id="2233" w:author="Belisle, Pierre" w:date="2021-02-09T14:30:00Z"/>
          <w:szCs w:val="24"/>
          <w:rPrChange w:id="2234" w:author="Belisle, Pierre" w:date="2021-02-09T14:45:00Z">
            <w:rPr>
              <w:ins w:id="2235" w:author="Belisle, Pierre" w:date="2021-02-09T14:30:00Z"/>
            </w:rPr>
          </w:rPrChange>
        </w:rPr>
      </w:pPr>
    </w:p>
    <w:p w14:paraId="0FDB0267" w14:textId="77777777" w:rsidR="005B2E6A" w:rsidRPr="00BD6BA1" w:rsidRDefault="005B2E6A" w:rsidP="005B2E6A">
      <w:pPr>
        <w:rPr>
          <w:ins w:id="2236" w:author="Belisle, Pierre" w:date="2021-02-09T14:30:00Z"/>
          <w:szCs w:val="24"/>
          <w:rPrChange w:id="2237" w:author="Belisle, Pierre" w:date="2021-02-09T14:45:00Z">
            <w:rPr>
              <w:ins w:id="2238" w:author="Belisle, Pierre" w:date="2021-02-09T14:30:00Z"/>
            </w:rPr>
          </w:rPrChange>
        </w:rPr>
      </w:pPr>
      <w:ins w:id="2239" w:author="Belisle, Pierre" w:date="2021-02-09T14:30:00Z">
        <w:r w:rsidRPr="00BD6BA1">
          <w:rPr>
            <w:noProof/>
            <w:szCs w:val="24"/>
            <w:rPrChange w:id="2240" w:author="Belisle, Pierre" w:date="2021-02-09T14:45:00Z">
              <w:rPr>
                <w:noProof/>
              </w:rPr>
            </w:rPrChange>
          </w:rPr>
          <w:drawing>
            <wp:inline distT="114300" distB="114300" distL="114300" distR="114300" wp14:anchorId="7CD9354F" wp14:editId="33DF0086">
              <wp:extent cx="5943600" cy="3225800"/>
              <wp:effectExtent l="25400" t="25400" r="25400" b="254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225800"/>
                      </a:xfrm>
                      <a:prstGeom prst="rect">
                        <a:avLst/>
                      </a:prstGeom>
                      <a:ln w="25400">
                        <a:solidFill>
                          <a:srgbClr val="000000"/>
                        </a:solidFill>
                        <a:prstDash val="solid"/>
                      </a:ln>
                    </pic:spPr>
                  </pic:pic>
                </a:graphicData>
              </a:graphic>
            </wp:inline>
          </w:drawing>
        </w:r>
      </w:ins>
    </w:p>
    <w:p w14:paraId="5FF7F398" w14:textId="2DDDC9B0" w:rsidR="005B2E6A" w:rsidRPr="00BD6BA1" w:rsidRDefault="005B2E6A" w:rsidP="005B2E6A">
      <w:pPr>
        <w:rPr>
          <w:ins w:id="2241" w:author="Belisle, Pierre" w:date="2021-02-09T14:40:00Z"/>
          <w:szCs w:val="24"/>
          <w:rPrChange w:id="2242" w:author="Belisle, Pierre" w:date="2021-02-09T14:45:00Z">
            <w:rPr>
              <w:ins w:id="2243" w:author="Belisle, Pierre" w:date="2021-02-09T14:40:00Z"/>
            </w:rPr>
          </w:rPrChange>
        </w:rPr>
      </w:pPr>
    </w:p>
    <w:p w14:paraId="001AE47B" w14:textId="1FEDB3EC" w:rsidR="004B5328" w:rsidRPr="00BD6BA1" w:rsidRDefault="004B5328" w:rsidP="004B5328">
      <w:pPr>
        <w:pStyle w:val="Titre1"/>
        <w:jc w:val="center"/>
        <w:rPr>
          <w:ins w:id="2244" w:author="Belisle, Pierre" w:date="2021-02-09T14:40:00Z"/>
          <w:bCs/>
          <w:iCs/>
          <w:sz w:val="24"/>
          <w:szCs w:val="24"/>
          <w:rPrChange w:id="2245" w:author="Belisle, Pierre" w:date="2021-02-09T14:45:00Z">
            <w:rPr>
              <w:ins w:id="2246" w:author="Belisle, Pierre" w:date="2021-02-09T14:40:00Z"/>
              <w:bCs/>
              <w:iCs/>
              <w:sz w:val="28"/>
              <w:szCs w:val="28"/>
            </w:rPr>
          </w:rPrChange>
        </w:rPr>
      </w:pPr>
      <w:ins w:id="2247" w:author="Belisle, Pierre" w:date="2021-02-09T14:40:00Z">
        <w:r w:rsidRPr="00BD6BA1">
          <w:rPr>
            <w:bCs/>
            <w:iCs/>
            <w:sz w:val="24"/>
            <w:szCs w:val="24"/>
            <w:rPrChange w:id="2248" w:author="Belisle, Pierre" w:date="2021-02-09T14:45:00Z">
              <w:rPr>
                <w:bCs/>
                <w:iCs/>
                <w:sz w:val="28"/>
                <w:szCs w:val="28"/>
              </w:rPr>
            </w:rPrChange>
          </w:rPr>
          <w:t xml:space="preserve">(Partie </w:t>
        </w:r>
      </w:ins>
      <w:ins w:id="2249" w:author="Belisle, Pierre" w:date="2021-02-09T14:41:00Z">
        <w:r w:rsidRPr="00BD6BA1">
          <w:rPr>
            <w:bCs/>
            <w:iCs/>
            <w:sz w:val="24"/>
            <w:szCs w:val="24"/>
            <w:rPrChange w:id="2250" w:author="Belisle, Pierre" w:date="2021-02-09T14:45:00Z">
              <w:rPr>
                <w:bCs/>
                <w:iCs/>
                <w:sz w:val="28"/>
                <w:szCs w:val="28"/>
              </w:rPr>
            </w:rPrChange>
          </w:rPr>
          <w:t>3</w:t>
        </w:r>
      </w:ins>
      <w:ins w:id="2251" w:author="Belisle, Pierre" w:date="2021-02-09T14:40:00Z">
        <w:r w:rsidRPr="00BD6BA1">
          <w:rPr>
            <w:bCs/>
            <w:iCs/>
            <w:sz w:val="24"/>
            <w:szCs w:val="24"/>
            <w:rPrChange w:id="2252" w:author="Belisle, Pierre" w:date="2021-02-09T14:45:00Z">
              <w:rPr>
                <w:bCs/>
                <w:iCs/>
                <w:sz w:val="28"/>
                <w:szCs w:val="28"/>
              </w:rPr>
            </w:rPrChange>
          </w:rPr>
          <w:t>)</w:t>
        </w:r>
      </w:ins>
    </w:p>
    <w:p w14:paraId="308F2F6B" w14:textId="77777777" w:rsidR="004B5328" w:rsidRPr="00BD6BA1" w:rsidRDefault="004B5328" w:rsidP="005B2E6A">
      <w:pPr>
        <w:rPr>
          <w:ins w:id="2253" w:author="Belisle, Pierre" w:date="2021-02-09T14:30:00Z"/>
          <w:szCs w:val="24"/>
          <w:rPrChange w:id="2254" w:author="Belisle, Pierre" w:date="2021-02-09T14:45:00Z">
            <w:rPr>
              <w:ins w:id="2255" w:author="Belisle, Pierre" w:date="2021-02-09T14:30:00Z"/>
            </w:rPr>
          </w:rPrChange>
        </w:rPr>
      </w:pPr>
    </w:p>
    <w:p w14:paraId="464907AD" w14:textId="79E0CB1F" w:rsidR="005B2E6A" w:rsidRPr="00BD6BA1" w:rsidRDefault="00EE1AFC" w:rsidP="005B2E6A">
      <w:pPr>
        <w:pStyle w:val="Titre1"/>
        <w:rPr>
          <w:ins w:id="2256" w:author="Belisle, Pierre" w:date="2021-02-09T14:30:00Z"/>
          <w:b w:val="0"/>
          <w:i/>
          <w:sz w:val="24"/>
          <w:szCs w:val="24"/>
          <w:rPrChange w:id="2257" w:author="Belisle, Pierre" w:date="2021-02-09T14:45:00Z">
            <w:rPr>
              <w:ins w:id="2258" w:author="Belisle, Pierre" w:date="2021-02-09T14:30:00Z"/>
              <w:b w:val="0"/>
              <w:i/>
              <w:sz w:val="28"/>
              <w:szCs w:val="28"/>
            </w:rPr>
          </w:rPrChange>
        </w:rPr>
      </w:pPr>
      <w:bookmarkStart w:id="2259" w:name="_fqzydgcj921d" w:colFirst="0" w:colLast="0"/>
      <w:bookmarkEnd w:id="2259"/>
      <w:ins w:id="2260" w:author="Belisle, Pierre" w:date="2021-02-09T14:44:00Z">
        <w:r w:rsidRPr="00BD6BA1">
          <w:rPr>
            <w:b w:val="0"/>
            <w:i/>
            <w:sz w:val="24"/>
            <w:szCs w:val="24"/>
            <w:rPrChange w:id="2261" w:author="Belisle, Pierre" w:date="2021-02-09T14:45:00Z">
              <w:rPr>
                <w:b w:val="0"/>
                <w:i/>
                <w:sz w:val="28"/>
                <w:szCs w:val="28"/>
              </w:rPr>
            </w:rPrChange>
          </w:rPr>
          <w:t>6</w:t>
        </w:r>
      </w:ins>
      <w:ins w:id="2262" w:author="Belisle, Pierre" w:date="2021-02-09T14:30:00Z">
        <w:r w:rsidR="005B2E6A" w:rsidRPr="00BD6BA1">
          <w:rPr>
            <w:b w:val="0"/>
            <w:i/>
            <w:sz w:val="24"/>
            <w:szCs w:val="24"/>
            <w:rPrChange w:id="2263" w:author="Belisle, Pierre" w:date="2021-02-09T14:45:00Z">
              <w:rPr>
                <w:b w:val="0"/>
                <w:i/>
                <w:sz w:val="28"/>
                <w:szCs w:val="28"/>
              </w:rPr>
            </w:rPrChange>
          </w:rPr>
          <w:t xml:space="preserve"> - Implémentation par fonctionnalités</w:t>
        </w:r>
      </w:ins>
    </w:p>
    <w:p w14:paraId="7AB8628B" w14:textId="77777777" w:rsidR="005B2E6A" w:rsidRPr="00BD6BA1" w:rsidRDefault="005B2E6A" w:rsidP="005B2E6A">
      <w:pPr>
        <w:rPr>
          <w:ins w:id="2264" w:author="Belisle, Pierre" w:date="2021-02-09T14:30:00Z"/>
          <w:szCs w:val="24"/>
          <w:rPrChange w:id="2265" w:author="Belisle, Pierre" w:date="2021-02-09T14:45:00Z">
            <w:rPr>
              <w:ins w:id="2266" w:author="Belisle, Pierre" w:date="2021-02-09T14:30:00Z"/>
            </w:rPr>
          </w:rPrChange>
        </w:rPr>
      </w:pPr>
      <w:ins w:id="2267" w:author="Belisle, Pierre" w:date="2021-02-09T14:30:00Z">
        <w:r w:rsidRPr="00BD6BA1">
          <w:rPr>
            <w:szCs w:val="24"/>
            <w:rPrChange w:id="2268" w:author="Belisle, Pierre" w:date="2021-02-09T14:45:00Z">
              <w:rPr/>
            </w:rPrChange>
          </w:rPr>
          <w:t>Cette section vous guide dans l’implémentation des fonctionnalités suivantes:</w:t>
        </w:r>
      </w:ins>
    </w:p>
    <w:p w14:paraId="0EA96184" w14:textId="77777777" w:rsidR="005B2E6A" w:rsidRPr="00BD6BA1" w:rsidRDefault="005B2E6A" w:rsidP="005B2E6A">
      <w:pPr>
        <w:numPr>
          <w:ilvl w:val="0"/>
          <w:numId w:val="29"/>
        </w:numPr>
        <w:rPr>
          <w:ins w:id="2269" w:author="Belisle, Pierre" w:date="2021-02-09T14:30:00Z"/>
          <w:szCs w:val="24"/>
          <w:rPrChange w:id="2270" w:author="Belisle, Pierre" w:date="2021-02-09T14:45:00Z">
            <w:rPr>
              <w:ins w:id="2271" w:author="Belisle, Pierre" w:date="2021-02-09T14:30:00Z"/>
            </w:rPr>
          </w:rPrChange>
        </w:rPr>
      </w:pPr>
      <w:proofErr w:type="gramStart"/>
      <w:ins w:id="2272" w:author="Belisle, Pierre" w:date="2021-02-09T14:30:00Z">
        <w:r w:rsidRPr="00BD6BA1">
          <w:rPr>
            <w:szCs w:val="24"/>
            <w:rPrChange w:id="2273" w:author="Belisle, Pierre" w:date="2021-02-09T14:45:00Z">
              <w:rPr/>
            </w:rPrChange>
          </w:rPr>
          <w:t>connecter</w:t>
        </w:r>
        <w:proofErr w:type="gramEnd"/>
        <w:r w:rsidRPr="00BD6BA1">
          <w:rPr>
            <w:szCs w:val="24"/>
            <w:rPrChange w:id="2274" w:author="Belisle, Pierre" w:date="2021-02-09T14:45:00Z">
              <w:rPr/>
            </w:rPrChange>
          </w:rPr>
          <w:t xml:space="preserve"> dynamiquement Cellulaire et Antenne</w:t>
        </w:r>
      </w:ins>
    </w:p>
    <w:p w14:paraId="130EB18A" w14:textId="77777777" w:rsidR="005B2E6A" w:rsidRPr="00BD6BA1" w:rsidRDefault="005B2E6A" w:rsidP="005B2E6A">
      <w:pPr>
        <w:numPr>
          <w:ilvl w:val="0"/>
          <w:numId w:val="29"/>
        </w:numPr>
        <w:rPr>
          <w:ins w:id="2275" w:author="Belisle, Pierre" w:date="2021-02-09T14:30:00Z"/>
          <w:szCs w:val="24"/>
          <w:rPrChange w:id="2276" w:author="Belisle, Pierre" w:date="2021-02-09T14:45:00Z">
            <w:rPr>
              <w:ins w:id="2277" w:author="Belisle, Pierre" w:date="2021-02-09T14:30:00Z"/>
            </w:rPr>
          </w:rPrChange>
        </w:rPr>
      </w:pPr>
      <w:proofErr w:type="gramStart"/>
      <w:ins w:id="2278" w:author="Belisle, Pierre" w:date="2021-02-09T14:30:00Z">
        <w:r w:rsidRPr="00BD6BA1">
          <w:rPr>
            <w:szCs w:val="24"/>
            <w:rPrChange w:id="2279" w:author="Belisle, Pierre" w:date="2021-02-09T14:45:00Z">
              <w:rPr/>
            </w:rPrChange>
          </w:rPr>
          <w:t>établir</w:t>
        </w:r>
        <w:proofErr w:type="gramEnd"/>
        <w:r w:rsidRPr="00BD6BA1">
          <w:rPr>
            <w:szCs w:val="24"/>
            <w:rPrChange w:id="2280" w:author="Belisle, Pierre" w:date="2021-02-09T14:45:00Z">
              <w:rPr/>
            </w:rPrChange>
          </w:rPr>
          <w:t xml:space="preserve"> une connexion</w:t>
        </w:r>
      </w:ins>
    </w:p>
    <w:p w14:paraId="35BDB188" w14:textId="473A3BF6" w:rsidR="005B2E6A" w:rsidRPr="00BD6BA1" w:rsidRDefault="005B2E6A" w:rsidP="005B2E6A">
      <w:pPr>
        <w:numPr>
          <w:ilvl w:val="0"/>
          <w:numId w:val="29"/>
        </w:numPr>
        <w:rPr>
          <w:ins w:id="2281" w:author="Belisle, Pierre" w:date="2021-02-09T14:30:00Z"/>
          <w:szCs w:val="24"/>
          <w:rPrChange w:id="2282" w:author="Belisle, Pierre" w:date="2021-02-09T14:45:00Z">
            <w:rPr>
              <w:ins w:id="2283" w:author="Belisle, Pierre" w:date="2021-02-09T14:30:00Z"/>
            </w:rPr>
          </w:rPrChange>
        </w:rPr>
      </w:pPr>
      <w:proofErr w:type="gramStart"/>
      <w:ins w:id="2284" w:author="Belisle, Pierre" w:date="2021-02-09T14:30:00Z">
        <w:r w:rsidRPr="00BD6BA1">
          <w:rPr>
            <w:szCs w:val="24"/>
            <w:rPrChange w:id="2285" w:author="Belisle, Pierre" w:date="2021-02-09T14:45:00Z">
              <w:rPr/>
            </w:rPrChange>
          </w:rPr>
          <w:t>mise</w:t>
        </w:r>
        <w:proofErr w:type="gramEnd"/>
        <w:r w:rsidRPr="00BD6BA1">
          <w:rPr>
            <w:szCs w:val="24"/>
            <w:rPrChange w:id="2286" w:author="Belisle, Pierre" w:date="2021-02-09T14:45:00Z">
              <w:rPr/>
            </w:rPrChange>
          </w:rPr>
          <w:t xml:space="preserve"> à jour des connexions, suivant </w:t>
        </w:r>
      </w:ins>
      <w:ins w:id="2287" w:author="Belisle, Pierre" w:date="2021-02-09T14:40:00Z">
        <w:r w:rsidR="00E1046C" w:rsidRPr="00BD6BA1">
          <w:rPr>
            <w:szCs w:val="24"/>
            <w:rPrChange w:id="2288" w:author="Belisle, Pierre" w:date="2021-02-09T14:45:00Z">
              <w:rPr/>
            </w:rPrChange>
          </w:rPr>
          <w:t>les c</w:t>
        </w:r>
      </w:ins>
      <w:ins w:id="2289" w:author="Belisle, Pierre" w:date="2021-02-09T14:30:00Z">
        <w:r w:rsidRPr="00BD6BA1">
          <w:rPr>
            <w:szCs w:val="24"/>
            <w:rPrChange w:id="2290" w:author="Belisle, Pierre" w:date="2021-02-09T14:45:00Z">
              <w:rPr/>
            </w:rPrChange>
          </w:rPr>
          <w:t>hangement</w:t>
        </w:r>
      </w:ins>
      <w:ins w:id="2291" w:author="Belisle, Pierre" w:date="2021-02-09T14:40:00Z">
        <w:r w:rsidR="00E1046C" w:rsidRPr="00BD6BA1">
          <w:rPr>
            <w:szCs w:val="24"/>
            <w:rPrChange w:id="2292" w:author="Belisle, Pierre" w:date="2021-02-09T14:45:00Z">
              <w:rPr/>
            </w:rPrChange>
          </w:rPr>
          <w:t>s</w:t>
        </w:r>
      </w:ins>
      <w:ins w:id="2293" w:author="Belisle, Pierre" w:date="2021-02-09T14:30:00Z">
        <w:r w:rsidRPr="00BD6BA1">
          <w:rPr>
            <w:szCs w:val="24"/>
            <w:rPrChange w:id="2294" w:author="Belisle, Pierre" w:date="2021-02-09T14:45:00Z">
              <w:rPr/>
            </w:rPrChange>
          </w:rPr>
          <w:t xml:space="preserve"> d’antennes</w:t>
        </w:r>
      </w:ins>
    </w:p>
    <w:p w14:paraId="4950834D" w14:textId="77777777" w:rsidR="005B2E6A" w:rsidRPr="00BD6BA1" w:rsidRDefault="005B2E6A" w:rsidP="005B2E6A">
      <w:pPr>
        <w:numPr>
          <w:ilvl w:val="0"/>
          <w:numId w:val="29"/>
        </w:numPr>
        <w:rPr>
          <w:ins w:id="2295" w:author="Belisle, Pierre" w:date="2021-02-09T14:30:00Z"/>
          <w:szCs w:val="24"/>
          <w:rPrChange w:id="2296" w:author="Belisle, Pierre" w:date="2021-02-09T14:45:00Z">
            <w:rPr>
              <w:ins w:id="2297" w:author="Belisle, Pierre" w:date="2021-02-09T14:30:00Z"/>
            </w:rPr>
          </w:rPrChange>
        </w:rPr>
      </w:pPr>
      <w:proofErr w:type="gramStart"/>
      <w:ins w:id="2298" w:author="Belisle, Pierre" w:date="2021-02-09T14:30:00Z">
        <w:r w:rsidRPr="00BD6BA1">
          <w:rPr>
            <w:szCs w:val="24"/>
            <w:rPrChange w:id="2299" w:author="Belisle, Pierre" w:date="2021-02-09T14:45:00Z">
              <w:rPr/>
            </w:rPrChange>
          </w:rPr>
          <w:t>échanger</w:t>
        </w:r>
        <w:proofErr w:type="gramEnd"/>
        <w:r w:rsidRPr="00BD6BA1">
          <w:rPr>
            <w:szCs w:val="24"/>
            <w:rPrChange w:id="2300" w:author="Belisle, Pierre" w:date="2021-02-09T14:45:00Z">
              <w:rPr/>
            </w:rPrChange>
          </w:rPr>
          <w:t xml:space="preserve"> des messages</w:t>
        </w:r>
      </w:ins>
    </w:p>
    <w:p w14:paraId="30C9F318" w14:textId="77777777" w:rsidR="005B2E6A" w:rsidRPr="00BD6BA1" w:rsidRDefault="005B2E6A" w:rsidP="005B2E6A">
      <w:pPr>
        <w:numPr>
          <w:ilvl w:val="0"/>
          <w:numId w:val="29"/>
        </w:numPr>
        <w:rPr>
          <w:ins w:id="2301" w:author="Belisle, Pierre" w:date="2021-02-09T14:30:00Z"/>
          <w:szCs w:val="24"/>
          <w:rPrChange w:id="2302" w:author="Belisle, Pierre" w:date="2021-02-09T14:45:00Z">
            <w:rPr>
              <w:ins w:id="2303" w:author="Belisle, Pierre" w:date="2021-02-09T14:30:00Z"/>
            </w:rPr>
          </w:rPrChange>
        </w:rPr>
      </w:pPr>
      <w:proofErr w:type="gramStart"/>
      <w:ins w:id="2304" w:author="Belisle, Pierre" w:date="2021-02-09T14:30:00Z">
        <w:r w:rsidRPr="00BD6BA1">
          <w:rPr>
            <w:szCs w:val="24"/>
            <w:rPrChange w:id="2305" w:author="Belisle, Pierre" w:date="2021-02-09T14:45:00Z">
              <w:rPr/>
            </w:rPrChange>
          </w:rPr>
          <w:t>terminer</w:t>
        </w:r>
        <w:proofErr w:type="gramEnd"/>
        <w:r w:rsidRPr="00BD6BA1">
          <w:rPr>
            <w:szCs w:val="24"/>
            <w:rPrChange w:id="2306" w:author="Belisle, Pierre" w:date="2021-02-09T14:45:00Z">
              <w:rPr/>
            </w:rPrChange>
          </w:rPr>
          <w:t xml:space="preserve"> un appel</w:t>
        </w:r>
      </w:ins>
    </w:p>
    <w:p w14:paraId="4E7FBC8E" w14:textId="77777777" w:rsidR="005B2E6A" w:rsidRPr="00BD6BA1" w:rsidRDefault="005B2E6A" w:rsidP="005B2E6A">
      <w:pPr>
        <w:rPr>
          <w:ins w:id="2307" w:author="Belisle, Pierre" w:date="2021-02-09T14:30:00Z"/>
          <w:szCs w:val="24"/>
          <w:rPrChange w:id="2308" w:author="Belisle, Pierre" w:date="2021-02-09T14:45:00Z">
            <w:rPr>
              <w:ins w:id="2309" w:author="Belisle, Pierre" w:date="2021-02-09T14:30:00Z"/>
            </w:rPr>
          </w:rPrChange>
        </w:rPr>
      </w:pPr>
    </w:p>
    <w:p w14:paraId="15716F73" w14:textId="77777777" w:rsidR="005B2E6A" w:rsidRPr="00BD6BA1" w:rsidRDefault="005B2E6A" w:rsidP="005B2E6A">
      <w:pPr>
        <w:rPr>
          <w:ins w:id="2310" w:author="Belisle, Pierre" w:date="2021-02-09T14:30:00Z"/>
          <w:szCs w:val="24"/>
          <w:rPrChange w:id="2311" w:author="Belisle, Pierre" w:date="2021-02-09T14:45:00Z">
            <w:rPr>
              <w:ins w:id="2312" w:author="Belisle, Pierre" w:date="2021-02-09T14:30:00Z"/>
            </w:rPr>
          </w:rPrChange>
        </w:rPr>
      </w:pPr>
      <w:ins w:id="2313" w:author="Belisle, Pierre" w:date="2021-02-09T14:30:00Z">
        <w:r w:rsidRPr="00BD6BA1">
          <w:rPr>
            <w:szCs w:val="24"/>
            <w:rPrChange w:id="2314" w:author="Belisle, Pierre" w:date="2021-02-09T14:45:00Z">
              <w:rPr/>
            </w:rPrChange>
          </w:rPr>
          <w:t xml:space="preserve">L’implémentation de ces fonctionnalités implique d’apporter des modifications à chacun des éléments de la chaîne de communication. </w:t>
        </w:r>
      </w:ins>
    </w:p>
    <w:p w14:paraId="3BCD5CC7" w14:textId="298F6FFC" w:rsidR="005B2E6A" w:rsidRPr="00BD6BA1" w:rsidRDefault="00EE1AFC" w:rsidP="005B2E6A">
      <w:pPr>
        <w:pStyle w:val="Titre3"/>
        <w:rPr>
          <w:ins w:id="2315" w:author="Belisle, Pierre" w:date="2021-02-09T14:30:00Z"/>
          <w:rPrChange w:id="2316" w:author="Belisle, Pierre" w:date="2021-02-09T14:45:00Z">
            <w:rPr>
              <w:ins w:id="2317" w:author="Belisle, Pierre" w:date="2021-02-09T14:30:00Z"/>
            </w:rPr>
          </w:rPrChange>
        </w:rPr>
      </w:pPr>
      <w:bookmarkStart w:id="2318" w:name="_ejt0vi9ezvix" w:colFirst="0" w:colLast="0"/>
      <w:bookmarkEnd w:id="2318"/>
      <w:ins w:id="2319" w:author="Belisle, Pierre" w:date="2021-02-09T14:44:00Z">
        <w:r w:rsidRPr="00BD6BA1">
          <w:rPr>
            <w:rPrChange w:id="2320" w:author="Belisle, Pierre" w:date="2021-02-09T14:45:00Z">
              <w:rPr/>
            </w:rPrChange>
          </w:rPr>
          <w:t>6</w:t>
        </w:r>
      </w:ins>
      <w:ins w:id="2321" w:author="Belisle, Pierre" w:date="2021-02-09T14:30:00Z">
        <w:r w:rsidR="005B2E6A" w:rsidRPr="00BD6BA1">
          <w:rPr>
            <w:rPrChange w:id="2322" w:author="Belisle, Pierre" w:date="2021-02-09T14:45:00Z">
              <w:rPr/>
            </w:rPrChange>
          </w:rPr>
          <w:t>.1 - Étape 1 - lien cellulaire-antenne</w:t>
        </w:r>
      </w:ins>
    </w:p>
    <w:p w14:paraId="506D1B81" w14:textId="7CB165E9" w:rsidR="005B2E6A" w:rsidRPr="00BD6BA1" w:rsidRDefault="005B2E6A" w:rsidP="005B2E6A">
      <w:pPr>
        <w:rPr>
          <w:ins w:id="2323" w:author="Belisle, Pierre" w:date="2021-02-09T14:30:00Z"/>
          <w:szCs w:val="24"/>
          <w:rPrChange w:id="2324" w:author="Belisle, Pierre" w:date="2021-02-09T14:45:00Z">
            <w:rPr>
              <w:ins w:id="2325" w:author="Belisle, Pierre" w:date="2021-02-09T14:30:00Z"/>
            </w:rPr>
          </w:rPrChange>
        </w:rPr>
      </w:pPr>
      <w:ins w:id="2326" w:author="Belisle, Pierre" w:date="2021-02-09T14:30:00Z">
        <w:r w:rsidRPr="00BD6BA1">
          <w:rPr>
            <w:szCs w:val="24"/>
            <w:rPrChange w:id="2327" w:author="Belisle, Pierre" w:date="2021-02-09T14:45:00Z">
              <w:rPr/>
            </w:rPrChange>
          </w:rPr>
          <w:t>La première étape programme le système qui connecte les Cellulaires et les Antennes. La logique est simple, chaque cellulaire doit toujours être connecté à l’antenne la plus proche.</w:t>
        </w:r>
      </w:ins>
    </w:p>
    <w:p w14:paraId="04C4FC35" w14:textId="77777777" w:rsidR="005B2E6A" w:rsidRPr="00BD6BA1" w:rsidRDefault="005B2E6A" w:rsidP="005B2E6A">
      <w:pPr>
        <w:rPr>
          <w:ins w:id="2328" w:author="Belisle, Pierre" w:date="2021-02-09T14:30:00Z"/>
          <w:szCs w:val="24"/>
          <w:rPrChange w:id="2329" w:author="Belisle, Pierre" w:date="2021-02-09T14:45:00Z">
            <w:rPr>
              <w:ins w:id="2330" w:author="Belisle, Pierre" w:date="2021-02-09T14:30:00Z"/>
            </w:rPr>
          </w:rPrChange>
        </w:rPr>
      </w:pPr>
    </w:p>
    <w:p w14:paraId="140C36A7" w14:textId="77777777" w:rsidR="005B2E6A" w:rsidRPr="00BD6BA1" w:rsidRDefault="005B2E6A" w:rsidP="005B2E6A">
      <w:pPr>
        <w:jc w:val="center"/>
        <w:rPr>
          <w:ins w:id="2331" w:author="Belisle, Pierre" w:date="2021-02-09T14:30:00Z"/>
          <w:szCs w:val="24"/>
          <w:rPrChange w:id="2332" w:author="Belisle, Pierre" w:date="2021-02-09T14:45:00Z">
            <w:rPr>
              <w:ins w:id="2333" w:author="Belisle, Pierre" w:date="2021-02-09T14:30:00Z"/>
            </w:rPr>
          </w:rPrChange>
        </w:rPr>
      </w:pPr>
      <w:ins w:id="2334" w:author="Belisle, Pierre" w:date="2021-02-09T14:30:00Z">
        <w:r w:rsidRPr="00BD6BA1">
          <w:rPr>
            <w:noProof/>
            <w:szCs w:val="24"/>
            <w:rPrChange w:id="2335" w:author="Belisle, Pierre" w:date="2021-02-09T14:45:00Z">
              <w:rPr>
                <w:noProof/>
              </w:rPr>
            </w:rPrChange>
          </w:rPr>
          <w:drawing>
            <wp:inline distT="114300" distB="114300" distL="114300" distR="114300" wp14:anchorId="0D23F305" wp14:editId="372EAE3B">
              <wp:extent cx="2452475" cy="263207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452475" cy="2632075"/>
                      </a:xfrm>
                      <a:prstGeom prst="rect">
                        <a:avLst/>
                      </a:prstGeom>
                      <a:ln/>
                    </pic:spPr>
                  </pic:pic>
                </a:graphicData>
              </a:graphic>
            </wp:inline>
          </w:drawing>
        </w:r>
      </w:ins>
    </w:p>
    <w:p w14:paraId="33995D64" w14:textId="77777777" w:rsidR="005B2E6A" w:rsidRPr="00BD6BA1" w:rsidRDefault="005B2E6A" w:rsidP="005B2E6A">
      <w:pPr>
        <w:rPr>
          <w:ins w:id="2336" w:author="Belisle, Pierre" w:date="2021-02-09T14:30:00Z"/>
          <w:szCs w:val="24"/>
          <w:rPrChange w:id="2337" w:author="Belisle, Pierre" w:date="2021-02-09T14:45:00Z">
            <w:rPr>
              <w:ins w:id="2338" w:author="Belisle, Pierre" w:date="2021-02-09T14:30:00Z"/>
            </w:rPr>
          </w:rPrChange>
        </w:rPr>
      </w:pPr>
      <w:ins w:id="2339" w:author="Belisle, Pierre" w:date="2021-02-09T14:30:00Z">
        <w:r w:rsidRPr="00BD6BA1">
          <w:rPr>
            <w:szCs w:val="24"/>
            <w:rPrChange w:id="2340" w:author="Belisle, Pierre" w:date="2021-02-09T14:45:00Z">
              <w:rPr/>
            </w:rPrChange>
          </w:rPr>
          <w:t>La fonctionnalité se réalise de la manière suivante:</w:t>
        </w:r>
      </w:ins>
    </w:p>
    <w:p w14:paraId="1DA08C10" w14:textId="38A2E52E" w:rsidR="005B2E6A" w:rsidRPr="00BD6BA1" w:rsidRDefault="005B2E6A" w:rsidP="005B2E6A">
      <w:pPr>
        <w:numPr>
          <w:ilvl w:val="0"/>
          <w:numId w:val="27"/>
        </w:numPr>
        <w:rPr>
          <w:ins w:id="2341" w:author="Belisle, Pierre" w:date="2021-02-09T14:30:00Z"/>
          <w:szCs w:val="24"/>
          <w:rPrChange w:id="2342" w:author="Belisle, Pierre" w:date="2021-02-09T14:45:00Z">
            <w:rPr>
              <w:ins w:id="2343" w:author="Belisle, Pierre" w:date="2021-02-09T14:30:00Z"/>
            </w:rPr>
          </w:rPrChange>
        </w:rPr>
      </w:pPr>
      <w:ins w:id="2344" w:author="Belisle, Pierre" w:date="2021-02-09T14:30:00Z">
        <w:r w:rsidRPr="00BD6BA1">
          <w:rPr>
            <w:szCs w:val="24"/>
            <w:rPrChange w:id="2345" w:author="Belisle, Pierre" w:date="2021-02-09T14:45:00Z">
              <w:rPr/>
            </w:rPrChange>
          </w:rPr>
          <w:t xml:space="preserve">Le </w:t>
        </w:r>
        <w:r w:rsidRPr="00BD6BA1">
          <w:rPr>
            <w:b/>
            <w:szCs w:val="24"/>
            <w:rPrChange w:id="2346" w:author="Belisle, Pierre" w:date="2021-02-09T14:45:00Z">
              <w:rPr>
                <w:b/>
              </w:rPr>
            </w:rPrChange>
          </w:rPr>
          <w:t xml:space="preserve">réseau </w:t>
        </w:r>
        <w:r w:rsidRPr="00BD6BA1">
          <w:rPr>
            <w:szCs w:val="24"/>
            <w:rPrChange w:id="2347" w:author="Belisle, Pierre" w:date="2021-02-09T14:45:00Z">
              <w:rPr/>
            </w:rPrChange>
          </w:rPr>
          <w:t>doit offrir un service permettant d’obtenir une référence sur l’antenne la plus proche (à partir d’une position)</w:t>
        </w:r>
      </w:ins>
      <w:ins w:id="2348" w:author="Belisle, Pierre" w:date="2021-02-09T14:53:00Z">
        <w:r w:rsidR="00543DD8">
          <w:rPr>
            <w:szCs w:val="24"/>
          </w:rPr>
          <w:t>.</w:t>
        </w:r>
      </w:ins>
    </w:p>
    <w:p w14:paraId="332A0746" w14:textId="0948604B" w:rsidR="005B2E6A" w:rsidRPr="00BD6BA1" w:rsidRDefault="005B2E6A" w:rsidP="005B2E6A">
      <w:pPr>
        <w:numPr>
          <w:ilvl w:val="0"/>
          <w:numId w:val="27"/>
        </w:numPr>
        <w:rPr>
          <w:ins w:id="2349" w:author="Belisle, Pierre" w:date="2021-02-09T14:30:00Z"/>
          <w:szCs w:val="24"/>
          <w:rPrChange w:id="2350" w:author="Belisle, Pierre" w:date="2021-02-09T14:45:00Z">
            <w:rPr>
              <w:ins w:id="2351" w:author="Belisle, Pierre" w:date="2021-02-09T14:30:00Z"/>
            </w:rPr>
          </w:rPrChange>
        </w:rPr>
      </w:pPr>
      <w:ins w:id="2352" w:author="Belisle, Pierre" w:date="2021-02-09T14:30:00Z">
        <w:r w:rsidRPr="00BD6BA1">
          <w:rPr>
            <w:szCs w:val="24"/>
            <w:rPrChange w:id="2353" w:author="Belisle, Pierre" w:date="2021-02-09T14:45:00Z">
              <w:rPr/>
            </w:rPrChange>
          </w:rPr>
          <w:t>L’</w:t>
        </w:r>
        <w:r w:rsidRPr="00BD6BA1">
          <w:rPr>
            <w:b/>
            <w:szCs w:val="24"/>
            <w:rPrChange w:id="2354" w:author="Belisle, Pierre" w:date="2021-02-09T14:45:00Z">
              <w:rPr>
                <w:b/>
              </w:rPr>
            </w:rPrChange>
          </w:rPr>
          <w:t>Antenne</w:t>
        </w:r>
        <w:r w:rsidRPr="00BD6BA1">
          <w:rPr>
            <w:szCs w:val="24"/>
            <w:rPrChange w:id="2355" w:author="Belisle, Pierre" w:date="2021-02-09T14:45:00Z">
              <w:rPr/>
            </w:rPrChange>
          </w:rPr>
          <w:t xml:space="preserve"> doit avoir deux services supplémentaire</w:t>
        </w:r>
      </w:ins>
      <w:ins w:id="2356" w:author="Belisle, Pierre" w:date="2021-02-09T14:53:00Z">
        <w:r w:rsidR="00543DD8">
          <w:rPr>
            <w:szCs w:val="24"/>
          </w:rPr>
          <w:t>s</w:t>
        </w:r>
      </w:ins>
      <w:ins w:id="2357" w:author="Belisle, Pierre" w:date="2021-02-09T14:30:00Z">
        <w:r w:rsidRPr="00BD6BA1">
          <w:rPr>
            <w:szCs w:val="24"/>
            <w:rPrChange w:id="2358" w:author="Belisle, Pierre" w:date="2021-02-09T14:45:00Z">
              <w:rPr/>
            </w:rPrChange>
          </w:rPr>
          <w:t>: un permettant d’ajouter un cellulaire à la collection et l’autre permettant d’enlever un cellulaire à la collection</w:t>
        </w:r>
      </w:ins>
      <w:ins w:id="2359" w:author="Belisle, Pierre" w:date="2021-02-09T14:53:00Z">
        <w:r w:rsidR="00543DD8">
          <w:rPr>
            <w:szCs w:val="24"/>
          </w:rPr>
          <w:t>.</w:t>
        </w:r>
      </w:ins>
    </w:p>
    <w:p w14:paraId="6E65CA84" w14:textId="77777777" w:rsidR="005B2E6A" w:rsidRPr="00BD6BA1" w:rsidRDefault="005B2E6A" w:rsidP="005B2E6A">
      <w:pPr>
        <w:numPr>
          <w:ilvl w:val="0"/>
          <w:numId w:val="27"/>
        </w:numPr>
        <w:rPr>
          <w:ins w:id="2360" w:author="Belisle, Pierre" w:date="2021-02-09T14:30:00Z"/>
          <w:szCs w:val="24"/>
          <w:rPrChange w:id="2361" w:author="Belisle, Pierre" w:date="2021-02-09T14:45:00Z">
            <w:rPr>
              <w:ins w:id="2362" w:author="Belisle, Pierre" w:date="2021-02-09T14:30:00Z"/>
            </w:rPr>
          </w:rPrChange>
        </w:rPr>
      </w:pPr>
      <w:ins w:id="2363" w:author="Belisle, Pierre" w:date="2021-02-09T14:30:00Z">
        <w:r w:rsidRPr="00BD6BA1">
          <w:rPr>
            <w:szCs w:val="24"/>
            <w:rPrChange w:id="2364" w:author="Belisle, Pierre" w:date="2021-02-09T14:45:00Z">
              <w:rPr/>
            </w:rPrChange>
          </w:rPr>
          <w:t xml:space="preserve">Le </w:t>
        </w:r>
        <w:r w:rsidRPr="00BD6BA1">
          <w:rPr>
            <w:b/>
            <w:szCs w:val="24"/>
            <w:rPrChange w:id="2365" w:author="Belisle, Pierre" w:date="2021-02-09T14:45:00Z">
              <w:rPr>
                <w:b/>
              </w:rPr>
            </w:rPrChange>
          </w:rPr>
          <w:t>Cellulaire:</w:t>
        </w:r>
      </w:ins>
    </w:p>
    <w:p w14:paraId="52170BBC" w14:textId="397A6338" w:rsidR="005B2E6A" w:rsidRPr="00BD6BA1" w:rsidRDefault="000B155E" w:rsidP="005B2E6A">
      <w:pPr>
        <w:numPr>
          <w:ilvl w:val="1"/>
          <w:numId w:val="27"/>
        </w:numPr>
        <w:rPr>
          <w:ins w:id="2366" w:author="Belisle, Pierre" w:date="2021-02-09T14:30:00Z"/>
          <w:szCs w:val="24"/>
          <w:rPrChange w:id="2367" w:author="Belisle, Pierre" w:date="2021-02-09T14:45:00Z">
            <w:rPr>
              <w:ins w:id="2368" w:author="Belisle, Pierre" w:date="2021-02-09T14:30:00Z"/>
            </w:rPr>
          </w:rPrChange>
        </w:rPr>
      </w:pPr>
      <w:proofErr w:type="gramStart"/>
      <w:ins w:id="2369" w:author="Belisle, Pierre" w:date="2021-02-09T14:56:00Z">
        <w:r>
          <w:rPr>
            <w:szCs w:val="24"/>
          </w:rPr>
          <w:t>déclenche</w:t>
        </w:r>
      </w:ins>
      <w:proofErr w:type="gramEnd"/>
      <w:ins w:id="2370" w:author="Belisle, Pierre" w:date="2021-02-09T14:30:00Z">
        <w:r w:rsidR="005B2E6A" w:rsidRPr="00BD6BA1">
          <w:rPr>
            <w:szCs w:val="24"/>
            <w:rPrChange w:id="2371" w:author="Belisle, Pierre" w:date="2021-02-09T14:45:00Z">
              <w:rPr/>
            </w:rPrChange>
          </w:rPr>
          <w:t xml:space="preserve"> la méthode pour obtenir l’antenne la plus proche à chaque tour (voir méthode </w:t>
        </w:r>
        <w:proofErr w:type="spellStart"/>
        <w:r w:rsidR="005B2E6A" w:rsidRPr="00BD6BA1">
          <w:rPr>
            <w:szCs w:val="24"/>
            <w:rPrChange w:id="2372" w:author="Belisle, Pierre" w:date="2021-02-09T14:45:00Z">
              <w:rPr/>
            </w:rPrChange>
          </w:rPr>
          <w:t>Cellulaire:effectuerTour</w:t>
        </w:r>
        <w:proofErr w:type="spellEnd"/>
        <w:r w:rsidR="005B2E6A" w:rsidRPr="00BD6BA1">
          <w:rPr>
            <w:szCs w:val="24"/>
            <w:rPrChange w:id="2373" w:author="Belisle, Pierre" w:date="2021-02-09T14:45:00Z">
              <w:rPr/>
            </w:rPrChange>
          </w:rPr>
          <w:t>()).</w:t>
        </w:r>
      </w:ins>
    </w:p>
    <w:p w14:paraId="592A06C8" w14:textId="273D2F57" w:rsidR="005B2E6A" w:rsidRPr="00BD6BA1" w:rsidRDefault="005B2E6A" w:rsidP="005B2E6A">
      <w:pPr>
        <w:numPr>
          <w:ilvl w:val="1"/>
          <w:numId w:val="27"/>
        </w:numPr>
        <w:rPr>
          <w:ins w:id="2374" w:author="Belisle, Pierre" w:date="2021-02-09T14:30:00Z"/>
          <w:szCs w:val="24"/>
          <w:rPrChange w:id="2375" w:author="Belisle, Pierre" w:date="2021-02-09T14:45:00Z">
            <w:rPr>
              <w:ins w:id="2376" w:author="Belisle, Pierre" w:date="2021-02-09T14:30:00Z"/>
            </w:rPr>
          </w:rPrChange>
        </w:rPr>
      </w:pPr>
      <w:ins w:id="2377" w:author="Belisle, Pierre" w:date="2021-02-09T14:30:00Z">
        <w:r w:rsidRPr="00BD6BA1">
          <w:rPr>
            <w:szCs w:val="24"/>
            <w:rPrChange w:id="2378" w:author="Belisle, Pierre" w:date="2021-02-09T14:45:00Z">
              <w:rPr/>
            </w:rPrChange>
          </w:rPr>
          <w:t xml:space="preserve">Si l’antenne la plus proche est différente de l’antenne connecté, le Cellulaire s’enlève de l’antenne connecté et s’ajoute </w:t>
        </w:r>
        <w:proofErr w:type="gramStart"/>
        <w:r w:rsidRPr="00BD6BA1">
          <w:rPr>
            <w:szCs w:val="24"/>
            <w:rPrChange w:id="2379" w:author="Belisle, Pierre" w:date="2021-02-09T14:45:00Z">
              <w:rPr/>
            </w:rPrChange>
          </w:rPr>
          <w:t>à la nouvelle antenne connecté</w:t>
        </w:r>
        <w:proofErr w:type="gramEnd"/>
        <w:r w:rsidRPr="00BD6BA1">
          <w:rPr>
            <w:szCs w:val="24"/>
            <w:rPrChange w:id="2380" w:author="Belisle, Pierre" w:date="2021-02-09T14:45:00Z">
              <w:rPr/>
            </w:rPrChange>
          </w:rPr>
          <w:t>. Le cellulaire met également sa référence à l’antenne connectée à jour.</w:t>
        </w:r>
      </w:ins>
    </w:p>
    <w:p w14:paraId="3C531E8B" w14:textId="77777777" w:rsidR="005B2E6A" w:rsidRPr="00BD6BA1" w:rsidRDefault="005B2E6A" w:rsidP="005B2E6A">
      <w:pPr>
        <w:rPr>
          <w:ins w:id="2381" w:author="Belisle, Pierre" w:date="2021-02-09T14:30:00Z"/>
          <w:szCs w:val="24"/>
          <w:rPrChange w:id="2382" w:author="Belisle, Pierre" w:date="2021-02-09T14:45:00Z">
            <w:rPr>
              <w:ins w:id="2383" w:author="Belisle, Pierre" w:date="2021-02-09T14:30:00Z"/>
            </w:rPr>
          </w:rPrChange>
        </w:rPr>
      </w:pPr>
    </w:p>
    <w:p w14:paraId="5BC785F3" w14:textId="77777777" w:rsidR="005B2E6A" w:rsidRPr="00BD6BA1" w:rsidRDefault="005B2E6A" w:rsidP="005B2E6A">
      <w:pPr>
        <w:rPr>
          <w:ins w:id="2384" w:author="Belisle, Pierre" w:date="2021-02-09T14:30:00Z"/>
          <w:szCs w:val="24"/>
          <w:rPrChange w:id="2385" w:author="Belisle, Pierre" w:date="2021-02-09T14:45:00Z">
            <w:rPr>
              <w:ins w:id="2386" w:author="Belisle, Pierre" w:date="2021-02-09T14:30:00Z"/>
            </w:rPr>
          </w:rPrChange>
        </w:rPr>
      </w:pPr>
      <w:ins w:id="2387" w:author="Belisle, Pierre" w:date="2021-02-09T14:30:00Z">
        <w:r w:rsidRPr="00BD6BA1">
          <w:rPr>
            <w:szCs w:val="24"/>
            <w:rPrChange w:id="2388" w:author="Belisle, Pierre" w:date="2021-02-09T14:45:00Z">
              <w:rPr/>
            </w:rPrChange>
          </w:rPr>
          <w:t>NOTE: l’antenne connectée doit également être initiée dans le constructeur.</w:t>
        </w:r>
      </w:ins>
    </w:p>
    <w:p w14:paraId="106A91BF" w14:textId="77777777" w:rsidR="005B2E6A" w:rsidRPr="00BD6BA1" w:rsidRDefault="005B2E6A" w:rsidP="005B2E6A">
      <w:pPr>
        <w:jc w:val="center"/>
        <w:rPr>
          <w:ins w:id="2389" w:author="Belisle, Pierre" w:date="2021-02-09T14:30:00Z"/>
          <w:szCs w:val="24"/>
          <w:rPrChange w:id="2390" w:author="Belisle, Pierre" w:date="2021-02-09T14:45:00Z">
            <w:rPr>
              <w:ins w:id="2391" w:author="Belisle, Pierre" w:date="2021-02-09T14:30:00Z"/>
            </w:rPr>
          </w:rPrChange>
        </w:rPr>
      </w:pPr>
    </w:p>
    <w:p w14:paraId="63661763" w14:textId="77777777" w:rsidR="005B2E6A" w:rsidRPr="00BD6BA1" w:rsidRDefault="005B2E6A" w:rsidP="004A6AD4">
      <w:pPr>
        <w:pBdr>
          <w:top w:val="single" w:sz="4" w:space="1" w:color="auto"/>
          <w:left w:val="single" w:sz="4" w:space="4" w:color="auto"/>
          <w:bottom w:val="single" w:sz="4" w:space="1" w:color="auto"/>
          <w:right w:val="single" w:sz="4" w:space="4" w:color="auto"/>
        </w:pBdr>
        <w:rPr>
          <w:ins w:id="2392" w:author="Belisle, Pierre" w:date="2021-02-09T14:30:00Z"/>
          <w:szCs w:val="24"/>
          <w:rPrChange w:id="2393" w:author="Belisle, Pierre" w:date="2021-02-09T14:45:00Z">
            <w:rPr>
              <w:ins w:id="2394" w:author="Belisle, Pierre" w:date="2021-02-09T14:30:00Z"/>
            </w:rPr>
          </w:rPrChange>
        </w:rPr>
        <w:pPrChange w:id="2395" w:author="Belisle, Pierre" w:date="2021-02-09T16:44:00Z">
          <w:pPr/>
        </w:pPrChange>
      </w:pPr>
      <w:ins w:id="2396" w:author="Belisle, Pierre" w:date="2021-02-09T14:30:00Z">
        <w:r w:rsidRPr="00BD6BA1">
          <w:rPr>
            <w:szCs w:val="24"/>
            <w:rPrChange w:id="2397" w:author="Belisle, Pierre" w:date="2021-02-09T14:45:00Z">
              <w:rPr/>
            </w:rPrChange>
          </w:rPr>
          <w:t>Pour valider, changer les valeurs des constantes pour avoir 1 seul Cellulaire, mais un grand nombre d’antennes. Afficher le cellulaire et l’antenne connecté à répétition dans la console et valider que le Cellulaire se connecte à une antenne différente et plus proche fréquemment.</w:t>
        </w:r>
      </w:ins>
    </w:p>
    <w:p w14:paraId="4B4E3FFE" w14:textId="77777777" w:rsidR="004418B0" w:rsidRDefault="004418B0">
      <w:pPr>
        <w:rPr>
          <w:ins w:id="2398" w:author="Belisle, Pierre" w:date="2021-02-10T09:17:00Z"/>
          <w:b/>
          <w:color w:val="660000"/>
          <w:szCs w:val="24"/>
        </w:rPr>
      </w:pPr>
      <w:ins w:id="2399" w:author="Belisle, Pierre" w:date="2021-02-10T09:17:00Z">
        <w:r>
          <w:br w:type="page"/>
        </w:r>
      </w:ins>
    </w:p>
    <w:p w14:paraId="5E9C2A59" w14:textId="409911D7" w:rsidR="005B2E6A" w:rsidRPr="00BD6BA1" w:rsidRDefault="00EE1AFC" w:rsidP="005B2E6A">
      <w:pPr>
        <w:pStyle w:val="Titre3"/>
        <w:rPr>
          <w:ins w:id="2400" w:author="Belisle, Pierre" w:date="2021-02-09T14:30:00Z"/>
          <w:rPrChange w:id="2401" w:author="Belisle, Pierre" w:date="2021-02-09T14:45:00Z">
            <w:rPr>
              <w:ins w:id="2402" w:author="Belisle, Pierre" w:date="2021-02-09T14:30:00Z"/>
            </w:rPr>
          </w:rPrChange>
        </w:rPr>
      </w:pPr>
      <w:ins w:id="2403" w:author="Belisle, Pierre" w:date="2021-02-09T14:44:00Z">
        <w:r w:rsidRPr="00BD6BA1">
          <w:rPr>
            <w:rPrChange w:id="2404" w:author="Belisle, Pierre" w:date="2021-02-09T14:45:00Z">
              <w:rPr/>
            </w:rPrChange>
          </w:rPr>
          <w:t>6</w:t>
        </w:r>
      </w:ins>
      <w:ins w:id="2405" w:author="Belisle, Pierre" w:date="2021-02-09T14:30:00Z">
        <w:r w:rsidR="005B2E6A" w:rsidRPr="00BD6BA1">
          <w:rPr>
            <w:rPrChange w:id="2406" w:author="Belisle, Pierre" w:date="2021-02-09T14:45:00Z">
              <w:rPr/>
            </w:rPrChange>
          </w:rPr>
          <w:t>.2 - Étape 2 - établissement d’une connexion</w:t>
        </w:r>
      </w:ins>
    </w:p>
    <w:p w14:paraId="28117C10" w14:textId="77777777" w:rsidR="005B2E6A" w:rsidRPr="00BD6BA1" w:rsidRDefault="005B2E6A" w:rsidP="005B2E6A">
      <w:pPr>
        <w:rPr>
          <w:ins w:id="2407" w:author="Belisle, Pierre" w:date="2021-02-09T14:30:00Z"/>
          <w:szCs w:val="24"/>
          <w:rPrChange w:id="2408" w:author="Belisle, Pierre" w:date="2021-02-09T14:45:00Z">
            <w:rPr>
              <w:ins w:id="2409" w:author="Belisle, Pierre" w:date="2021-02-09T14:30:00Z"/>
            </w:rPr>
          </w:rPrChange>
        </w:rPr>
      </w:pPr>
      <w:ins w:id="2410" w:author="Belisle, Pierre" w:date="2021-02-09T14:30:00Z">
        <w:r w:rsidRPr="00BD6BA1">
          <w:rPr>
            <w:szCs w:val="24"/>
            <w:rPrChange w:id="2411" w:author="Belisle, Pierre" w:date="2021-02-09T14:45:00Z">
              <w:rPr/>
            </w:rPrChange>
          </w:rPr>
          <w:t>Établir une connexion consiste à connecter un Cellulaire à un autre, tout en ajoutant une Connexion permettant de facilement transmettre les messages par la suite.</w:t>
        </w:r>
      </w:ins>
    </w:p>
    <w:p w14:paraId="41D14296" w14:textId="77777777" w:rsidR="005B2E6A" w:rsidRPr="00BD6BA1" w:rsidRDefault="005B2E6A" w:rsidP="005B2E6A">
      <w:pPr>
        <w:rPr>
          <w:ins w:id="2412" w:author="Belisle, Pierre" w:date="2021-02-09T14:30:00Z"/>
          <w:szCs w:val="24"/>
          <w:rPrChange w:id="2413" w:author="Belisle, Pierre" w:date="2021-02-09T14:45:00Z">
            <w:rPr>
              <w:ins w:id="2414" w:author="Belisle, Pierre" w:date="2021-02-09T14:30:00Z"/>
            </w:rPr>
          </w:rPrChange>
        </w:rPr>
      </w:pPr>
    </w:p>
    <w:p w14:paraId="13F446FE" w14:textId="77777777" w:rsidR="005B2E6A" w:rsidRPr="00BD6BA1" w:rsidRDefault="005B2E6A" w:rsidP="005B2E6A">
      <w:pPr>
        <w:rPr>
          <w:ins w:id="2415" w:author="Belisle, Pierre" w:date="2021-02-09T14:30:00Z"/>
          <w:szCs w:val="24"/>
          <w:rPrChange w:id="2416" w:author="Belisle, Pierre" w:date="2021-02-09T14:45:00Z">
            <w:rPr>
              <w:ins w:id="2417" w:author="Belisle, Pierre" w:date="2021-02-09T14:30:00Z"/>
            </w:rPr>
          </w:rPrChange>
        </w:rPr>
      </w:pPr>
      <w:ins w:id="2418" w:author="Belisle, Pierre" w:date="2021-02-09T14:30:00Z">
        <w:r w:rsidRPr="00BD6BA1">
          <w:rPr>
            <w:noProof/>
            <w:szCs w:val="24"/>
            <w:rPrChange w:id="2419" w:author="Belisle, Pierre" w:date="2021-02-09T14:45:00Z">
              <w:rPr>
                <w:noProof/>
              </w:rPr>
            </w:rPrChange>
          </w:rPr>
          <w:drawing>
            <wp:inline distT="114300" distB="114300" distL="114300" distR="114300" wp14:anchorId="14DED5BE" wp14:editId="43BA985D">
              <wp:extent cx="5943600" cy="32512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3251200"/>
                      </a:xfrm>
                      <a:prstGeom prst="rect">
                        <a:avLst/>
                      </a:prstGeom>
                      <a:ln/>
                    </pic:spPr>
                  </pic:pic>
                </a:graphicData>
              </a:graphic>
            </wp:inline>
          </w:drawing>
        </w:r>
      </w:ins>
    </w:p>
    <w:p w14:paraId="1D54313A" w14:textId="77777777" w:rsidR="005B2E6A" w:rsidRPr="00BD6BA1" w:rsidRDefault="005B2E6A" w:rsidP="005B2E6A">
      <w:pPr>
        <w:rPr>
          <w:ins w:id="2420" w:author="Belisle, Pierre" w:date="2021-02-09T14:30:00Z"/>
          <w:szCs w:val="24"/>
          <w:rPrChange w:id="2421" w:author="Belisle, Pierre" w:date="2021-02-09T14:45:00Z">
            <w:rPr>
              <w:ins w:id="2422" w:author="Belisle, Pierre" w:date="2021-02-09T14:30:00Z"/>
            </w:rPr>
          </w:rPrChange>
        </w:rPr>
      </w:pPr>
    </w:p>
    <w:p w14:paraId="41F14554" w14:textId="77777777" w:rsidR="005B2E6A" w:rsidRPr="00BD6BA1" w:rsidRDefault="005B2E6A" w:rsidP="005B2E6A">
      <w:pPr>
        <w:rPr>
          <w:ins w:id="2423" w:author="Belisle, Pierre" w:date="2021-02-09T14:30:00Z"/>
          <w:szCs w:val="24"/>
          <w:rPrChange w:id="2424" w:author="Belisle, Pierre" w:date="2021-02-09T14:45:00Z">
            <w:rPr>
              <w:ins w:id="2425" w:author="Belisle, Pierre" w:date="2021-02-09T14:30:00Z"/>
            </w:rPr>
          </w:rPrChange>
        </w:rPr>
      </w:pPr>
      <w:ins w:id="2426" w:author="Belisle, Pierre" w:date="2021-02-09T14:30:00Z">
        <w:r w:rsidRPr="00BD6BA1">
          <w:rPr>
            <w:szCs w:val="24"/>
            <w:rPrChange w:id="2427" w:author="Belisle, Pierre" w:date="2021-02-09T14:45:00Z">
              <w:rPr/>
            </w:rPrChange>
          </w:rPr>
          <w:t>La fonctionnalité utilise les méthodes déclarées par l’interface de l’unité Cellulaire.</w:t>
        </w:r>
      </w:ins>
    </w:p>
    <w:p w14:paraId="5FFD7763" w14:textId="77777777" w:rsidR="005B2E6A" w:rsidRPr="00BD6BA1" w:rsidRDefault="005B2E6A" w:rsidP="005B2E6A">
      <w:pPr>
        <w:rPr>
          <w:ins w:id="2428" w:author="Belisle, Pierre" w:date="2021-02-09T14:30:00Z"/>
          <w:szCs w:val="24"/>
          <w:rPrChange w:id="2429" w:author="Belisle, Pierre" w:date="2021-02-09T14:45:00Z">
            <w:rPr>
              <w:ins w:id="2430" w:author="Belisle, Pierre" w:date="2021-02-09T14:30:00Z"/>
            </w:rPr>
          </w:rPrChange>
        </w:rPr>
      </w:pPr>
    </w:p>
    <w:p w14:paraId="19DA02EF" w14:textId="78E691AA" w:rsidR="005B2E6A" w:rsidRPr="00BD6BA1" w:rsidRDefault="005B2E6A" w:rsidP="005B2E6A">
      <w:pPr>
        <w:numPr>
          <w:ilvl w:val="0"/>
          <w:numId w:val="30"/>
        </w:numPr>
        <w:rPr>
          <w:ins w:id="2431" w:author="Belisle, Pierre" w:date="2021-02-09T14:30:00Z"/>
          <w:szCs w:val="24"/>
          <w:rPrChange w:id="2432" w:author="Belisle, Pierre" w:date="2021-02-09T14:45:00Z">
            <w:rPr>
              <w:ins w:id="2433" w:author="Belisle, Pierre" w:date="2021-02-09T14:30:00Z"/>
            </w:rPr>
          </w:rPrChange>
        </w:rPr>
      </w:pPr>
      <w:ins w:id="2434" w:author="Belisle, Pierre" w:date="2021-02-09T14:30:00Z">
        <w:r w:rsidRPr="00BD6BA1">
          <w:rPr>
            <w:szCs w:val="24"/>
            <w:rPrChange w:id="2435" w:author="Belisle, Pierre" w:date="2021-02-09T14:45:00Z">
              <w:rPr/>
            </w:rPrChange>
          </w:rPr>
          <w:t xml:space="preserve">(1) Lorsque la méthode </w:t>
        </w:r>
        <w:proofErr w:type="gramStart"/>
        <w:r w:rsidRPr="00BD6BA1">
          <w:rPr>
            <w:b/>
            <w:szCs w:val="24"/>
            <w:rPrChange w:id="2436" w:author="Belisle, Pierre" w:date="2021-02-09T14:45:00Z">
              <w:rPr>
                <w:b/>
              </w:rPr>
            </w:rPrChange>
          </w:rPr>
          <w:t>Cellulaire</w:t>
        </w:r>
        <w:r w:rsidRPr="00BD6BA1">
          <w:rPr>
            <w:szCs w:val="24"/>
            <w:rPrChange w:id="2437" w:author="Belisle, Pierre" w:date="2021-02-09T14:45:00Z">
              <w:rPr/>
            </w:rPrChange>
          </w:rPr>
          <w:t>::</w:t>
        </w:r>
        <w:proofErr w:type="gramEnd"/>
        <w:r w:rsidRPr="00BD6BA1">
          <w:rPr>
            <w:szCs w:val="24"/>
            <w:rPrChange w:id="2438" w:author="Belisle, Pierre" w:date="2021-02-09T14:45:00Z">
              <w:rPr/>
            </w:rPrChange>
          </w:rPr>
          <w:t>appeler</w:t>
        </w:r>
      </w:ins>
      <w:ins w:id="2439" w:author="Belisle, Pierre" w:date="2021-02-10T10:11:00Z">
        <w:r w:rsidR="00CD1829">
          <w:rPr>
            <w:szCs w:val="24"/>
          </w:rPr>
          <w:t>()</w:t>
        </w:r>
      </w:ins>
      <w:ins w:id="2440" w:author="Belisle, Pierre" w:date="2021-02-09T14:30:00Z">
        <w:r w:rsidRPr="00BD6BA1">
          <w:rPr>
            <w:szCs w:val="24"/>
            <w:rPrChange w:id="2441" w:author="Belisle, Pierre" w:date="2021-02-09T14:45:00Z">
              <w:rPr/>
            </w:rPrChange>
          </w:rPr>
          <w:t xml:space="preserve"> est lancé, le cellulaire appel la méthode Antenne::appeler() appartenant à son antenne connecté.</w:t>
        </w:r>
      </w:ins>
    </w:p>
    <w:p w14:paraId="5BAF48DD" w14:textId="77777777" w:rsidR="005B2E6A" w:rsidRPr="00BD6BA1" w:rsidRDefault="005B2E6A" w:rsidP="005B2E6A">
      <w:pPr>
        <w:numPr>
          <w:ilvl w:val="1"/>
          <w:numId w:val="30"/>
        </w:numPr>
        <w:rPr>
          <w:ins w:id="2442" w:author="Belisle, Pierre" w:date="2021-02-09T14:30:00Z"/>
          <w:szCs w:val="24"/>
          <w:rPrChange w:id="2443" w:author="Belisle, Pierre" w:date="2021-02-09T14:45:00Z">
            <w:rPr>
              <w:ins w:id="2444" w:author="Belisle, Pierre" w:date="2021-02-09T14:30:00Z"/>
            </w:rPr>
          </w:rPrChange>
        </w:rPr>
      </w:pPr>
      <w:ins w:id="2445" w:author="Belisle, Pierre" w:date="2021-02-09T14:30:00Z">
        <w:r w:rsidRPr="00BD6BA1">
          <w:rPr>
            <w:szCs w:val="24"/>
            <w:rPrChange w:id="2446" w:author="Belisle, Pierre" w:date="2021-02-09T14:45:00Z">
              <w:rPr/>
            </w:rPrChange>
          </w:rPr>
          <w:t xml:space="preserve">NOTE: utiliser </w:t>
        </w:r>
        <w:proofErr w:type="spellStart"/>
        <w:r w:rsidRPr="00BD6BA1">
          <w:rPr>
            <w:szCs w:val="24"/>
            <w:rPrChange w:id="2447" w:author="Belisle, Pierre" w:date="2021-02-09T14:45:00Z">
              <w:rPr/>
            </w:rPrChange>
          </w:rPr>
          <w:t>GestionnaireScenario.obtenirNumeroStandardAlea</w:t>
        </w:r>
        <w:proofErr w:type="spellEnd"/>
        <w:r w:rsidRPr="00BD6BA1">
          <w:rPr>
            <w:szCs w:val="24"/>
            <w:rPrChange w:id="2448" w:author="Belisle, Pierre" w:date="2021-02-09T14:45:00Z">
              <w:rPr/>
            </w:rPrChange>
          </w:rPr>
          <w:t>(), pour obtenir un numéro de destination valide</w:t>
        </w:r>
      </w:ins>
    </w:p>
    <w:p w14:paraId="6E8B2F68" w14:textId="3178D04C" w:rsidR="005B2E6A" w:rsidRPr="00BD6BA1" w:rsidRDefault="005B2E6A" w:rsidP="005B2E6A">
      <w:pPr>
        <w:numPr>
          <w:ilvl w:val="0"/>
          <w:numId w:val="30"/>
        </w:numPr>
        <w:rPr>
          <w:ins w:id="2449" w:author="Belisle, Pierre" w:date="2021-02-09T14:30:00Z"/>
          <w:szCs w:val="24"/>
          <w:rPrChange w:id="2450" w:author="Belisle, Pierre" w:date="2021-02-09T14:45:00Z">
            <w:rPr>
              <w:ins w:id="2451" w:author="Belisle, Pierre" w:date="2021-02-09T14:30:00Z"/>
            </w:rPr>
          </w:rPrChange>
        </w:rPr>
      </w:pPr>
      <w:ins w:id="2452" w:author="Belisle, Pierre" w:date="2021-02-09T14:30:00Z">
        <w:r w:rsidRPr="00BD6BA1">
          <w:rPr>
            <w:szCs w:val="24"/>
            <w:rPrChange w:id="2453" w:author="Belisle, Pierre" w:date="2021-02-09T14:45:00Z">
              <w:rPr/>
            </w:rPrChange>
          </w:rPr>
          <w:t xml:space="preserve">(2) La méthode </w:t>
        </w:r>
        <w:proofErr w:type="gramStart"/>
        <w:r w:rsidRPr="00BD6BA1">
          <w:rPr>
            <w:b/>
            <w:szCs w:val="24"/>
            <w:rPrChange w:id="2454" w:author="Belisle, Pierre" w:date="2021-02-09T14:45:00Z">
              <w:rPr>
                <w:b/>
              </w:rPr>
            </w:rPrChange>
          </w:rPr>
          <w:t>Antenne</w:t>
        </w:r>
        <w:r w:rsidRPr="00BD6BA1">
          <w:rPr>
            <w:szCs w:val="24"/>
            <w:rPrChange w:id="2455" w:author="Belisle, Pierre" w:date="2021-02-09T14:45:00Z">
              <w:rPr/>
            </w:rPrChange>
          </w:rPr>
          <w:t>::</w:t>
        </w:r>
        <w:proofErr w:type="gramEnd"/>
        <w:r w:rsidRPr="00BD6BA1">
          <w:rPr>
            <w:szCs w:val="24"/>
            <w:rPrChange w:id="2456" w:author="Belisle, Pierre" w:date="2021-02-09T14:45:00Z">
              <w:rPr/>
            </w:rPrChange>
          </w:rPr>
          <w:t>appeler() appel</w:t>
        </w:r>
      </w:ins>
      <w:ins w:id="2457" w:author="Belisle, Pierre" w:date="2021-02-10T10:58:00Z">
        <w:r w:rsidR="007376F5">
          <w:rPr>
            <w:szCs w:val="24"/>
          </w:rPr>
          <w:t xml:space="preserve">le </w:t>
        </w:r>
      </w:ins>
      <w:proofErr w:type="spellStart"/>
      <w:ins w:id="2458" w:author="Belisle, Pierre" w:date="2021-02-09T14:30:00Z">
        <w:r w:rsidRPr="00BD6BA1">
          <w:rPr>
            <w:b/>
            <w:szCs w:val="24"/>
            <w:rPrChange w:id="2459" w:author="Belisle, Pierre" w:date="2021-02-09T14:45:00Z">
              <w:rPr>
                <w:b/>
              </w:rPr>
            </w:rPrChange>
          </w:rPr>
          <w:t>GestionnaireReseau</w:t>
        </w:r>
        <w:proofErr w:type="spellEnd"/>
        <w:r w:rsidRPr="00BD6BA1">
          <w:rPr>
            <w:szCs w:val="24"/>
            <w:rPrChange w:id="2460" w:author="Belisle, Pierre" w:date="2021-02-09T14:45:00Z">
              <w:rPr/>
            </w:rPrChange>
          </w:rPr>
          <w:t>::</w:t>
        </w:r>
        <w:proofErr w:type="spellStart"/>
        <w:r w:rsidRPr="00BD6BA1">
          <w:rPr>
            <w:szCs w:val="24"/>
            <w:rPrChange w:id="2461" w:author="Belisle, Pierre" w:date="2021-02-09T14:45:00Z">
              <w:rPr/>
            </w:rPrChange>
          </w:rPr>
          <w:t>relayerAppel</w:t>
        </w:r>
      </w:ins>
      <w:proofErr w:type="spellEnd"/>
      <w:ins w:id="2462" w:author="Belisle, Pierre" w:date="2021-02-10T10:12:00Z">
        <w:r w:rsidR="00D44E71">
          <w:rPr>
            <w:szCs w:val="24"/>
          </w:rPr>
          <w:t>.</w:t>
        </w:r>
      </w:ins>
    </w:p>
    <w:p w14:paraId="6CA6A2E9" w14:textId="77777777" w:rsidR="005B2E6A" w:rsidRPr="00BD6BA1" w:rsidRDefault="005B2E6A" w:rsidP="005B2E6A">
      <w:pPr>
        <w:numPr>
          <w:ilvl w:val="0"/>
          <w:numId w:val="30"/>
        </w:numPr>
        <w:rPr>
          <w:ins w:id="2463" w:author="Belisle, Pierre" w:date="2021-02-09T14:30:00Z"/>
          <w:szCs w:val="24"/>
          <w:rPrChange w:id="2464" w:author="Belisle, Pierre" w:date="2021-02-09T14:45:00Z">
            <w:rPr>
              <w:ins w:id="2465" w:author="Belisle, Pierre" w:date="2021-02-09T14:30:00Z"/>
            </w:rPr>
          </w:rPrChange>
        </w:rPr>
      </w:pPr>
      <w:proofErr w:type="gramStart"/>
      <w:ins w:id="2466" w:author="Belisle, Pierre" w:date="2021-02-09T14:30:00Z">
        <w:r w:rsidRPr="00BD6BA1">
          <w:rPr>
            <w:szCs w:val="24"/>
            <w:rPrChange w:id="2467" w:author="Belisle, Pierre" w:date="2021-02-09T14:45:00Z">
              <w:rPr/>
            </w:rPrChange>
          </w:rPr>
          <w:t>la</w:t>
        </w:r>
        <w:proofErr w:type="gramEnd"/>
        <w:r w:rsidRPr="00BD6BA1">
          <w:rPr>
            <w:szCs w:val="24"/>
            <w:rPrChange w:id="2468" w:author="Belisle, Pierre" w:date="2021-02-09T14:45:00Z">
              <w:rPr/>
            </w:rPrChange>
          </w:rPr>
          <w:t xml:space="preserve"> méthode </w:t>
        </w:r>
        <w:proofErr w:type="spellStart"/>
        <w:r w:rsidRPr="00BD6BA1">
          <w:rPr>
            <w:b/>
            <w:szCs w:val="24"/>
            <w:rPrChange w:id="2469" w:author="Belisle, Pierre" w:date="2021-02-09T14:45:00Z">
              <w:rPr>
                <w:b/>
              </w:rPr>
            </w:rPrChange>
          </w:rPr>
          <w:t>GestionnaireReseau</w:t>
        </w:r>
        <w:proofErr w:type="spellEnd"/>
        <w:r w:rsidRPr="00BD6BA1">
          <w:rPr>
            <w:szCs w:val="24"/>
            <w:rPrChange w:id="2470" w:author="Belisle, Pierre" w:date="2021-02-09T14:45:00Z">
              <w:rPr/>
            </w:rPrChange>
          </w:rPr>
          <w:t>::</w:t>
        </w:r>
        <w:proofErr w:type="spellStart"/>
        <w:r w:rsidRPr="00BD6BA1">
          <w:rPr>
            <w:szCs w:val="24"/>
            <w:rPrChange w:id="2471" w:author="Belisle, Pierre" w:date="2021-02-09T14:45:00Z">
              <w:rPr/>
            </w:rPrChange>
          </w:rPr>
          <w:t>relayerAppel</w:t>
        </w:r>
        <w:proofErr w:type="spellEnd"/>
        <w:r w:rsidRPr="00BD6BA1">
          <w:rPr>
            <w:szCs w:val="24"/>
            <w:rPrChange w:id="2472" w:author="Belisle, Pierre" w:date="2021-02-09T14:45:00Z">
              <w:rPr/>
            </w:rPrChange>
          </w:rPr>
          <w:t xml:space="preserve"> effectue les opérations suivantes:</w:t>
        </w:r>
      </w:ins>
    </w:p>
    <w:p w14:paraId="4FC4C7D8" w14:textId="77777777" w:rsidR="005B2E6A" w:rsidRPr="00BD6BA1" w:rsidRDefault="005B2E6A" w:rsidP="005B2E6A">
      <w:pPr>
        <w:numPr>
          <w:ilvl w:val="1"/>
          <w:numId w:val="30"/>
        </w:numPr>
        <w:rPr>
          <w:ins w:id="2473" w:author="Belisle, Pierre" w:date="2021-02-09T14:30:00Z"/>
          <w:szCs w:val="24"/>
          <w:rPrChange w:id="2474" w:author="Belisle, Pierre" w:date="2021-02-09T14:45:00Z">
            <w:rPr>
              <w:ins w:id="2475" w:author="Belisle, Pierre" w:date="2021-02-09T14:30:00Z"/>
            </w:rPr>
          </w:rPrChange>
        </w:rPr>
      </w:pPr>
      <w:proofErr w:type="gramStart"/>
      <w:ins w:id="2476" w:author="Belisle, Pierre" w:date="2021-02-09T14:30:00Z">
        <w:r w:rsidRPr="00BD6BA1">
          <w:rPr>
            <w:szCs w:val="24"/>
            <w:rPrChange w:id="2477" w:author="Belisle, Pierre" w:date="2021-02-09T14:45:00Z">
              <w:rPr/>
            </w:rPrChange>
          </w:rPr>
          <w:t>obtient</w:t>
        </w:r>
        <w:proofErr w:type="gramEnd"/>
        <w:r w:rsidRPr="00BD6BA1">
          <w:rPr>
            <w:szCs w:val="24"/>
            <w:rPrChange w:id="2478" w:author="Belisle, Pierre" w:date="2021-02-09T14:45:00Z">
              <w:rPr/>
            </w:rPrChange>
          </w:rPr>
          <w:t xml:space="preserve"> un numéro de connexion unique (à vous de le faire)</w:t>
        </w:r>
      </w:ins>
    </w:p>
    <w:p w14:paraId="4B338568" w14:textId="1E7601DA" w:rsidR="005B2E6A" w:rsidRPr="00BD6BA1" w:rsidRDefault="005B2E6A" w:rsidP="005B2E6A">
      <w:pPr>
        <w:numPr>
          <w:ilvl w:val="1"/>
          <w:numId w:val="30"/>
        </w:numPr>
        <w:rPr>
          <w:ins w:id="2479" w:author="Belisle, Pierre" w:date="2021-02-09T14:30:00Z"/>
          <w:szCs w:val="24"/>
          <w:rPrChange w:id="2480" w:author="Belisle, Pierre" w:date="2021-02-09T14:45:00Z">
            <w:rPr>
              <w:ins w:id="2481" w:author="Belisle, Pierre" w:date="2021-02-09T14:30:00Z"/>
            </w:rPr>
          </w:rPrChange>
        </w:rPr>
      </w:pPr>
      <w:ins w:id="2482" w:author="Belisle, Pierre" w:date="2021-02-09T14:30:00Z">
        <w:r w:rsidRPr="00BD6BA1">
          <w:rPr>
            <w:szCs w:val="24"/>
            <w:rPrChange w:id="2483" w:author="Belisle, Pierre" w:date="2021-02-09T14:45:00Z">
              <w:rPr/>
            </w:rPrChange>
          </w:rPr>
          <w:t>(3) parcour</w:t>
        </w:r>
      </w:ins>
      <w:ins w:id="2484" w:author="Belisle, Pierre" w:date="2021-02-10T10:12:00Z">
        <w:r w:rsidR="00D44E71">
          <w:rPr>
            <w:szCs w:val="24"/>
          </w:rPr>
          <w:t>t</w:t>
        </w:r>
      </w:ins>
      <w:ins w:id="2485" w:author="Belisle, Pierre" w:date="2021-02-09T14:30:00Z">
        <w:r w:rsidRPr="00BD6BA1">
          <w:rPr>
            <w:szCs w:val="24"/>
            <w:rPrChange w:id="2486" w:author="Belisle, Pierre" w:date="2021-02-09T14:45:00Z">
              <w:rPr/>
            </w:rPrChange>
          </w:rPr>
          <w:t xml:space="preserve"> toutes les Antennes en appelant leur méthode </w:t>
        </w:r>
        <w:proofErr w:type="gramStart"/>
        <w:r w:rsidRPr="00BD6BA1">
          <w:rPr>
            <w:szCs w:val="24"/>
            <w:rPrChange w:id="2487" w:author="Belisle, Pierre" w:date="2021-02-09T14:45:00Z">
              <w:rPr/>
            </w:rPrChange>
          </w:rPr>
          <w:t>répondre</w:t>
        </w:r>
      </w:ins>
      <w:ins w:id="2488" w:author="Belisle, Pierre" w:date="2021-02-10T10:12:00Z">
        <w:r w:rsidR="00C508B5">
          <w:rPr>
            <w:szCs w:val="24"/>
          </w:rPr>
          <w:t>(</w:t>
        </w:r>
        <w:proofErr w:type="gramEnd"/>
        <w:r w:rsidR="00C508B5">
          <w:rPr>
            <w:szCs w:val="24"/>
          </w:rPr>
          <w:t>)</w:t>
        </w:r>
      </w:ins>
    </w:p>
    <w:p w14:paraId="1291BBC1" w14:textId="77777777" w:rsidR="005B2E6A" w:rsidRPr="00BD6BA1" w:rsidRDefault="005B2E6A" w:rsidP="005B2E6A">
      <w:pPr>
        <w:numPr>
          <w:ilvl w:val="1"/>
          <w:numId w:val="30"/>
        </w:numPr>
        <w:rPr>
          <w:ins w:id="2489" w:author="Belisle, Pierre" w:date="2021-02-09T14:30:00Z"/>
          <w:szCs w:val="24"/>
          <w:rPrChange w:id="2490" w:author="Belisle, Pierre" w:date="2021-02-09T14:45:00Z">
            <w:rPr>
              <w:ins w:id="2491" w:author="Belisle, Pierre" w:date="2021-02-09T14:30:00Z"/>
            </w:rPr>
          </w:rPrChange>
        </w:rPr>
      </w:pPr>
      <w:proofErr w:type="gramStart"/>
      <w:ins w:id="2492" w:author="Belisle, Pierre" w:date="2021-02-09T14:30:00Z">
        <w:r w:rsidRPr="00BD6BA1">
          <w:rPr>
            <w:szCs w:val="24"/>
            <w:rPrChange w:id="2493" w:author="Belisle, Pierre" w:date="2021-02-09T14:45:00Z">
              <w:rPr/>
            </w:rPrChange>
          </w:rPr>
          <w:t>si</w:t>
        </w:r>
        <w:proofErr w:type="gramEnd"/>
        <w:r w:rsidRPr="00BD6BA1">
          <w:rPr>
            <w:szCs w:val="24"/>
            <w:rPrChange w:id="2494" w:author="Belisle, Pierre" w:date="2021-02-09T14:45:00Z">
              <w:rPr/>
            </w:rPrChange>
          </w:rPr>
          <w:t xml:space="preserve"> l’une d’entre elle retourne une référence valide. (5)</w:t>
        </w:r>
      </w:ins>
    </w:p>
    <w:p w14:paraId="7BDC8DD6" w14:textId="77777777" w:rsidR="005B2E6A" w:rsidRPr="00BD6BA1" w:rsidRDefault="005B2E6A" w:rsidP="005B2E6A">
      <w:pPr>
        <w:numPr>
          <w:ilvl w:val="2"/>
          <w:numId w:val="30"/>
        </w:numPr>
        <w:rPr>
          <w:ins w:id="2495" w:author="Belisle, Pierre" w:date="2021-02-09T14:30:00Z"/>
          <w:szCs w:val="24"/>
          <w:rPrChange w:id="2496" w:author="Belisle, Pierre" w:date="2021-02-09T14:45:00Z">
            <w:rPr>
              <w:ins w:id="2497" w:author="Belisle, Pierre" w:date="2021-02-09T14:30:00Z"/>
            </w:rPr>
          </w:rPrChange>
        </w:rPr>
      </w:pPr>
      <w:ins w:id="2498" w:author="Belisle, Pierre" w:date="2021-02-09T14:30:00Z">
        <w:r w:rsidRPr="00BD6BA1">
          <w:rPr>
            <w:szCs w:val="24"/>
            <w:rPrChange w:id="2499" w:author="Belisle, Pierre" w:date="2021-02-09T14:45:00Z">
              <w:rPr/>
            </w:rPrChange>
          </w:rPr>
          <w:t>(4) ajoute une nouvelle connexion à la liste ordonnée</w:t>
        </w:r>
      </w:ins>
    </w:p>
    <w:p w14:paraId="573A49D2" w14:textId="77777777" w:rsidR="005B2E6A" w:rsidRPr="00BD6BA1" w:rsidRDefault="005B2E6A" w:rsidP="005B2E6A">
      <w:pPr>
        <w:numPr>
          <w:ilvl w:val="3"/>
          <w:numId w:val="30"/>
        </w:numPr>
        <w:rPr>
          <w:ins w:id="2500" w:author="Belisle, Pierre" w:date="2021-02-09T14:30:00Z"/>
          <w:szCs w:val="24"/>
          <w:rPrChange w:id="2501" w:author="Belisle, Pierre" w:date="2021-02-09T14:45:00Z">
            <w:rPr>
              <w:ins w:id="2502" w:author="Belisle, Pierre" w:date="2021-02-09T14:30:00Z"/>
            </w:rPr>
          </w:rPrChange>
        </w:rPr>
      </w:pPr>
      <w:proofErr w:type="gramStart"/>
      <w:ins w:id="2503" w:author="Belisle, Pierre" w:date="2021-02-09T14:30:00Z">
        <w:r w:rsidRPr="00BD6BA1">
          <w:rPr>
            <w:szCs w:val="24"/>
            <w:rPrChange w:id="2504" w:author="Belisle, Pierre" w:date="2021-02-09T14:45:00Z">
              <w:rPr/>
            </w:rPrChange>
          </w:rPr>
          <w:t>la</w:t>
        </w:r>
        <w:proofErr w:type="gramEnd"/>
        <w:r w:rsidRPr="00BD6BA1">
          <w:rPr>
            <w:szCs w:val="24"/>
            <w:rPrChange w:id="2505" w:author="Belisle, Pierre" w:date="2021-02-09T14:45:00Z">
              <w:rPr/>
            </w:rPrChange>
          </w:rPr>
          <w:t xml:space="preserve"> connexion obtient des références à l’antenne source et l’antenne destination</w:t>
        </w:r>
      </w:ins>
    </w:p>
    <w:p w14:paraId="722ED986" w14:textId="77777777" w:rsidR="005B2E6A" w:rsidRPr="00BD6BA1" w:rsidRDefault="005B2E6A" w:rsidP="005B2E6A">
      <w:pPr>
        <w:numPr>
          <w:ilvl w:val="2"/>
          <w:numId w:val="30"/>
        </w:numPr>
        <w:rPr>
          <w:ins w:id="2506" w:author="Belisle, Pierre" w:date="2021-02-09T14:30:00Z"/>
          <w:szCs w:val="24"/>
          <w:rPrChange w:id="2507" w:author="Belisle, Pierre" w:date="2021-02-09T14:45:00Z">
            <w:rPr>
              <w:ins w:id="2508" w:author="Belisle, Pierre" w:date="2021-02-09T14:30:00Z"/>
            </w:rPr>
          </w:rPrChange>
        </w:rPr>
      </w:pPr>
      <w:proofErr w:type="gramStart"/>
      <w:ins w:id="2509" w:author="Belisle, Pierre" w:date="2021-02-09T14:30:00Z">
        <w:r w:rsidRPr="00BD6BA1">
          <w:rPr>
            <w:szCs w:val="24"/>
            <w:rPrChange w:id="2510" w:author="Belisle, Pierre" w:date="2021-02-09T14:45:00Z">
              <w:rPr/>
            </w:rPrChange>
          </w:rPr>
          <w:t>retourne</w:t>
        </w:r>
        <w:proofErr w:type="gramEnd"/>
        <w:r w:rsidRPr="00BD6BA1">
          <w:rPr>
            <w:szCs w:val="24"/>
            <w:rPrChange w:id="2511" w:author="Belisle, Pierre" w:date="2021-02-09T14:45:00Z">
              <w:rPr/>
            </w:rPrChange>
          </w:rPr>
          <w:t xml:space="preserve"> le numéro de connexion</w:t>
        </w:r>
      </w:ins>
    </w:p>
    <w:p w14:paraId="0A5BDA86" w14:textId="51890289" w:rsidR="005B2E6A" w:rsidRDefault="005B2E6A" w:rsidP="005B2E6A">
      <w:pPr>
        <w:numPr>
          <w:ilvl w:val="1"/>
          <w:numId w:val="30"/>
        </w:numPr>
        <w:rPr>
          <w:ins w:id="2512" w:author="Belisle, Pierre" w:date="2021-02-10T10:59:00Z"/>
          <w:szCs w:val="24"/>
        </w:rPr>
      </w:pPr>
      <w:proofErr w:type="gramStart"/>
      <w:ins w:id="2513" w:author="Belisle, Pierre" w:date="2021-02-09T14:30:00Z">
        <w:r w:rsidRPr="00BD6BA1">
          <w:rPr>
            <w:szCs w:val="24"/>
            <w:rPrChange w:id="2514" w:author="Belisle, Pierre" w:date="2021-02-09T14:45:00Z">
              <w:rPr/>
            </w:rPrChange>
          </w:rPr>
          <w:t>sinon</w:t>
        </w:r>
        <w:proofErr w:type="gramEnd"/>
        <w:r w:rsidRPr="00BD6BA1">
          <w:rPr>
            <w:szCs w:val="24"/>
            <w:rPrChange w:id="2515" w:author="Belisle, Pierre" w:date="2021-02-09T14:45:00Z">
              <w:rPr/>
            </w:rPrChange>
          </w:rPr>
          <w:t>, retourne le CODE_NON_CONNECTE</w:t>
        </w:r>
      </w:ins>
    </w:p>
    <w:p w14:paraId="10333397" w14:textId="77777777" w:rsidR="00DD755A" w:rsidRPr="00BD6BA1" w:rsidRDefault="00DD755A" w:rsidP="00DD755A">
      <w:pPr>
        <w:ind w:left="1440"/>
        <w:rPr>
          <w:ins w:id="2516" w:author="Belisle, Pierre" w:date="2021-02-09T14:30:00Z"/>
          <w:szCs w:val="24"/>
          <w:rPrChange w:id="2517" w:author="Belisle, Pierre" w:date="2021-02-09T14:45:00Z">
            <w:rPr>
              <w:ins w:id="2518" w:author="Belisle, Pierre" w:date="2021-02-09T14:30:00Z"/>
            </w:rPr>
          </w:rPrChange>
        </w:rPr>
        <w:pPrChange w:id="2519" w:author="Belisle, Pierre" w:date="2021-02-10T10:59:00Z">
          <w:pPr>
            <w:numPr>
              <w:ilvl w:val="1"/>
              <w:numId w:val="30"/>
            </w:numPr>
            <w:ind w:left="1440" w:hanging="360"/>
          </w:pPr>
        </w:pPrChange>
      </w:pPr>
    </w:p>
    <w:p w14:paraId="00DB0F70" w14:textId="46BFC35F" w:rsidR="005B2E6A" w:rsidRPr="00BD6BA1" w:rsidRDefault="005B2E6A" w:rsidP="005B2E6A">
      <w:pPr>
        <w:numPr>
          <w:ilvl w:val="0"/>
          <w:numId w:val="30"/>
        </w:numPr>
        <w:rPr>
          <w:ins w:id="2520" w:author="Belisle, Pierre" w:date="2021-02-09T14:30:00Z"/>
          <w:szCs w:val="24"/>
          <w:rPrChange w:id="2521" w:author="Belisle, Pierre" w:date="2021-02-09T14:45:00Z">
            <w:rPr>
              <w:ins w:id="2522" w:author="Belisle, Pierre" w:date="2021-02-09T14:30:00Z"/>
            </w:rPr>
          </w:rPrChange>
        </w:rPr>
      </w:pPr>
      <w:ins w:id="2523" w:author="Belisle, Pierre" w:date="2021-02-09T14:30:00Z">
        <w:r w:rsidRPr="00BD6BA1">
          <w:rPr>
            <w:szCs w:val="24"/>
            <w:rPrChange w:id="2524" w:author="Belisle, Pierre" w:date="2021-02-09T14:45:00Z">
              <w:rPr/>
            </w:rPrChange>
          </w:rPr>
          <w:t xml:space="preserve">(5a) la méthode </w:t>
        </w:r>
        <w:proofErr w:type="gramStart"/>
        <w:r w:rsidRPr="00BD6BA1">
          <w:rPr>
            <w:b/>
            <w:szCs w:val="24"/>
            <w:rPrChange w:id="2525" w:author="Belisle, Pierre" w:date="2021-02-09T14:45:00Z">
              <w:rPr>
                <w:b/>
              </w:rPr>
            </w:rPrChange>
          </w:rPr>
          <w:t>Antenne</w:t>
        </w:r>
        <w:r w:rsidRPr="00BD6BA1">
          <w:rPr>
            <w:szCs w:val="24"/>
            <w:rPrChange w:id="2526" w:author="Belisle, Pierre" w:date="2021-02-09T14:45:00Z">
              <w:rPr/>
            </w:rPrChange>
          </w:rPr>
          <w:t>::</w:t>
        </w:r>
        <w:proofErr w:type="spellStart"/>
        <w:proofErr w:type="gramEnd"/>
        <w:r w:rsidRPr="00BD6BA1">
          <w:rPr>
            <w:szCs w:val="24"/>
            <w:rPrChange w:id="2527" w:author="Belisle, Pierre" w:date="2021-02-09T14:45:00Z">
              <w:rPr/>
            </w:rPrChange>
          </w:rPr>
          <w:t>repondre</w:t>
        </w:r>
      </w:ins>
      <w:proofErr w:type="spellEnd"/>
      <w:ins w:id="2528" w:author="Belisle, Pierre" w:date="2021-02-10T10:59:00Z">
        <w:r w:rsidR="00DD755A">
          <w:rPr>
            <w:szCs w:val="24"/>
          </w:rPr>
          <w:t>()</w:t>
        </w:r>
      </w:ins>
      <w:ins w:id="2529" w:author="Belisle, Pierre" w:date="2021-02-09T14:30:00Z">
        <w:r w:rsidRPr="00BD6BA1">
          <w:rPr>
            <w:szCs w:val="24"/>
            <w:rPrChange w:id="2530" w:author="Belisle, Pierre" w:date="2021-02-09T14:45:00Z">
              <w:rPr/>
            </w:rPrChange>
          </w:rPr>
          <w:t xml:space="preserve"> effectue les opérations suivantes:</w:t>
        </w:r>
      </w:ins>
    </w:p>
    <w:p w14:paraId="6EEBFD79" w14:textId="0C261618" w:rsidR="005B2E6A" w:rsidRPr="00BD6BA1" w:rsidRDefault="005B2E6A" w:rsidP="005B2E6A">
      <w:pPr>
        <w:numPr>
          <w:ilvl w:val="1"/>
          <w:numId w:val="30"/>
        </w:numPr>
        <w:rPr>
          <w:ins w:id="2531" w:author="Belisle, Pierre" w:date="2021-02-09T14:30:00Z"/>
          <w:szCs w:val="24"/>
          <w:rPrChange w:id="2532" w:author="Belisle, Pierre" w:date="2021-02-09T14:45:00Z">
            <w:rPr>
              <w:ins w:id="2533" w:author="Belisle, Pierre" w:date="2021-02-09T14:30:00Z"/>
            </w:rPr>
          </w:rPrChange>
        </w:rPr>
      </w:pPr>
      <w:proofErr w:type="gramStart"/>
      <w:ins w:id="2534" w:author="Belisle, Pierre" w:date="2021-02-09T14:30:00Z">
        <w:r w:rsidRPr="00BD6BA1">
          <w:rPr>
            <w:szCs w:val="24"/>
            <w:rPrChange w:id="2535" w:author="Belisle, Pierre" w:date="2021-02-09T14:45:00Z">
              <w:rPr/>
            </w:rPrChange>
          </w:rPr>
          <w:t>parcour</w:t>
        </w:r>
      </w:ins>
      <w:ins w:id="2536" w:author="Belisle, Pierre" w:date="2021-02-10T10:59:00Z">
        <w:r w:rsidR="00DD755A">
          <w:rPr>
            <w:szCs w:val="24"/>
          </w:rPr>
          <w:t>t</w:t>
        </w:r>
      </w:ins>
      <w:proofErr w:type="gramEnd"/>
      <w:ins w:id="2537" w:author="Belisle, Pierre" w:date="2021-02-09T14:30:00Z">
        <w:r w:rsidRPr="00BD6BA1">
          <w:rPr>
            <w:szCs w:val="24"/>
            <w:rPrChange w:id="2538" w:author="Belisle, Pierre" w:date="2021-02-09T14:45:00Z">
              <w:rPr/>
            </w:rPrChange>
          </w:rPr>
          <w:t xml:space="preserve"> tous les cellulaires enregistré</w:t>
        </w:r>
      </w:ins>
      <w:ins w:id="2539" w:author="Belisle, Pierre" w:date="2021-02-10T10:59:00Z">
        <w:r w:rsidR="00B97C37">
          <w:rPr>
            <w:szCs w:val="24"/>
          </w:rPr>
          <w:t>s</w:t>
        </w:r>
      </w:ins>
      <w:ins w:id="2540" w:author="Belisle, Pierre" w:date="2021-02-09T14:30:00Z">
        <w:r w:rsidRPr="00BD6BA1">
          <w:rPr>
            <w:szCs w:val="24"/>
            <w:rPrChange w:id="2541" w:author="Belisle, Pierre" w:date="2021-02-09T14:45:00Z">
              <w:rPr/>
            </w:rPrChange>
          </w:rPr>
          <w:t xml:space="preserve"> à cette antenne</w:t>
        </w:r>
      </w:ins>
    </w:p>
    <w:p w14:paraId="6E67F73A" w14:textId="2C2A58E2" w:rsidR="005B2E6A" w:rsidRPr="00BD6BA1" w:rsidRDefault="005B2E6A" w:rsidP="005B2E6A">
      <w:pPr>
        <w:numPr>
          <w:ilvl w:val="2"/>
          <w:numId w:val="30"/>
        </w:numPr>
        <w:rPr>
          <w:ins w:id="2542" w:author="Belisle, Pierre" w:date="2021-02-09T14:30:00Z"/>
          <w:szCs w:val="24"/>
          <w:rPrChange w:id="2543" w:author="Belisle, Pierre" w:date="2021-02-09T14:45:00Z">
            <w:rPr>
              <w:ins w:id="2544" w:author="Belisle, Pierre" w:date="2021-02-09T14:30:00Z"/>
            </w:rPr>
          </w:rPrChange>
        </w:rPr>
      </w:pPr>
      <w:proofErr w:type="gramStart"/>
      <w:ins w:id="2545" w:author="Belisle, Pierre" w:date="2021-02-09T14:30:00Z">
        <w:r w:rsidRPr="00BD6BA1">
          <w:rPr>
            <w:szCs w:val="24"/>
            <w:rPrChange w:id="2546" w:author="Belisle, Pierre" w:date="2021-02-09T14:45:00Z">
              <w:rPr/>
            </w:rPrChange>
          </w:rPr>
          <w:t>compare</w:t>
        </w:r>
        <w:proofErr w:type="gramEnd"/>
        <w:r w:rsidRPr="00BD6BA1">
          <w:rPr>
            <w:szCs w:val="24"/>
            <w:rPrChange w:id="2547" w:author="Belisle, Pierre" w:date="2021-02-09T14:45:00Z">
              <w:rPr/>
            </w:rPrChange>
          </w:rPr>
          <w:t xml:space="preserve"> le numéro cherché avec le numéro des cellulaire</w:t>
        </w:r>
      </w:ins>
      <w:ins w:id="2548" w:author="Belisle, Pierre" w:date="2021-02-10T10:59:00Z">
        <w:r w:rsidR="00B97C37">
          <w:rPr>
            <w:szCs w:val="24"/>
          </w:rPr>
          <w:t>s</w:t>
        </w:r>
      </w:ins>
    </w:p>
    <w:p w14:paraId="25846395" w14:textId="77777777" w:rsidR="005B2E6A" w:rsidRPr="00BD6BA1" w:rsidRDefault="005B2E6A" w:rsidP="005B2E6A">
      <w:pPr>
        <w:numPr>
          <w:ilvl w:val="2"/>
          <w:numId w:val="30"/>
        </w:numPr>
        <w:rPr>
          <w:ins w:id="2549" w:author="Belisle, Pierre" w:date="2021-02-09T14:30:00Z"/>
          <w:szCs w:val="24"/>
          <w:rPrChange w:id="2550" w:author="Belisle, Pierre" w:date="2021-02-09T14:45:00Z">
            <w:rPr>
              <w:ins w:id="2551" w:author="Belisle, Pierre" w:date="2021-02-09T14:30:00Z"/>
            </w:rPr>
          </w:rPrChange>
        </w:rPr>
      </w:pPr>
      <w:proofErr w:type="gramStart"/>
      <w:ins w:id="2552" w:author="Belisle, Pierre" w:date="2021-02-09T14:30:00Z">
        <w:r w:rsidRPr="00BD6BA1">
          <w:rPr>
            <w:szCs w:val="24"/>
            <w:rPrChange w:id="2553" w:author="Belisle, Pierre" w:date="2021-02-09T14:45:00Z">
              <w:rPr/>
            </w:rPrChange>
          </w:rPr>
          <w:t>s’il</w:t>
        </w:r>
        <w:proofErr w:type="gramEnd"/>
        <w:r w:rsidRPr="00BD6BA1">
          <w:rPr>
            <w:szCs w:val="24"/>
            <w:rPrChange w:id="2554" w:author="Belisle, Pierre" w:date="2021-02-09T14:45:00Z">
              <w:rPr/>
            </w:rPrChange>
          </w:rPr>
          <w:t xml:space="preserve"> y a une correspondance</w:t>
        </w:r>
      </w:ins>
    </w:p>
    <w:p w14:paraId="62ED1A2D" w14:textId="551CC3C9" w:rsidR="005B2E6A" w:rsidRPr="00BD6BA1" w:rsidRDefault="005B2E6A" w:rsidP="005B2E6A">
      <w:pPr>
        <w:numPr>
          <w:ilvl w:val="3"/>
          <w:numId w:val="30"/>
        </w:numPr>
        <w:rPr>
          <w:ins w:id="2555" w:author="Belisle, Pierre" w:date="2021-02-09T14:30:00Z"/>
          <w:szCs w:val="24"/>
          <w:rPrChange w:id="2556" w:author="Belisle, Pierre" w:date="2021-02-09T14:45:00Z">
            <w:rPr>
              <w:ins w:id="2557" w:author="Belisle, Pierre" w:date="2021-02-09T14:30:00Z"/>
            </w:rPr>
          </w:rPrChange>
        </w:rPr>
      </w:pPr>
      <w:proofErr w:type="gramStart"/>
      <w:ins w:id="2558" w:author="Belisle, Pierre" w:date="2021-02-09T14:30:00Z">
        <w:r w:rsidRPr="00BD6BA1">
          <w:rPr>
            <w:szCs w:val="24"/>
            <w:rPrChange w:id="2559" w:author="Belisle, Pierre" w:date="2021-02-09T14:45:00Z">
              <w:rPr/>
            </w:rPrChange>
          </w:rPr>
          <w:t>appel</w:t>
        </w:r>
      </w:ins>
      <w:ins w:id="2560" w:author="Belisle, Pierre" w:date="2021-02-10T10:59:00Z">
        <w:r w:rsidR="00B97C37">
          <w:rPr>
            <w:szCs w:val="24"/>
          </w:rPr>
          <w:t>le</w:t>
        </w:r>
      </w:ins>
      <w:proofErr w:type="gramEnd"/>
      <w:ins w:id="2561" w:author="Belisle, Pierre" w:date="2021-02-09T14:30:00Z">
        <w:r w:rsidRPr="00BD6BA1">
          <w:rPr>
            <w:szCs w:val="24"/>
            <w:rPrChange w:id="2562" w:author="Belisle, Pierre" w:date="2021-02-09T14:45:00Z">
              <w:rPr/>
            </w:rPrChange>
          </w:rPr>
          <w:t xml:space="preserve"> la méthode Cellulaire::</w:t>
        </w:r>
        <w:proofErr w:type="spellStart"/>
        <w:r w:rsidRPr="00BD6BA1">
          <w:rPr>
            <w:szCs w:val="24"/>
            <w:rPrChange w:id="2563" w:author="Belisle, Pierre" w:date="2021-02-09T14:45:00Z">
              <w:rPr/>
            </w:rPrChange>
          </w:rPr>
          <w:t>repondre</w:t>
        </w:r>
      </w:ins>
      <w:proofErr w:type="spellEnd"/>
      <w:ins w:id="2564" w:author="Belisle, Pierre" w:date="2021-02-10T10:59:00Z">
        <w:r w:rsidR="00B97C37">
          <w:rPr>
            <w:szCs w:val="24"/>
          </w:rPr>
          <w:t>()</w:t>
        </w:r>
      </w:ins>
    </w:p>
    <w:p w14:paraId="3D122264" w14:textId="77777777" w:rsidR="005B2E6A" w:rsidRPr="00BD6BA1" w:rsidRDefault="005B2E6A" w:rsidP="005B2E6A">
      <w:pPr>
        <w:numPr>
          <w:ilvl w:val="2"/>
          <w:numId w:val="30"/>
        </w:numPr>
        <w:rPr>
          <w:ins w:id="2565" w:author="Belisle, Pierre" w:date="2021-02-09T14:30:00Z"/>
          <w:szCs w:val="24"/>
          <w:rPrChange w:id="2566" w:author="Belisle, Pierre" w:date="2021-02-09T14:45:00Z">
            <w:rPr>
              <w:ins w:id="2567" w:author="Belisle, Pierre" w:date="2021-02-09T14:30:00Z"/>
            </w:rPr>
          </w:rPrChange>
        </w:rPr>
      </w:pPr>
      <w:proofErr w:type="gramStart"/>
      <w:ins w:id="2568" w:author="Belisle, Pierre" w:date="2021-02-09T14:30:00Z">
        <w:r w:rsidRPr="00BD6BA1">
          <w:rPr>
            <w:szCs w:val="24"/>
            <w:rPrChange w:id="2569" w:author="Belisle, Pierre" w:date="2021-02-09T14:45:00Z">
              <w:rPr/>
            </w:rPrChange>
          </w:rPr>
          <w:t>si</w:t>
        </w:r>
        <w:proofErr w:type="gramEnd"/>
        <w:r w:rsidRPr="00BD6BA1">
          <w:rPr>
            <w:szCs w:val="24"/>
            <w:rPrChange w:id="2570" w:author="Belisle, Pierre" w:date="2021-02-09T14:45:00Z">
              <w:rPr/>
            </w:rPrChange>
          </w:rPr>
          <w:t xml:space="preserve"> aucun cellulaire ne répond, retourne une référence nulle.</w:t>
        </w:r>
      </w:ins>
    </w:p>
    <w:p w14:paraId="7BBE1B55" w14:textId="69ACBF7E" w:rsidR="005B2E6A" w:rsidRPr="00BD6BA1" w:rsidRDefault="005B2E6A" w:rsidP="005B2E6A">
      <w:pPr>
        <w:numPr>
          <w:ilvl w:val="0"/>
          <w:numId w:val="30"/>
        </w:numPr>
        <w:rPr>
          <w:ins w:id="2571" w:author="Belisle, Pierre" w:date="2021-02-09T14:30:00Z"/>
          <w:szCs w:val="24"/>
          <w:rPrChange w:id="2572" w:author="Belisle, Pierre" w:date="2021-02-09T14:45:00Z">
            <w:rPr>
              <w:ins w:id="2573" w:author="Belisle, Pierre" w:date="2021-02-09T14:30:00Z"/>
            </w:rPr>
          </w:rPrChange>
        </w:rPr>
      </w:pPr>
      <w:ins w:id="2574" w:author="Belisle, Pierre" w:date="2021-02-09T14:30:00Z">
        <w:r w:rsidRPr="00BD6BA1">
          <w:rPr>
            <w:szCs w:val="24"/>
            <w:rPrChange w:id="2575" w:author="Belisle, Pierre" w:date="2021-02-09T14:45:00Z">
              <w:rPr/>
            </w:rPrChange>
          </w:rPr>
          <w:t xml:space="preserve">(5b) la méthode </w:t>
        </w:r>
        <w:proofErr w:type="gramStart"/>
        <w:r w:rsidRPr="00BD6BA1">
          <w:rPr>
            <w:b/>
            <w:szCs w:val="24"/>
            <w:rPrChange w:id="2576" w:author="Belisle, Pierre" w:date="2021-02-09T14:45:00Z">
              <w:rPr>
                <w:b/>
              </w:rPr>
            </w:rPrChange>
          </w:rPr>
          <w:t>Cellulaire</w:t>
        </w:r>
        <w:r w:rsidRPr="00BD6BA1">
          <w:rPr>
            <w:szCs w:val="24"/>
            <w:rPrChange w:id="2577" w:author="Belisle, Pierre" w:date="2021-02-09T14:45:00Z">
              <w:rPr/>
            </w:rPrChange>
          </w:rPr>
          <w:t>::</w:t>
        </w:r>
        <w:proofErr w:type="spellStart"/>
        <w:proofErr w:type="gramEnd"/>
        <w:r w:rsidRPr="00BD6BA1">
          <w:rPr>
            <w:szCs w:val="24"/>
            <w:rPrChange w:id="2578" w:author="Belisle, Pierre" w:date="2021-02-09T14:45:00Z">
              <w:rPr/>
            </w:rPrChange>
          </w:rPr>
          <w:t>repondre</w:t>
        </w:r>
      </w:ins>
      <w:proofErr w:type="spellEnd"/>
      <w:ins w:id="2579" w:author="Belisle, Pierre" w:date="2021-02-10T10:59:00Z">
        <w:r w:rsidR="00B97C37">
          <w:rPr>
            <w:szCs w:val="24"/>
          </w:rPr>
          <w:t>()</w:t>
        </w:r>
      </w:ins>
      <w:ins w:id="2580" w:author="Belisle, Pierre" w:date="2021-02-09T14:30:00Z">
        <w:r w:rsidRPr="00BD6BA1">
          <w:rPr>
            <w:szCs w:val="24"/>
            <w:rPrChange w:id="2581" w:author="Belisle, Pierre" w:date="2021-02-09T14:45:00Z">
              <w:rPr/>
            </w:rPrChange>
          </w:rPr>
          <w:t xml:space="preserve"> effectue les opérations suivantes:</w:t>
        </w:r>
      </w:ins>
    </w:p>
    <w:p w14:paraId="472B973F" w14:textId="77777777" w:rsidR="005B2E6A" w:rsidRPr="00BD6BA1" w:rsidRDefault="005B2E6A" w:rsidP="005B2E6A">
      <w:pPr>
        <w:numPr>
          <w:ilvl w:val="1"/>
          <w:numId w:val="30"/>
        </w:numPr>
        <w:rPr>
          <w:ins w:id="2582" w:author="Belisle, Pierre" w:date="2021-02-09T14:30:00Z"/>
          <w:szCs w:val="24"/>
          <w:rPrChange w:id="2583" w:author="Belisle, Pierre" w:date="2021-02-09T14:45:00Z">
            <w:rPr>
              <w:ins w:id="2584" w:author="Belisle, Pierre" w:date="2021-02-09T14:30:00Z"/>
            </w:rPr>
          </w:rPrChange>
        </w:rPr>
      </w:pPr>
      <w:ins w:id="2585" w:author="Belisle, Pierre" w:date="2021-02-09T14:30:00Z">
        <w:r w:rsidRPr="00BD6BA1">
          <w:rPr>
            <w:szCs w:val="24"/>
            <w:rPrChange w:id="2586" w:author="Belisle, Pierre" w:date="2021-02-09T14:45:00Z">
              <w:rPr/>
            </w:rPrChange>
          </w:rPr>
          <w:t>Si le Cellulaire n’est pas connecté déjà</w:t>
        </w:r>
      </w:ins>
    </w:p>
    <w:p w14:paraId="6E562007" w14:textId="77777777" w:rsidR="005B2E6A" w:rsidRPr="00BD6BA1" w:rsidRDefault="005B2E6A" w:rsidP="005B2E6A">
      <w:pPr>
        <w:numPr>
          <w:ilvl w:val="2"/>
          <w:numId w:val="30"/>
        </w:numPr>
        <w:rPr>
          <w:ins w:id="2587" w:author="Belisle, Pierre" w:date="2021-02-09T14:30:00Z"/>
          <w:szCs w:val="24"/>
          <w:rPrChange w:id="2588" w:author="Belisle, Pierre" w:date="2021-02-09T14:45:00Z">
            <w:rPr>
              <w:ins w:id="2589" w:author="Belisle, Pierre" w:date="2021-02-09T14:30:00Z"/>
            </w:rPr>
          </w:rPrChange>
        </w:rPr>
      </w:pPr>
      <w:proofErr w:type="gramStart"/>
      <w:ins w:id="2590" w:author="Belisle, Pierre" w:date="2021-02-09T14:30:00Z">
        <w:r w:rsidRPr="00BD6BA1">
          <w:rPr>
            <w:szCs w:val="24"/>
            <w:rPrChange w:id="2591" w:author="Belisle, Pierre" w:date="2021-02-09T14:45:00Z">
              <w:rPr/>
            </w:rPrChange>
          </w:rPr>
          <w:t>enregistre</w:t>
        </w:r>
        <w:proofErr w:type="gramEnd"/>
        <w:r w:rsidRPr="00BD6BA1">
          <w:rPr>
            <w:szCs w:val="24"/>
            <w:rPrChange w:id="2592" w:author="Belisle, Pierre" w:date="2021-02-09T14:45:00Z">
              <w:rPr/>
            </w:rPrChange>
          </w:rPr>
          <w:t xml:space="preserve"> le numéro appelant</w:t>
        </w:r>
      </w:ins>
    </w:p>
    <w:p w14:paraId="7917AC11" w14:textId="77777777" w:rsidR="005B2E6A" w:rsidRPr="00BD6BA1" w:rsidRDefault="005B2E6A" w:rsidP="005B2E6A">
      <w:pPr>
        <w:numPr>
          <w:ilvl w:val="2"/>
          <w:numId w:val="30"/>
        </w:numPr>
        <w:rPr>
          <w:ins w:id="2593" w:author="Belisle, Pierre" w:date="2021-02-09T14:30:00Z"/>
          <w:szCs w:val="24"/>
          <w:rPrChange w:id="2594" w:author="Belisle, Pierre" w:date="2021-02-09T14:45:00Z">
            <w:rPr>
              <w:ins w:id="2595" w:author="Belisle, Pierre" w:date="2021-02-09T14:30:00Z"/>
            </w:rPr>
          </w:rPrChange>
        </w:rPr>
      </w:pPr>
      <w:proofErr w:type="gramStart"/>
      <w:ins w:id="2596" w:author="Belisle, Pierre" w:date="2021-02-09T14:30:00Z">
        <w:r w:rsidRPr="00BD6BA1">
          <w:rPr>
            <w:szCs w:val="24"/>
            <w:rPrChange w:id="2597" w:author="Belisle, Pierre" w:date="2021-02-09T14:45:00Z">
              <w:rPr/>
            </w:rPrChange>
          </w:rPr>
          <w:t>enregistre</w:t>
        </w:r>
        <w:proofErr w:type="gramEnd"/>
        <w:r w:rsidRPr="00BD6BA1">
          <w:rPr>
            <w:szCs w:val="24"/>
            <w:rPrChange w:id="2598" w:author="Belisle, Pierre" w:date="2021-02-09T14:45:00Z">
              <w:rPr/>
            </w:rPrChange>
          </w:rPr>
          <w:t xml:space="preserve"> le numéro de connexion</w:t>
        </w:r>
      </w:ins>
    </w:p>
    <w:p w14:paraId="1C310E60" w14:textId="1C00164C" w:rsidR="005B2E6A" w:rsidRPr="00BD6BA1" w:rsidRDefault="005B2E6A" w:rsidP="005B2E6A">
      <w:pPr>
        <w:numPr>
          <w:ilvl w:val="2"/>
          <w:numId w:val="30"/>
        </w:numPr>
        <w:rPr>
          <w:ins w:id="2599" w:author="Belisle, Pierre" w:date="2021-02-09T14:30:00Z"/>
          <w:szCs w:val="24"/>
          <w:rPrChange w:id="2600" w:author="Belisle, Pierre" w:date="2021-02-09T14:45:00Z">
            <w:rPr>
              <w:ins w:id="2601" w:author="Belisle, Pierre" w:date="2021-02-09T14:30:00Z"/>
            </w:rPr>
          </w:rPrChange>
        </w:rPr>
      </w:pPr>
      <w:proofErr w:type="gramStart"/>
      <w:ins w:id="2602" w:author="Belisle, Pierre" w:date="2021-02-09T14:30:00Z">
        <w:r w:rsidRPr="00BD6BA1">
          <w:rPr>
            <w:szCs w:val="24"/>
            <w:rPrChange w:id="2603" w:author="Belisle, Pierre" w:date="2021-02-09T14:45:00Z">
              <w:rPr/>
            </w:rPrChange>
          </w:rPr>
          <w:t>retourne</w:t>
        </w:r>
        <w:proofErr w:type="gramEnd"/>
        <w:r w:rsidRPr="00BD6BA1">
          <w:rPr>
            <w:szCs w:val="24"/>
            <w:rPrChange w:id="2604" w:author="Belisle, Pierre" w:date="2021-02-09T14:45:00Z">
              <w:rPr/>
            </w:rPrChange>
          </w:rPr>
          <w:t xml:space="preserve"> une référence au cellulaire </w:t>
        </w:r>
      </w:ins>
      <w:ins w:id="2605" w:author="Belisle, Pierre" w:date="2021-02-10T10:59:00Z">
        <w:r w:rsidR="00B97C37">
          <w:rPr>
            <w:szCs w:val="24"/>
          </w:rPr>
          <w:t>actue</w:t>
        </w:r>
      </w:ins>
      <w:ins w:id="2606" w:author="Belisle, Pierre" w:date="2021-02-10T11:00:00Z">
        <w:r w:rsidR="00B97C37">
          <w:rPr>
            <w:szCs w:val="24"/>
          </w:rPr>
          <w:t xml:space="preserve">l </w:t>
        </w:r>
      </w:ins>
      <w:ins w:id="2607" w:author="Belisle, Pierre" w:date="2021-02-09T14:30:00Z">
        <w:r w:rsidRPr="00BD6BA1">
          <w:rPr>
            <w:szCs w:val="24"/>
            <w:rPrChange w:id="2608" w:author="Belisle, Pierre" w:date="2021-02-09T14:45:00Z">
              <w:rPr/>
            </w:rPrChange>
          </w:rPr>
          <w:t>(</w:t>
        </w:r>
        <w:proofErr w:type="spellStart"/>
        <w:r w:rsidRPr="00BD6BA1">
          <w:rPr>
            <w:szCs w:val="24"/>
            <w:rPrChange w:id="2609" w:author="Belisle, Pierre" w:date="2021-02-09T14:45:00Z">
              <w:rPr/>
            </w:rPrChange>
          </w:rPr>
          <w:t>this</w:t>
        </w:r>
        <w:proofErr w:type="spellEnd"/>
        <w:r w:rsidRPr="00BD6BA1">
          <w:rPr>
            <w:szCs w:val="24"/>
            <w:rPrChange w:id="2610" w:author="Belisle, Pierre" w:date="2021-02-09T14:45:00Z">
              <w:rPr/>
            </w:rPrChange>
          </w:rPr>
          <w:t>)</w:t>
        </w:r>
      </w:ins>
    </w:p>
    <w:p w14:paraId="210138A4" w14:textId="77777777" w:rsidR="005B2E6A" w:rsidRPr="00BD6BA1" w:rsidRDefault="005B2E6A" w:rsidP="005B2E6A">
      <w:pPr>
        <w:numPr>
          <w:ilvl w:val="1"/>
          <w:numId w:val="30"/>
        </w:numPr>
        <w:rPr>
          <w:ins w:id="2611" w:author="Belisle, Pierre" w:date="2021-02-09T14:30:00Z"/>
          <w:szCs w:val="24"/>
          <w:rPrChange w:id="2612" w:author="Belisle, Pierre" w:date="2021-02-09T14:45:00Z">
            <w:rPr>
              <w:ins w:id="2613" w:author="Belisle, Pierre" w:date="2021-02-09T14:30:00Z"/>
            </w:rPr>
          </w:rPrChange>
        </w:rPr>
      </w:pPr>
      <w:ins w:id="2614" w:author="Belisle, Pierre" w:date="2021-02-09T14:30:00Z">
        <w:r w:rsidRPr="00BD6BA1">
          <w:rPr>
            <w:szCs w:val="24"/>
            <w:rPrChange w:id="2615" w:author="Belisle, Pierre" w:date="2021-02-09T14:45:00Z">
              <w:rPr/>
            </w:rPrChange>
          </w:rPr>
          <w:t>Sinon, retourne une référence nulle</w:t>
        </w:r>
      </w:ins>
    </w:p>
    <w:p w14:paraId="46E6B528" w14:textId="77777777" w:rsidR="005B2E6A" w:rsidRPr="00BD6BA1" w:rsidRDefault="005B2E6A" w:rsidP="005B2E6A">
      <w:pPr>
        <w:jc w:val="center"/>
        <w:rPr>
          <w:ins w:id="2616" w:author="Belisle, Pierre" w:date="2021-02-09T14:30:00Z"/>
          <w:szCs w:val="24"/>
          <w:rPrChange w:id="2617" w:author="Belisle, Pierre" w:date="2021-02-09T14:45:00Z">
            <w:rPr>
              <w:ins w:id="2618" w:author="Belisle, Pierre" w:date="2021-02-09T14:30:00Z"/>
            </w:rPr>
          </w:rPrChange>
        </w:rPr>
      </w:pPr>
    </w:p>
    <w:p w14:paraId="1BC0A79C" w14:textId="77777777" w:rsidR="005B2E6A" w:rsidRPr="00BD6BA1" w:rsidRDefault="005B2E6A" w:rsidP="00B97C37">
      <w:pPr>
        <w:pBdr>
          <w:top w:val="single" w:sz="4" w:space="1" w:color="auto"/>
          <w:left w:val="single" w:sz="4" w:space="4" w:color="auto"/>
          <w:bottom w:val="single" w:sz="4" w:space="1" w:color="auto"/>
          <w:right w:val="single" w:sz="4" w:space="4" w:color="auto"/>
        </w:pBdr>
        <w:rPr>
          <w:ins w:id="2619" w:author="Belisle, Pierre" w:date="2021-02-09T14:30:00Z"/>
          <w:szCs w:val="24"/>
          <w:highlight w:val="yellow"/>
          <w:rPrChange w:id="2620" w:author="Belisle, Pierre" w:date="2021-02-09T14:45:00Z">
            <w:rPr>
              <w:ins w:id="2621" w:author="Belisle, Pierre" w:date="2021-02-09T14:30:00Z"/>
              <w:highlight w:val="yellow"/>
            </w:rPr>
          </w:rPrChange>
        </w:rPr>
        <w:pPrChange w:id="2622" w:author="Belisle, Pierre" w:date="2021-02-10T11:00:00Z">
          <w:pPr/>
        </w:pPrChange>
      </w:pPr>
      <w:ins w:id="2623" w:author="Belisle, Pierre" w:date="2021-02-09T14:30:00Z">
        <w:r w:rsidRPr="00BD6BA1">
          <w:rPr>
            <w:szCs w:val="24"/>
            <w:rPrChange w:id="2624" w:author="Belisle, Pierre" w:date="2021-02-09T14:45:00Z">
              <w:rPr/>
            </w:rPrChange>
          </w:rPr>
          <w:t>Pour valider, changer les valeurs des constantes pour avoir 2 Cellulaires, et plusieurs antennes. Valider qu’une connexion est créée et établie entre les cellulaires en affichant des messages dans les méthodes qui s’exécutent dans les différentes classes de la chaîne.</w:t>
        </w:r>
      </w:ins>
    </w:p>
    <w:p w14:paraId="48EACA9D" w14:textId="76032EF9" w:rsidR="005B2E6A" w:rsidRPr="00BD6BA1" w:rsidRDefault="00EE1AFC" w:rsidP="005B2E6A">
      <w:pPr>
        <w:pStyle w:val="Titre3"/>
        <w:rPr>
          <w:ins w:id="2625" w:author="Belisle, Pierre" w:date="2021-02-09T14:30:00Z"/>
          <w:rPrChange w:id="2626" w:author="Belisle, Pierre" w:date="2021-02-09T14:45:00Z">
            <w:rPr>
              <w:ins w:id="2627" w:author="Belisle, Pierre" w:date="2021-02-09T14:30:00Z"/>
            </w:rPr>
          </w:rPrChange>
        </w:rPr>
      </w:pPr>
      <w:bookmarkStart w:id="2628" w:name="_pjjtyc2cq3t5" w:colFirst="0" w:colLast="0"/>
      <w:bookmarkEnd w:id="2628"/>
      <w:ins w:id="2629" w:author="Belisle, Pierre" w:date="2021-02-09T14:44:00Z">
        <w:r w:rsidRPr="00BD6BA1">
          <w:rPr>
            <w:rPrChange w:id="2630" w:author="Belisle, Pierre" w:date="2021-02-09T14:45:00Z">
              <w:rPr/>
            </w:rPrChange>
          </w:rPr>
          <w:t>6</w:t>
        </w:r>
      </w:ins>
      <w:ins w:id="2631" w:author="Belisle, Pierre" w:date="2021-02-09T14:30:00Z">
        <w:r w:rsidR="005B2E6A" w:rsidRPr="00BD6BA1">
          <w:rPr>
            <w:rPrChange w:id="2632" w:author="Belisle, Pierre" w:date="2021-02-09T14:45:00Z">
              <w:rPr/>
            </w:rPrChange>
          </w:rPr>
          <w:t xml:space="preserve">.3 - Étape 3 - Mise à jour des connexions suivant </w:t>
        </w:r>
      </w:ins>
      <w:ins w:id="2633" w:author="Belisle, Pierre" w:date="2021-02-10T09:20:00Z">
        <w:r w:rsidR="003E5D78">
          <w:t xml:space="preserve">un </w:t>
        </w:r>
      </w:ins>
      <w:ins w:id="2634" w:author="Belisle, Pierre" w:date="2021-02-09T14:30:00Z">
        <w:r w:rsidR="005B2E6A" w:rsidRPr="00BD6BA1">
          <w:rPr>
            <w:rPrChange w:id="2635" w:author="Belisle, Pierre" w:date="2021-02-09T14:45:00Z">
              <w:rPr/>
            </w:rPrChange>
          </w:rPr>
          <w:t>changement d’antenne</w:t>
        </w:r>
      </w:ins>
    </w:p>
    <w:p w14:paraId="726BB2B0" w14:textId="77777777" w:rsidR="005B2E6A" w:rsidRPr="00BD6BA1" w:rsidRDefault="005B2E6A" w:rsidP="005B2E6A">
      <w:pPr>
        <w:jc w:val="both"/>
        <w:rPr>
          <w:ins w:id="2636" w:author="Belisle, Pierre" w:date="2021-02-09T14:30:00Z"/>
          <w:szCs w:val="24"/>
          <w:rPrChange w:id="2637" w:author="Belisle, Pierre" w:date="2021-02-09T14:45:00Z">
            <w:rPr>
              <w:ins w:id="2638" w:author="Belisle, Pierre" w:date="2021-02-09T14:30:00Z"/>
            </w:rPr>
          </w:rPrChange>
        </w:rPr>
      </w:pPr>
      <w:ins w:id="2639" w:author="Belisle, Pierre" w:date="2021-02-09T14:30:00Z">
        <w:r w:rsidRPr="00BD6BA1">
          <w:rPr>
            <w:szCs w:val="24"/>
            <w:rPrChange w:id="2640" w:author="Belisle, Pierre" w:date="2021-02-09T14:45:00Z">
              <w:rPr/>
            </w:rPrChange>
          </w:rPr>
          <w:t>Les connexions ont des références aux deux antennes d’un lien cellulaire. Par contre, les liens cellulaire-antenne changent au fil du temps. Lorsque cela arrive, il faut mettre à jour la connexion.</w:t>
        </w:r>
      </w:ins>
    </w:p>
    <w:p w14:paraId="28B2F8FC" w14:textId="77777777" w:rsidR="005B2E6A" w:rsidRPr="00BD6BA1" w:rsidRDefault="005B2E6A" w:rsidP="005B2E6A">
      <w:pPr>
        <w:jc w:val="center"/>
        <w:rPr>
          <w:ins w:id="2641" w:author="Belisle, Pierre" w:date="2021-02-09T14:30:00Z"/>
          <w:szCs w:val="24"/>
          <w:rPrChange w:id="2642" w:author="Belisle, Pierre" w:date="2021-02-09T14:45:00Z">
            <w:rPr>
              <w:ins w:id="2643" w:author="Belisle, Pierre" w:date="2021-02-09T14:30:00Z"/>
            </w:rPr>
          </w:rPrChange>
        </w:rPr>
      </w:pPr>
      <w:ins w:id="2644" w:author="Belisle, Pierre" w:date="2021-02-09T14:30:00Z">
        <w:r w:rsidRPr="00BD6BA1">
          <w:rPr>
            <w:noProof/>
            <w:szCs w:val="24"/>
            <w:rPrChange w:id="2645" w:author="Belisle, Pierre" w:date="2021-02-09T14:45:00Z">
              <w:rPr>
                <w:noProof/>
              </w:rPr>
            </w:rPrChange>
          </w:rPr>
          <w:drawing>
            <wp:inline distT="114300" distB="114300" distL="114300" distR="114300" wp14:anchorId="6874066B" wp14:editId="46272085">
              <wp:extent cx="3708323" cy="301942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3708323" cy="3019425"/>
                      </a:xfrm>
                      <a:prstGeom prst="rect">
                        <a:avLst/>
                      </a:prstGeom>
                      <a:ln/>
                    </pic:spPr>
                  </pic:pic>
                </a:graphicData>
              </a:graphic>
            </wp:inline>
          </w:drawing>
        </w:r>
      </w:ins>
    </w:p>
    <w:p w14:paraId="75069683" w14:textId="77777777" w:rsidR="005B2E6A" w:rsidRPr="00BD6BA1" w:rsidRDefault="005B2E6A" w:rsidP="005B2E6A">
      <w:pPr>
        <w:jc w:val="both"/>
        <w:rPr>
          <w:ins w:id="2646" w:author="Belisle, Pierre" w:date="2021-02-09T14:30:00Z"/>
          <w:szCs w:val="24"/>
          <w:rPrChange w:id="2647" w:author="Belisle, Pierre" w:date="2021-02-09T14:45:00Z">
            <w:rPr>
              <w:ins w:id="2648" w:author="Belisle, Pierre" w:date="2021-02-09T14:30:00Z"/>
            </w:rPr>
          </w:rPrChange>
        </w:rPr>
      </w:pPr>
    </w:p>
    <w:p w14:paraId="18C91DEC" w14:textId="77777777" w:rsidR="005B2E6A" w:rsidRPr="00BD6BA1" w:rsidRDefault="005B2E6A" w:rsidP="005B2E6A">
      <w:pPr>
        <w:jc w:val="both"/>
        <w:rPr>
          <w:ins w:id="2649" w:author="Belisle, Pierre" w:date="2021-02-09T14:30:00Z"/>
          <w:szCs w:val="24"/>
          <w:rPrChange w:id="2650" w:author="Belisle, Pierre" w:date="2021-02-09T14:45:00Z">
            <w:rPr>
              <w:ins w:id="2651" w:author="Belisle, Pierre" w:date="2021-02-09T14:30:00Z"/>
            </w:rPr>
          </w:rPrChange>
        </w:rPr>
      </w:pPr>
    </w:p>
    <w:p w14:paraId="768DA3CC" w14:textId="417B8B39" w:rsidR="005B2E6A" w:rsidRPr="00BD6BA1" w:rsidRDefault="005B2E6A" w:rsidP="005B2E6A">
      <w:pPr>
        <w:numPr>
          <w:ilvl w:val="0"/>
          <w:numId w:val="24"/>
        </w:numPr>
        <w:jc w:val="both"/>
        <w:rPr>
          <w:ins w:id="2652" w:author="Belisle, Pierre" w:date="2021-02-09T14:30:00Z"/>
          <w:szCs w:val="24"/>
          <w:rPrChange w:id="2653" w:author="Belisle, Pierre" w:date="2021-02-09T14:45:00Z">
            <w:rPr>
              <w:ins w:id="2654" w:author="Belisle, Pierre" w:date="2021-02-09T14:30:00Z"/>
            </w:rPr>
          </w:rPrChange>
        </w:rPr>
      </w:pPr>
      <w:ins w:id="2655" w:author="Belisle, Pierre" w:date="2021-02-09T14:30:00Z">
        <w:r w:rsidRPr="00BD6BA1">
          <w:rPr>
            <w:szCs w:val="24"/>
            <w:rPrChange w:id="2656" w:author="Belisle, Pierre" w:date="2021-02-09T14:45:00Z">
              <w:rPr/>
            </w:rPrChange>
          </w:rPr>
          <w:t xml:space="preserve">Dans la classe Connexion, ajoutez une méthode </w:t>
        </w:r>
        <w:proofErr w:type="gramStart"/>
        <w:r w:rsidRPr="00BD6BA1">
          <w:rPr>
            <w:szCs w:val="24"/>
            <w:rPrChange w:id="2657" w:author="Belisle, Pierre" w:date="2021-02-09T14:45:00Z">
              <w:rPr/>
            </w:rPrChange>
          </w:rPr>
          <w:t>Connexion::</w:t>
        </w:r>
        <w:proofErr w:type="spellStart"/>
        <w:proofErr w:type="gramEnd"/>
        <w:r w:rsidRPr="00BD6BA1">
          <w:rPr>
            <w:szCs w:val="24"/>
            <w:rPrChange w:id="2658" w:author="Belisle, Pierre" w:date="2021-02-09T14:45:00Z">
              <w:rPr/>
            </w:rPrChange>
          </w:rPr>
          <w:t>miseAJourAntenne</w:t>
        </w:r>
      </w:ins>
      <w:proofErr w:type="spellEnd"/>
      <w:ins w:id="2659" w:author="Belisle, Pierre" w:date="2021-02-10T11:01:00Z">
        <w:r w:rsidR="00DC3BFF">
          <w:rPr>
            <w:szCs w:val="24"/>
          </w:rPr>
          <w:t>()</w:t>
        </w:r>
      </w:ins>
      <w:ins w:id="2660" w:author="Belisle, Pierre" w:date="2021-02-09T14:30:00Z">
        <w:r w:rsidRPr="00BD6BA1">
          <w:rPr>
            <w:szCs w:val="24"/>
            <w:rPrChange w:id="2661" w:author="Belisle, Pierre" w:date="2021-02-09T14:45:00Z">
              <w:rPr/>
            </w:rPrChange>
          </w:rPr>
          <w:t xml:space="preserve"> permettant de remplacer une ancienne antenne par une nouvelle. </w:t>
        </w:r>
      </w:ins>
    </w:p>
    <w:p w14:paraId="32D1CABD" w14:textId="77777777" w:rsidR="005B2E6A" w:rsidRPr="00BD6BA1" w:rsidRDefault="005B2E6A" w:rsidP="005B2E6A">
      <w:pPr>
        <w:numPr>
          <w:ilvl w:val="0"/>
          <w:numId w:val="24"/>
        </w:numPr>
        <w:jc w:val="both"/>
        <w:rPr>
          <w:ins w:id="2662" w:author="Belisle, Pierre" w:date="2021-02-09T14:30:00Z"/>
          <w:szCs w:val="24"/>
          <w:rPrChange w:id="2663" w:author="Belisle, Pierre" w:date="2021-02-09T14:45:00Z">
            <w:rPr>
              <w:ins w:id="2664" w:author="Belisle, Pierre" w:date="2021-02-09T14:30:00Z"/>
            </w:rPr>
          </w:rPrChange>
        </w:rPr>
      </w:pPr>
      <w:ins w:id="2665" w:author="Belisle, Pierre" w:date="2021-02-09T14:30:00Z">
        <w:r w:rsidRPr="00BD6BA1">
          <w:rPr>
            <w:szCs w:val="24"/>
            <w:rPrChange w:id="2666" w:author="Belisle, Pierre" w:date="2021-02-09T14:45:00Z">
              <w:rPr/>
            </w:rPrChange>
          </w:rPr>
          <w:t>Dans la classe gestionnaire réseau, ajoutez une méthode privée qui permet d’obtenir une référence à une Connexion à partir de son numéro.</w:t>
        </w:r>
      </w:ins>
    </w:p>
    <w:p w14:paraId="355B716E" w14:textId="77777777" w:rsidR="005B2E6A" w:rsidRPr="00BD6BA1" w:rsidRDefault="005B2E6A" w:rsidP="005B2E6A">
      <w:pPr>
        <w:rPr>
          <w:ins w:id="2667" w:author="Belisle, Pierre" w:date="2021-02-09T14:30:00Z"/>
          <w:szCs w:val="24"/>
          <w:rPrChange w:id="2668" w:author="Belisle, Pierre" w:date="2021-02-09T14:45:00Z">
            <w:rPr>
              <w:ins w:id="2669" w:author="Belisle, Pierre" w:date="2021-02-09T14:30:00Z"/>
            </w:rPr>
          </w:rPrChange>
        </w:rPr>
      </w:pPr>
    </w:p>
    <w:p w14:paraId="101B485B" w14:textId="45A983C5" w:rsidR="005B2E6A" w:rsidRPr="00BD6BA1" w:rsidRDefault="005B2E6A" w:rsidP="005B2E6A">
      <w:pPr>
        <w:numPr>
          <w:ilvl w:val="0"/>
          <w:numId w:val="22"/>
        </w:numPr>
        <w:rPr>
          <w:ins w:id="2670" w:author="Belisle, Pierre" w:date="2021-02-09T14:30:00Z"/>
          <w:szCs w:val="24"/>
          <w:rPrChange w:id="2671" w:author="Belisle, Pierre" w:date="2021-02-09T14:45:00Z">
            <w:rPr>
              <w:ins w:id="2672" w:author="Belisle, Pierre" w:date="2021-02-09T14:30:00Z"/>
            </w:rPr>
          </w:rPrChange>
        </w:rPr>
      </w:pPr>
      <w:proofErr w:type="gramStart"/>
      <w:ins w:id="2673" w:author="Belisle, Pierre" w:date="2021-02-09T14:30:00Z">
        <w:r w:rsidRPr="00BD6BA1">
          <w:rPr>
            <w:szCs w:val="24"/>
            <w:rPrChange w:id="2674" w:author="Belisle, Pierre" w:date="2021-02-09T14:45:00Z">
              <w:rPr/>
            </w:rPrChange>
          </w:rPr>
          <w:t>ajouter</w:t>
        </w:r>
        <w:proofErr w:type="gramEnd"/>
        <w:r w:rsidRPr="00BD6BA1">
          <w:rPr>
            <w:szCs w:val="24"/>
            <w:rPrChange w:id="2675" w:author="Belisle, Pierre" w:date="2021-02-09T14:45:00Z">
              <w:rPr/>
            </w:rPrChange>
          </w:rPr>
          <w:t xml:space="preserve"> une méthode </w:t>
        </w:r>
        <w:proofErr w:type="spellStart"/>
        <w:r w:rsidRPr="00BD6BA1">
          <w:rPr>
            <w:szCs w:val="24"/>
            <w:rPrChange w:id="2676" w:author="Belisle, Pierre" w:date="2021-02-09T14:45:00Z">
              <w:rPr/>
            </w:rPrChange>
          </w:rPr>
          <w:t>mettreAJourConnexion</w:t>
        </w:r>
      </w:ins>
      <w:proofErr w:type="spellEnd"/>
      <w:ins w:id="2677" w:author="Belisle, Pierre" w:date="2021-02-10T11:01:00Z">
        <w:r w:rsidR="00DC3BFF">
          <w:rPr>
            <w:szCs w:val="24"/>
          </w:rPr>
          <w:t>()</w:t>
        </w:r>
      </w:ins>
      <w:ins w:id="2678" w:author="Belisle, Pierre" w:date="2021-02-09T14:30:00Z">
        <w:r w:rsidRPr="00BD6BA1">
          <w:rPr>
            <w:szCs w:val="24"/>
            <w:rPrChange w:id="2679" w:author="Belisle, Pierre" w:date="2021-02-09T14:45:00Z">
              <w:rPr/>
            </w:rPrChange>
          </w:rPr>
          <w:t xml:space="preserve"> </w:t>
        </w:r>
      </w:ins>
      <w:ins w:id="2680" w:author="Belisle, Pierre" w:date="2021-02-10T11:01:00Z">
        <w:r w:rsidR="00DC3BFF">
          <w:rPr>
            <w:szCs w:val="24"/>
          </w:rPr>
          <w:t xml:space="preserve">aux classes </w:t>
        </w:r>
      </w:ins>
      <w:ins w:id="2681" w:author="Belisle, Pierre" w:date="2021-02-09T14:30:00Z">
        <w:r w:rsidRPr="00BD6BA1">
          <w:rPr>
            <w:szCs w:val="24"/>
            <w:rPrChange w:id="2682" w:author="Belisle, Pierre" w:date="2021-02-09T14:45:00Z">
              <w:rPr/>
            </w:rPrChange>
          </w:rPr>
          <w:t xml:space="preserve">Antenne et </w:t>
        </w:r>
        <w:proofErr w:type="spellStart"/>
        <w:r w:rsidRPr="00BD6BA1">
          <w:rPr>
            <w:szCs w:val="24"/>
            <w:rPrChange w:id="2683" w:author="Belisle, Pierre" w:date="2021-02-09T14:45:00Z">
              <w:rPr/>
            </w:rPrChange>
          </w:rPr>
          <w:t>GestionnaireRéseau</w:t>
        </w:r>
        <w:proofErr w:type="spellEnd"/>
      </w:ins>
    </w:p>
    <w:p w14:paraId="01B371CD" w14:textId="6C90598D" w:rsidR="005B2E6A" w:rsidRPr="00BD6BA1" w:rsidRDefault="005B2E6A" w:rsidP="009F4959">
      <w:pPr>
        <w:numPr>
          <w:ilvl w:val="1"/>
          <w:numId w:val="22"/>
        </w:numPr>
        <w:rPr>
          <w:ins w:id="2684" w:author="Belisle, Pierre" w:date="2021-02-09T14:30:00Z"/>
          <w:szCs w:val="24"/>
          <w:rPrChange w:id="2685" w:author="Belisle, Pierre" w:date="2021-02-09T14:45:00Z">
            <w:rPr>
              <w:ins w:id="2686" w:author="Belisle, Pierre" w:date="2021-02-09T14:30:00Z"/>
            </w:rPr>
          </w:rPrChange>
        </w:rPr>
        <w:pPrChange w:id="2687" w:author="Belisle, Pierre" w:date="2021-02-10T11:02:00Z">
          <w:pPr>
            <w:numPr>
              <w:ilvl w:val="1"/>
              <w:numId w:val="22"/>
            </w:numPr>
            <w:ind w:left="1440" w:hanging="360"/>
          </w:pPr>
        </w:pPrChange>
      </w:pPr>
      <w:ins w:id="2688" w:author="Belisle, Pierre" w:date="2021-02-09T14:30:00Z">
        <w:r w:rsidRPr="00BD6BA1">
          <w:rPr>
            <w:szCs w:val="24"/>
            <w:rPrChange w:id="2689" w:author="Belisle, Pierre" w:date="2021-02-09T14:45:00Z">
              <w:rPr/>
            </w:rPrChange>
          </w:rPr>
          <w:t>Celle d’Antenne reçoit le numéro de connexion et la référence à l’ancienne Antenne et appelle la méthode</w:t>
        </w:r>
      </w:ins>
      <w:ins w:id="2690" w:author="Belisle, Pierre" w:date="2021-02-10T11:02:00Z">
        <w:r w:rsidR="009F4959">
          <w:rPr>
            <w:szCs w:val="24"/>
          </w:rPr>
          <w:t xml:space="preserve"> </w:t>
        </w:r>
      </w:ins>
      <w:proofErr w:type="spellStart"/>
      <w:proofErr w:type="gramStart"/>
      <w:ins w:id="2691" w:author="Belisle, Pierre" w:date="2021-02-09T14:30:00Z">
        <w:r w:rsidRPr="00BD6BA1">
          <w:rPr>
            <w:szCs w:val="24"/>
            <w:rPrChange w:id="2692" w:author="Belisle, Pierre" w:date="2021-02-09T14:45:00Z">
              <w:rPr/>
            </w:rPrChange>
          </w:rPr>
          <w:t>GestionnaireRéseau</w:t>
        </w:r>
        <w:proofErr w:type="spellEnd"/>
        <w:r w:rsidRPr="00BD6BA1">
          <w:rPr>
            <w:szCs w:val="24"/>
            <w:rPrChange w:id="2693" w:author="Belisle, Pierre" w:date="2021-02-09T14:45:00Z">
              <w:rPr/>
            </w:rPrChange>
          </w:rPr>
          <w:t>::</w:t>
        </w:r>
        <w:proofErr w:type="spellStart"/>
        <w:proofErr w:type="gramEnd"/>
        <w:r w:rsidRPr="00BD6BA1">
          <w:rPr>
            <w:szCs w:val="24"/>
            <w:rPrChange w:id="2694" w:author="Belisle, Pierre" w:date="2021-02-09T14:45:00Z">
              <w:rPr/>
            </w:rPrChange>
          </w:rPr>
          <w:t>mettreAJourConnexion</w:t>
        </w:r>
      </w:ins>
      <w:proofErr w:type="spellEnd"/>
      <w:ins w:id="2695" w:author="Belisle, Pierre" w:date="2021-02-10T11:01:00Z">
        <w:r w:rsidR="009F4959">
          <w:rPr>
            <w:szCs w:val="24"/>
          </w:rPr>
          <w:t>()</w:t>
        </w:r>
      </w:ins>
      <w:ins w:id="2696" w:author="Belisle, Pierre" w:date="2021-02-09T14:30:00Z">
        <w:r w:rsidRPr="00BD6BA1">
          <w:rPr>
            <w:szCs w:val="24"/>
            <w:rPrChange w:id="2697" w:author="Belisle, Pierre" w:date="2021-02-09T14:45:00Z">
              <w:rPr/>
            </w:rPrChange>
          </w:rPr>
          <w:t xml:space="preserve">, en utilisant </w:t>
        </w:r>
        <w:proofErr w:type="spellStart"/>
        <w:r w:rsidRPr="00BD6BA1">
          <w:rPr>
            <w:i/>
            <w:szCs w:val="24"/>
            <w:rPrChange w:id="2698" w:author="Belisle, Pierre" w:date="2021-02-09T14:45:00Z">
              <w:rPr>
                <w:i/>
              </w:rPr>
            </w:rPrChange>
          </w:rPr>
          <w:t>this</w:t>
        </w:r>
        <w:proofErr w:type="spellEnd"/>
        <w:r w:rsidRPr="00BD6BA1">
          <w:rPr>
            <w:szCs w:val="24"/>
            <w:rPrChange w:id="2699" w:author="Belisle, Pierre" w:date="2021-02-09T14:45:00Z">
              <w:rPr/>
            </w:rPrChange>
          </w:rPr>
          <w:t>, comme nouvelle antenne.</w:t>
        </w:r>
      </w:ins>
    </w:p>
    <w:p w14:paraId="5C21756D" w14:textId="77777777" w:rsidR="005B2E6A" w:rsidRPr="00BD6BA1" w:rsidRDefault="005B2E6A" w:rsidP="005B2E6A">
      <w:pPr>
        <w:numPr>
          <w:ilvl w:val="1"/>
          <w:numId w:val="22"/>
        </w:numPr>
        <w:rPr>
          <w:ins w:id="2700" w:author="Belisle, Pierre" w:date="2021-02-09T14:30:00Z"/>
          <w:szCs w:val="24"/>
          <w:rPrChange w:id="2701" w:author="Belisle, Pierre" w:date="2021-02-09T14:45:00Z">
            <w:rPr>
              <w:ins w:id="2702" w:author="Belisle, Pierre" w:date="2021-02-09T14:30:00Z"/>
            </w:rPr>
          </w:rPrChange>
        </w:rPr>
      </w:pPr>
      <w:ins w:id="2703" w:author="Belisle, Pierre" w:date="2021-02-09T14:30:00Z">
        <w:r w:rsidRPr="00BD6BA1">
          <w:rPr>
            <w:szCs w:val="24"/>
            <w:rPrChange w:id="2704" w:author="Belisle, Pierre" w:date="2021-02-09T14:45:00Z">
              <w:rPr/>
            </w:rPrChange>
          </w:rPr>
          <w:t>Celle de gestionnaire réseau reçoit le numéro de connexion, la référence à l’ancienne Antenne et la référence à la nouvelle antenne.</w:t>
        </w:r>
      </w:ins>
    </w:p>
    <w:p w14:paraId="0AA2BA09" w14:textId="3D6885DD" w:rsidR="005B2E6A" w:rsidRPr="00BD6BA1" w:rsidRDefault="005B2E6A" w:rsidP="005B2E6A">
      <w:pPr>
        <w:numPr>
          <w:ilvl w:val="2"/>
          <w:numId w:val="22"/>
        </w:numPr>
        <w:rPr>
          <w:ins w:id="2705" w:author="Belisle, Pierre" w:date="2021-02-09T14:30:00Z"/>
          <w:szCs w:val="24"/>
          <w:rPrChange w:id="2706" w:author="Belisle, Pierre" w:date="2021-02-09T14:45:00Z">
            <w:rPr>
              <w:ins w:id="2707" w:author="Belisle, Pierre" w:date="2021-02-09T14:30:00Z"/>
            </w:rPr>
          </w:rPrChange>
        </w:rPr>
      </w:pPr>
      <w:proofErr w:type="gramStart"/>
      <w:ins w:id="2708" w:author="Belisle, Pierre" w:date="2021-02-09T14:30:00Z">
        <w:r w:rsidRPr="00BD6BA1">
          <w:rPr>
            <w:szCs w:val="24"/>
            <w:rPrChange w:id="2709" w:author="Belisle, Pierre" w:date="2021-02-09T14:45:00Z">
              <w:rPr/>
            </w:rPrChange>
          </w:rPr>
          <w:t>la</w:t>
        </w:r>
        <w:proofErr w:type="gramEnd"/>
        <w:r w:rsidRPr="00BD6BA1">
          <w:rPr>
            <w:szCs w:val="24"/>
            <w:rPrChange w:id="2710" w:author="Belisle, Pierre" w:date="2021-02-09T14:45:00Z">
              <w:rPr/>
            </w:rPrChange>
          </w:rPr>
          <w:t xml:space="preserve"> méthode obtient la connexion et met à jour l’antenne</w:t>
        </w:r>
      </w:ins>
    </w:p>
    <w:p w14:paraId="1FC790D0" w14:textId="678BBCAD" w:rsidR="005B2E6A" w:rsidRPr="00BD6BA1" w:rsidRDefault="005B2E6A" w:rsidP="005B2E6A">
      <w:pPr>
        <w:numPr>
          <w:ilvl w:val="0"/>
          <w:numId w:val="22"/>
        </w:numPr>
        <w:rPr>
          <w:ins w:id="2711" w:author="Belisle, Pierre" w:date="2021-02-09T14:30:00Z"/>
          <w:szCs w:val="24"/>
          <w:rPrChange w:id="2712" w:author="Belisle, Pierre" w:date="2021-02-09T14:45:00Z">
            <w:rPr>
              <w:ins w:id="2713" w:author="Belisle, Pierre" w:date="2021-02-09T14:30:00Z"/>
            </w:rPr>
          </w:rPrChange>
        </w:rPr>
      </w:pPr>
      <w:ins w:id="2714" w:author="Belisle, Pierre" w:date="2021-02-09T14:30:00Z">
        <w:r w:rsidRPr="00BD6BA1">
          <w:rPr>
            <w:szCs w:val="24"/>
            <w:rPrChange w:id="2715" w:author="Belisle, Pierre" w:date="2021-02-09T14:45:00Z">
              <w:rPr/>
            </w:rPrChange>
          </w:rPr>
          <w:t xml:space="preserve">Le Cellulaire doit appeler </w:t>
        </w:r>
        <w:proofErr w:type="gramStart"/>
        <w:r w:rsidRPr="00BD6BA1">
          <w:rPr>
            <w:szCs w:val="24"/>
            <w:rPrChange w:id="2716" w:author="Belisle, Pierre" w:date="2021-02-09T14:45:00Z">
              <w:rPr/>
            </w:rPrChange>
          </w:rPr>
          <w:t>Antenne::</w:t>
        </w:r>
        <w:proofErr w:type="spellStart"/>
        <w:proofErr w:type="gramEnd"/>
        <w:r w:rsidRPr="00BD6BA1">
          <w:rPr>
            <w:szCs w:val="24"/>
            <w:rPrChange w:id="2717" w:author="Belisle, Pierre" w:date="2021-02-09T14:45:00Z">
              <w:rPr/>
            </w:rPrChange>
          </w:rPr>
          <w:t>mettreAJourConnexion</w:t>
        </w:r>
      </w:ins>
      <w:proofErr w:type="spellEnd"/>
      <w:ins w:id="2718" w:author="Belisle, Pierre" w:date="2021-02-10T11:02:00Z">
        <w:r w:rsidR="009F4959">
          <w:rPr>
            <w:szCs w:val="24"/>
          </w:rPr>
          <w:t>()</w:t>
        </w:r>
      </w:ins>
      <w:ins w:id="2719" w:author="Belisle, Pierre" w:date="2021-02-09T14:30:00Z">
        <w:r w:rsidRPr="00BD6BA1">
          <w:rPr>
            <w:szCs w:val="24"/>
            <w:rPrChange w:id="2720" w:author="Belisle, Pierre" w:date="2021-02-09T14:45:00Z">
              <w:rPr/>
            </w:rPrChange>
          </w:rPr>
          <w:t xml:space="preserve"> à chaque changement d’antenne (voir </w:t>
        </w:r>
        <w:proofErr w:type="spellStart"/>
        <w:r w:rsidRPr="00BD6BA1">
          <w:rPr>
            <w:szCs w:val="24"/>
            <w:rPrChange w:id="2721" w:author="Belisle, Pierre" w:date="2021-02-09T14:45:00Z">
              <w:rPr/>
            </w:rPrChange>
          </w:rPr>
          <w:t>effectuerTour</w:t>
        </w:r>
        <w:proofErr w:type="spellEnd"/>
        <w:r w:rsidRPr="00BD6BA1">
          <w:rPr>
            <w:szCs w:val="24"/>
            <w:rPrChange w:id="2722" w:author="Belisle, Pierre" w:date="2021-02-09T14:45:00Z">
              <w:rPr/>
            </w:rPrChange>
          </w:rPr>
          <w:t>()). La méthode à appeler est celle associée à l’instance de la nouvelle antenne, et le cellulaire doit passer la référence à l’ancienne antenne au moment de l’appel.</w:t>
        </w:r>
      </w:ins>
    </w:p>
    <w:p w14:paraId="460B2F1D" w14:textId="77777777" w:rsidR="005B2E6A" w:rsidRPr="00BD6BA1" w:rsidRDefault="005B2E6A" w:rsidP="005B2E6A">
      <w:pPr>
        <w:jc w:val="center"/>
        <w:rPr>
          <w:ins w:id="2723" w:author="Belisle, Pierre" w:date="2021-02-09T14:30:00Z"/>
          <w:szCs w:val="24"/>
          <w:rPrChange w:id="2724" w:author="Belisle, Pierre" w:date="2021-02-09T14:45:00Z">
            <w:rPr>
              <w:ins w:id="2725" w:author="Belisle, Pierre" w:date="2021-02-09T14:30:00Z"/>
            </w:rPr>
          </w:rPrChange>
        </w:rPr>
      </w:pPr>
    </w:p>
    <w:p w14:paraId="361B442D" w14:textId="77777777" w:rsidR="005B2E6A" w:rsidRPr="00BD6BA1" w:rsidRDefault="005B2E6A" w:rsidP="009F4959">
      <w:pPr>
        <w:pBdr>
          <w:top w:val="single" w:sz="4" w:space="1" w:color="auto"/>
          <w:left w:val="single" w:sz="4" w:space="4" w:color="auto"/>
          <w:bottom w:val="single" w:sz="4" w:space="1" w:color="auto"/>
          <w:right w:val="single" w:sz="4" w:space="4" w:color="auto"/>
        </w:pBdr>
        <w:rPr>
          <w:ins w:id="2726" w:author="Belisle, Pierre" w:date="2021-02-09T14:30:00Z"/>
          <w:szCs w:val="24"/>
          <w:rPrChange w:id="2727" w:author="Belisle, Pierre" w:date="2021-02-09T14:45:00Z">
            <w:rPr>
              <w:ins w:id="2728" w:author="Belisle, Pierre" w:date="2021-02-09T14:30:00Z"/>
            </w:rPr>
          </w:rPrChange>
        </w:rPr>
        <w:pPrChange w:id="2729" w:author="Belisle, Pierre" w:date="2021-02-10T11:03:00Z">
          <w:pPr/>
        </w:pPrChange>
      </w:pPr>
      <w:ins w:id="2730" w:author="Belisle, Pierre" w:date="2021-02-09T14:30:00Z">
        <w:r w:rsidRPr="00BD6BA1">
          <w:rPr>
            <w:szCs w:val="24"/>
            <w:rPrChange w:id="2731" w:author="Belisle, Pierre" w:date="2021-02-09T14:45:00Z">
              <w:rPr/>
            </w:rPrChange>
          </w:rPr>
          <w:t>Pour valider, changer les valeurs des constantes pour avoir 2 Cellulaires, et plusieurs antennes. Valider qu’après qu’une connexion soit créé, les messages envoyés par un cellulaire soient bien reçus par l’autre cellulaire.</w:t>
        </w:r>
      </w:ins>
    </w:p>
    <w:p w14:paraId="4F13479E" w14:textId="3EE7C175" w:rsidR="005B2E6A" w:rsidRPr="00BD6BA1" w:rsidRDefault="00EE1AFC" w:rsidP="005B2E6A">
      <w:pPr>
        <w:pStyle w:val="Titre3"/>
        <w:rPr>
          <w:ins w:id="2732" w:author="Belisle, Pierre" w:date="2021-02-09T14:30:00Z"/>
          <w:rPrChange w:id="2733" w:author="Belisle, Pierre" w:date="2021-02-09T14:45:00Z">
            <w:rPr>
              <w:ins w:id="2734" w:author="Belisle, Pierre" w:date="2021-02-09T14:30:00Z"/>
            </w:rPr>
          </w:rPrChange>
        </w:rPr>
      </w:pPr>
      <w:bookmarkStart w:id="2735" w:name="_6zri5z2tpowc" w:colFirst="0" w:colLast="0"/>
      <w:bookmarkEnd w:id="2735"/>
      <w:ins w:id="2736" w:author="Belisle, Pierre" w:date="2021-02-09T14:44:00Z">
        <w:r w:rsidRPr="00BD6BA1">
          <w:rPr>
            <w:rPrChange w:id="2737" w:author="Belisle, Pierre" w:date="2021-02-09T14:45:00Z">
              <w:rPr/>
            </w:rPrChange>
          </w:rPr>
          <w:t>6</w:t>
        </w:r>
      </w:ins>
      <w:ins w:id="2738" w:author="Belisle, Pierre" w:date="2021-02-09T14:30:00Z">
        <w:r w:rsidR="005B2E6A" w:rsidRPr="00BD6BA1">
          <w:rPr>
            <w:rPrChange w:id="2739" w:author="Belisle, Pierre" w:date="2021-02-09T14:45:00Z">
              <w:rPr/>
            </w:rPrChange>
          </w:rPr>
          <w:t>.4 - Étape 4 - Échange de messages</w:t>
        </w:r>
      </w:ins>
    </w:p>
    <w:p w14:paraId="31AF4700" w14:textId="77777777" w:rsidR="005B2E6A" w:rsidRPr="00BD6BA1" w:rsidRDefault="005B2E6A" w:rsidP="005B2E6A">
      <w:pPr>
        <w:jc w:val="both"/>
        <w:rPr>
          <w:ins w:id="2740" w:author="Belisle, Pierre" w:date="2021-02-09T14:30:00Z"/>
          <w:szCs w:val="24"/>
          <w:rPrChange w:id="2741" w:author="Belisle, Pierre" w:date="2021-02-09T14:45:00Z">
            <w:rPr>
              <w:ins w:id="2742" w:author="Belisle, Pierre" w:date="2021-02-09T14:30:00Z"/>
            </w:rPr>
          </w:rPrChange>
        </w:rPr>
      </w:pPr>
      <w:ins w:id="2743" w:author="Belisle, Pierre" w:date="2021-02-09T14:30:00Z">
        <w:r w:rsidRPr="00BD6BA1">
          <w:rPr>
            <w:szCs w:val="24"/>
            <w:rPrChange w:id="2744" w:author="Belisle, Pierre" w:date="2021-02-09T14:45:00Z">
              <w:rPr/>
            </w:rPrChange>
          </w:rPr>
          <w:t>L’échange de message se propage d’une manière similaire à l’établissement d’une connexion, mais utilise la connexion pour éviter d’avoir à chercher à quelle antenne appartient le Cellulaire appelé.</w:t>
        </w:r>
      </w:ins>
    </w:p>
    <w:p w14:paraId="7C698060" w14:textId="24C7333B" w:rsidR="005B2E6A" w:rsidRPr="00BD6BA1" w:rsidRDefault="005B2E6A" w:rsidP="005B2E6A">
      <w:pPr>
        <w:rPr>
          <w:ins w:id="2745" w:author="Belisle, Pierre" w:date="2021-02-09T14:30:00Z"/>
          <w:szCs w:val="24"/>
          <w:rPrChange w:id="2746" w:author="Belisle, Pierre" w:date="2021-02-09T14:45:00Z">
            <w:rPr>
              <w:ins w:id="2747" w:author="Belisle, Pierre" w:date="2021-02-09T14:30:00Z"/>
            </w:rPr>
          </w:rPrChange>
        </w:rPr>
      </w:pPr>
      <w:ins w:id="2748" w:author="Belisle, Pierre" w:date="2021-02-09T14:30:00Z">
        <w:r w:rsidRPr="00BD6BA1">
          <w:rPr>
            <w:noProof/>
            <w:szCs w:val="24"/>
            <w:rPrChange w:id="2749" w:author="Belisle, Pierre" w:date="2021-02-09T14:45:00Z">
              <w:rPr>
                <w:noProof/>
              </w:rPr>
            </w:rPrChange>
          </w:rPr>
          <w:drawing>
            <wp:inline distT="114300" distB="114300" distL="114300" distR="114300" wp14:anchorId="66176C80" wp14:editId="2BAA50B4">
              <wp:extent cx="5943600" cy="27178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943600" cy="2717800"/>
                      </a:xfrm>
                      <a:prstGeom prst="rect">
                        <a:avLst/>
                      </a:prstGeom>
                      <a:ln/>
                    </pic:spPr>
                  </pic:pic>
                </a:graphicData>
              </a:graphic>
            </wp:inline>
          </w:drawing>
        </w:r>
      </w:ins>
    </w:p>
    <w:p w14:paraId="766ECC25" w14:textId="77777777" w:rsidR="005B2E6A" w:rsidRPr="00BD6BA1" w:rsidRDefault="005B2E6A" w:rsidP="00707515">
      <w:pPr>
        <w:rPr>
          <w:ins w:id="2750" w:author="Belisle, Pierre" w:date="2021-02-09T14:30:00Z"/>
          <w:szCs w:val="24"/>
          <w:rPrChange w:id="2751" w:author="Belisle, Pierre" w:date="2021-02-09T14:45:00Z">
            <w:rPr>
              <w:ins w:id="2752" w:author="Belisle, Pierre" w:date="2021-02-09T14:30:00Z"/>
            </w:rPr>
          </w:rPrChange>
        </w:rPr>
        <w:pPrChange w:id="2753" w:author="Belisle, Pierre" w:date="2021-02-10T11:30:00Z">
          <w:pPr>
            <w:numPr>
              <w:numId w:val="26"/>
            </w:numPr>
            <w:ind w:left="720" w:hanging="360"/>
          </w:pPr>
        </w:pPrChange>
      </w:pPr>
      <w:ins w:id="2754" w:author="Belisle, Pierre" w:date="2021-02-09T14:30:00Z">
        <w:r w:rsidRPr="00BD6BA1">
          <w:rPr>
            <w:szCs w:val="24"/>
            <w:rPrChange w:id="2755" w:author="Belisle, Pierre" w:date="2021-02-09T14:45:00Z">
              <w:rPr/>
            </w:rPrChange>
          </w:rPr>
          <w:t xml:space="preserve">Avant d’envoyer un message, un </w:t>
        </w:r>
        <w:r w:rsidRPr="00BD6BA1">
          <w:rPr>
            <w:b/>
            <w:szCs w:val="24"/>
            <w:rPrChange w:id="2756" w:author="Belisle, Pierre" w:date="2021-02-09T14:45:00Z">
              <w:rPr>
                <w:b/>
              </w:rPr>
            </w:rPrChange>
          </w:rPr>
          <w:t xml:space="preserve">Cellulaire </w:t>
        </w:r>
        <w:r w:rsidRPr="00BD6BA1">
          <w:rPr>
            <w:szCs w:val="24"/>
            <w:rPrChange w:id="2757" w:author="Belisle, Pierre" w:date="2021-02-09T14:45:00Z">
              <w:rPr/>
            </w:rPrChange>
          </w:rPr>
          <w:t>doit avoir établi une connexion.</w:t>
        </w:r>
      </w:ins>
    </w:p>
    <w:p w14:paraId="26194074" w14:textId="77777777" w:rsidR="00707515" w:rsidRDefault="00707515" w:rsidP="00707515">
      <w:pPr>
        <w:ind w:left="720"/>
        <w:rPr>
          <w:ins w:id="2758" w:author="Belisle, Pierre" w:date="2021-02-10T11:30:00Z"/>
          <w:szCs w:val="24"/>
        </w:rPr>
        <w:pPrChange w:id="2759" w:author="Belisle, Pierre" w:date="2021-02-10T11:30:00Z">
          <w:pPr>
            <w:numPr>
              <w:numId w:val="26"/>
            </w:numPr>
            <w:ind w:left="720" w:hanging="360"/>
          </w:pPr>
        </w:pPrChange>
      </w:pPr>
    </w:p>
    <w:p w14:paraId="139AAF97" w14:textId="09052997" w:rsidR="005B2E6A" w:rsidRPr="00BD6BA1" w:rsidRDefault="005B2E6A" w:rsidP="005B2E6A">
      <w:pPr>
        <w:numPr>
          <w:ilvl w:val="0"/>
          <w:numId w:val="26"/>
        </w:numPr>
        <w:rPr>
          <w:ins w:id="2760" w:author="Belisle, Pierre" w:date="2021-02-09T14:30:00Z"/>
          <w:szCs w:val="24"/>
          <w:rPrChange w:id="2761" w:author="Belisle, Pierre" w:date="2021-02-09T14:45:00Z">
            <w:rPr>
              <w:ins w:id="2762" w:author="Belisle, Pierre" w:date="2021-02-09T14:30:00Z"/>
            </w:rPr>
          </w:rPrChange>
        </w:rPr>
      </w:pPr>
      <w:ins w:id="2763" w:author="Belisle, Pierre" w:date="2021-02-09T14:30:00Z">
        <w:r w:rsidRPr="00BD6BA1">
          <w:rPr>
            <w:szCs w:val="24"/>
            <w:rPrChange w:id="2764" w:author="Belisle, Pierre" w:date="2021-02-09T14:45:00Z">
              <w:rPr/>
            </w:rPrChange>
          </w:rPr>
          <w:t>Pour envoyer un message, le cellulaire:</w:t>
        </w:r>
      </w:ins>
    </w:p>
    <w:p w14:paraId="304EE8FB" w14:textId="479C7578" w:rsidR="005B2E6A" w:rsidRPr="00BD6BA1" w:rsidRDefault="005B2E6A" w:rsidP="005B2E6A">
      <w:pPr>
        <w:numPr>
          <w:ilvl w:val="1"/>
          <w:numId w:val="26"/>
        </w:numPr>
        <w:rPr>
          <w:ins w:id="2765" w:author="Belisle, Pierre" w:date="2021-02-09T14:30:00Z"/>
          <w:szCs w:val="24"/>
          <w:rPrChange w:id="2766" w:author="Belisle, Pierre" w:date="2021-02-09T14:45:00Z">
            <w:rPr>
              <w:ins w:id="2767" w:author="Belisle, Pierre" w:date="2021-02-09T14:30:00Z"/>
            </w:rPr>
          </w:rPrChange>
        </w:rPr>
      </w:pPr>
      <w:proofErr w:type="gramStart"/>
      <w:ins w:id="2768" w:author="Belisle, Pierre" w:date="2021-02-09T14:30:00Z">
        <w:r w:rsidRPr="00BD6BA1">
          <w:rPr>
            <w:szCs w:val="24"/>
            <w:rPrChange w:id="2769" w:author="Belisle, Pierre" w:date="2021-02-09T14:45:00Z">
              <w:rPr/>
            </w:rPrChange>
          </w:rPr>
          <w:t>crée</w:t>
        </w:r>
        <w:proofErr w:type="gramEnd"/>
        <w:r w:rsidRPr="00BD6BA1">
          <w:rPr>
            <w:szCs w:val="24"/>
            <w:rPrChange w:id="2770" w:author="Belisle, Pierre" w:date="2021-02-09T14:45:00Z">
              <w:rPr/>
            </w:rPrChange>
          </w:rPr>
          <w:t xml:space="preserve"> un </w:t>
        </w:r>
        <w:r w:rsidRPr="00BD6BA1">
          <w:rPr>
            <w:b/>
            <w:szCs w:val="24"/>
            <w:rPrChange w:id="2771" w:author="Belisle, Pierre" w:date="2021-02-09T14:45:00Z">
              <w:rPr>
                <w:b/>
              </w:rPr>
            </w:rPrChange>
          </w:rPr>
          <w:t>Message</w:t>
        </w:r>
      </w:ins>
      <w:ins w:id="2772" w:author="Belisle, Pierre" w:date="2021-02-10T11:03:00Z">
        <w:r w:rsidR="00197A5B">
          <w:rPr>
            <w:szCs w:val="24"/>
          </w:rPr>
          <w:t xml:space="preserve"> et</w:t>
        </w:r>
      </w:ins>
      <w:ins w:id="2773" w:author="Belisle, Pierre" w:date="2021-02-09T14:30:00Z">
        <w:r w:rsidRPr="00BD6BA1">
          <w:rPr>
            <w:szCs w:val="24"/>
            <w:rPrChange w:id="2774" w:author="Belisle, Pierre" w:date="2021-02-09T14:45:00Z">
              <w:rPr/>
            </w:rPrChange>
          </w:rPr>
          <w:t xml:space="preserve"> utilis</w:t>
        </w:r>
      </w:ins>
      <w:ins w:id="2775" w:author="Belisle, Pierre" w:date="2021-02-10T11:03:00Z">
        <w:r w:rsidR="00197A5B">
          <w:rPr>
            <w:szCs w:val="24"/>
          </w:rPr>
          <w:t>e</w:t>
        </w:r>
      </w:ins>
      <w:ins w:id="2776" w:author="Belisle, Pierre" w:date="2021-02-09T14:30:00Z">
        <w:r w:rsidRPr="00BD6BA1">
          <w:rPr>
            <w:szCs w:val="24"/>
            <w:rPrChange w:id="2777" w:author="Belisle, Pierre" w:date="2021-02-09T14:45:00Z">
              <w:rPr/>
            </w:rPrChange>
          </w:rPr>
          <w:t xml:space="preserve"> </w:t>
        </w:r>
        <w:proofErr w:type="spellStart"/>
        <w:r w:rsidRPr="00BD6BA1">
          <w:rPr>
            <w:b/>
            <w:szCs w:val="24"/>
            <w:rPrChange w:id="2778" w:author="Belisle, Pierre" w:date="2021-02-09T14:45:00Z">
              <w:rPr>
                <w:b/>
              </w:rPr>
            </w:rPrChange>
          </w:rPr>
          <w:t>GestionnaireScenario</w:t>
        </w:r>
        <w:r w:rsidRPr="00BD6BA1">
          <w:rPr>
            <w:szCs w:val="24"/>
            <w:rPrChange w:id="2779" w:author="Belisle, Pierre" w:date="2021-02-09T14:45:00Z">
              <w:rPr/>
            </w:rPrChange>
          </w:rPr>
          <w:t>.obtenirMessage</w:t>
        </w:r>
        <w:proofErr w:type="spellEnd"/>
        <w:r w:rsidRPr="00BD6BA1">
          <w:rPr>
            <w:szCs w:val="24"/>
            <w:rPrChange w:id="2780" w:author="Belisle, Pierre" w:date="2021-02-09T14:45:00Z">
              <w:rPr/>
            </w:rPrChange>
          </w:rPr>
          <w:t>(</w:t>
        </w:r>
        <w:proofErr w:type="spellStart"/>
        <w:r w:rsidRPr="00BD6BA1">
          <w:rPr>
            <w:szCs w:val="24"/>
            <w:rPrChange w:id="2781" w:author="Belisle, Pierre" w:date="2021-02-09T14:45:00Z">
              <w:rPr/>
            </w:rPrChange>
          </w:rPr>
          <w:t>numeroLocal</w:t>
        </w:r>
        <w:proofErr w:type="spellEnd"/>
        <w:r w:rsidRPr="00BD6BA1">
          <w:rPr>
            <w:szCs w:val="24"/>
            <w:rPrChange w:id="2782" w:author="Belisle, Pierre" w:date="2021-02-09T14:45:00Z">
              <w:rPr/>
            </w:rPrChange>
          </w:rPr>
          <w:t>), pour obtenir un message aléatoire.</w:t>
        </w:r>
      </w:ins>
    </w:p>
    <w:p w14:paraId="5E4CB6B4" w14:textId="0BDB7D21" w:rsidR="005B2E6A" w:rsidRPr="00BD6BA1" w:rsidRDefault="005B2E6A" w:rsidP="005B2E6A">
      <w:pPr>
        <w:numPr>
          <w:ilvl w:val="1"/>
          <w:numId w:val="26"/>
        </w:numPr>
        <w:rPr>
          <w:ins w:id="2783" w:author="Belisle, Pierre" w:date="2021-02-09T14:30:00Z"/>
          <w:szCs w:val="24"/>
          <w:rPrChange w:id="2784" w:author="Belisle, Pierre" w:date="2021-02-09T14:45:00Z">
            <w:rPr>
              <w:ins w:id="2785" w:author="Belisle, Pierre" w:date="2021-02-09T14:30:00Z"/>
            </w:rPr>
          </w:rPrChange>
        </w:rPr>
      </w:pPr>
      <w:proofErr w:type="gramStart"/>
      <w:ins w:id="2786" w:author="Belisle, Pierre" w:date="2021-02-09T14:30:00Z">
        <w:r w:rsidRPr="00BD6BA1">
          <w:rPr>
            <w:szCs w:val="24"/>
            <w:rPrChange w:id="2787" w:author="Belisle, Pierre" w:date="2021-02-09T14:45:00Z">
              <w:rPr/>
            </w:rPrChange>
          </w:rPr>
          <w:t>la</w:t>
        </w:r>
        <w:proofErr w:type="gramEnd"/>
        <w:r w:rsidRPr="00BD6BA1">
          <w:rPr>
            <w:szCs w:val="24"/>
            <w:rPrChange w:id="2788" w:author="Belisle, Pierre" w:date="2021-02-09T14:45:00Z">
              <w:rPr/>
            </w:rPrChange>
          </w:rPr>
          <w:t xml:space="preserve"> méthode </w:t>
        </w:r>
        <w:r w:rsidRPr="00BD6BA1">
          <w:rPr>
            <w:b/>
            <w:szCs w:val="24"/>
            <w:rPrChange w:id="2789" w:author="Belisle, Pierre" w:date="2021-02-09T14:45:00Z">
              <w:rPr>
                <w:b/>
              </w:rPr>
            </w:rPrChange>
          </w:rPr>
          <w:t>Cellulaire</w:t>
        </w:r>
      </w:ins>
      <w:ins w:id="2790" w:author="Belisle, Pierre" w:date="2021-02-10T11:04:00Z">
        <w:r w:rsidR="008B0812">
          <w:rPr>
            <w:b/>
            <w:szCs w:val="24"/>
          </w:rPr>
          <w:t> ::</w:t>
        </w:r>
        <w:r w:rsidR="008B0812" w:rsidRPr="008B0812">
          <w:rPr>
            <w:bCs/>
            <w:szCs w:val="24"/>
            <w:rPrChange w:id="2791" w:author="Belisle, Pierre" w:date="2021-02-10T11:04:00Z">
              <w:rPr>
                <w:b/>
                <w:szCs w:val="24"/>
              </w:rPr>
            </w:rPrChange>
          </w:rPr>
          <w:t>appeler</w:t>
        </w:r>
      </w:ins>
      <w:ins w:id="2792" w:author="Belisle, Pierre" w:date="2021-02-10T11:05:00Z">
        <w:r w:rsidR="008B0812">
          <w:rPr>
            <w:szCs w:val="24"/>
          </w:rPr>
          <w:t>()</w:t>
        </w:r>
      </w:ins>
      <w:ins w:id="2793" w:author="Belisle, Pierre" w:date="2021-02-09T14:30:00Z">
        <w:r w:rsidRPr="00BD6BA1">
          <w:rPr>
            <w:szCs w:val="24"/>
            <w:rPrChange w:id="2794" w:author="Belisle, Pierre" w:date="2021-02-09T14:45:00Z">
              <w:rPr/>
            </w:rPrChange>
          </w:rPr>
          <w:t xml:space="preserve"> appel</w:t>
        </w:r>
      </w:ins>
      <w:ins w:id="2795" w:author="Belisle, Pierre" w:date="2021-02-10T11:04:00Z">
        <w:r w:rsidR="008B0812">
          <w:rPr>
            <w:szCs w:val="24"/>
          </w:rPr>
          <w:t>le</w:t>
        </w:r>
      </w:ins>
      <w:ins w:id="2796" w:author="Belisle, Pierre" w:date="2021-02-09T14:30:00Z">
        <w:r w:rsidRPr="00BD6BA1">
          <w:rPr>
            <w:szCs w:val="24"/>
            <w:rPrChange w:id="2797" w:author="Belisle, Pierre" w:date="2021-02-09T14:45:00Z">
              <w:rPr/>
            </w:rPrChange>
          </w:rPr>
          <w:t xml:space="preserve"> </w:t>
        </w:r>
      </w:ins>
      <w:ins w:id="2798" w:author="Belisle, Pierre" w:date="2021-02-10T11:04:00Z">
        <w:r w:rsidR="008B0812">
          <w:rPr>
            <w:szCs w:val="24"/>
          </w:rPr>
          <w:t>la</w:t>
        </w:r>
      </w:ins>
      <w:ins w:id="2799" w:author="Belisle, Pierre" w:date="2021-02-09T14:30:00Z">
        <w:r w:rsidRPr="00BD6BA1">
          <w:rPr>
            <w:szCs w:val="24"/>
            <w:rPrChange w:id="2800" w:author="Belisle, Pierre" w:date="2021-02-09T14:45:00Z">
              <w:rPr/>
            </w:rPrChange>
          </w:rPr>
          <w:t xml:space="preserve"> méthode </w:t>
        </w:r>
        <w:r w:rsidRPr="00BD6BA1">
          <w:rPr>
            <w:b/>
            <w:szCs w:val="24"/>
            <w:rPrChange w:id="2801" w:author="Belisle, Pierre" w:date="2021-02-09T14:45:00Z">
              <w:rPr>
                <w:b/>
              </w:rPr>
            </w:rPrChange>
          </w:rPr>
          <w:t>Antenne</w:t>
        </w:r>
        <w:r w:rsidRPr="00BD6BA1">
          <w:rPr>
            <w:szCs w:val="24"/>
            <w:rPrChange w:id="2802" w:author="Belisle, Pierre" w:date="2021-02-09T14:45:00Z">
              <w:rPr/>
            </w:rPrChange>
          </w:rPr>
          <w:t>::envoyer</w:t>
        </w:r>
      </w:ins>
      <w:ins w:id="2803" w:author="Belisle, Pierre" w:date="2021-02-10T11:04:00Z">
        <w:r w:rsidR="00C15869">
          <w:rPr>
            <w:szCs w:val="24"/>
          </w:rPr>
          <w:t>()</w:t>
        </w:r>
      </w:ins>
    </w:p>
    <w:p w14:paraId="400A0935" w14:textId="2E082CDE" w:rsidR="005B2E6A" w:rsidRPr="00BD6BA1" w:rsidRDefault="005B2E6A" w:rsidP="005B2E6A">
      <w:pPr>
        <w:numPr>
          <w:ilvl w:val="1"/>
          <w:numId w:val="26"/>
        </w:numPr>
        <w:rPr>
          <w:ins w:id="2804" w:author="Belisle, Pierre" w:date="2021-02-09T14:30:00Z"/>
          <w:szCs w:val="24"/>
          <w:rPrChange w:id="2805" w:author="Belisle, Pierre" w:date="2021-02-09T14:45:00Z">
            <w:rPr>
              <w:ins w:id="2806" w:author="Belisle, Pierre" w:date="2021-02-09T14:30:00Z"/>
            </w:rPr>
          </w:rPrChange>
        </w:rPr>
      </w:pPr>
      <w:proofErr w:type="gramStart"/>
      <w:ins w:id="2807" w:author="Belisle, Pierre" w:date="2021-02-09T14:30:00Z">
        <w:r w:rsidRPr="00BD6BA1">
          <w:rPr>
            <w:szCs w:val="24"/>
            <w:rPrChange w:id="2808" w:author="Belisle, Pierre" w:date="2021-02-09T14:45:00Z">
              <w:rPr/>
            </w:rPrChange>
          </w:rPr>
          <w:t>la</w:t>
        </w:r>
        <w:proofErr w:type="gramEnd"/>
        <w:r w:rsidRPr="00BD6BA1">
          <w:rPr>
            <w:szCs w:val="24"/>
            <w:rPrChange w:id="2809" w:author="Belisle, Pierre" w:date="2021-02-09T14:45:00Z">
              <w:rPr/>
            </w:rPrChange>
          </w:rPr>
          <w:t xml:space="preserve"> méthode </w:t>
        </w:r>
        <w:r w:rsidRPr="00BD6BA1">
          <w:rPr>
            <w:b/>
            <w:szCs w:val="24"/>
            <w:rPrChange w:id="2810" w:author="Belisle, Pierre" w:date="2021-02-09T14:45:00Z">
              <w:rPr>
                <w:b/>
              </w:rPr>
            </w:rPrChange>
          </w:rPr>
          <w:t>Antenne</w:t>
        </w:r>
        <w:r w:rsidRPr="00BD6BA1">
          <w:rPr>
            <w:szCs w:val="24"/>
            <w:rPrChange w:id="2811" w:author="Belisle, Pierre" w:date="2021-02-09T14:45:00Z">
              <w:rPr/>
            </w:rPrChange>
          </w:rPr>
          <w:t>::envoyer</w:t>
        </w:r>
      </w:ins>
      <w:ins w:id="2812" w:author="Belisle, Pierre" w:date="2021-02-10T11:04:00Z">
        <w:r w:rsidR="008B0812">
          <w:rPr>
            <w:szCs w:val="24"/>
          </w:rPr>
          <w:t>()</w:t>
        </w:r>
      </w:ins>
      <w:ins w:id="2813" w:author="Belisle, Pierre" w:date="2021-02-09T14:30:00Z">
        <w:r w:rsidRPr="00BD6BA1">
          <w:rPr>
            <w:szCs w:val="24"/>
            <w:rPrChange w:id="2814" w:author="Belisle, Pierre" w:date="2021-02-09T14:45:00Z">
              <w:rPr/>
            </w:rPrChange>
          </w:rPr>
          <w:t xml:space="preserve"> appelle la méthode </w:t>
        </w:r>
        <w:proofErr w:type="spellStart"/>
        <w:r w:rsidRPr="00BD6BA1">
          <w:rPr>
            <w:szCs w:val="24"/>
            <w:rPrChange w:id="2815" w:author="Belisle, Pierre" w:date="2021-02-09T14:45:00Z">
              <w:rPr/>
            </w:rPrChange>
          </w:rPr>
          <w:t>GestionnaireReseau</w:t>
        </w:r>
        <w:proofErr w:type="spellEnd"/>
        <w:r w:rsidRPr="00BD6BA1">
          <w:rPr>
            <w:szCs w:val="24"/>
            <w:rPrChange w:id="2816" w:author="Belisle, Pierre" w:date="2021-02-09T14:45:00Z">
              <w:rPr/>
            </w:rPrChange>
          </w:rPr>
          <w:t>::</w:t>
        </w:r>
        <w:proofErr w:type="spellStart"/>
        <w:r w:rsidRPr="00BD6BA1">
          <w:rPr>
            <w:szCs w:val="24"/>
            <w:rPrChange w:id="2817" w:author="Belisle, Pierre" w:date="2021-02-09T14:45:00Z">
              <w:rPr/>
            </w:rPrChange>
          </w:rPr>
          <w:t>relayerMessage</w:t>
        </w:r>
      </w:ins>
      <w:proofErr w:type="spellEnd"/>
      <w:ins w:id="2818" w:author="Belisle, Pierre" w:date="2021-02-10T11:05:00Z">
        <w:r w:rsidR="008B0812">
          <w:rPr>
            <w:szCs w:val="24"/>
          </w:rPr>
          <w:t>()</w:t>
        </w:r>
      </w:ins>
    </w:p>
    <w:p w14:paraId="5C100CB8" w14:textId="56D85E72" w:rsidR="005B2E6A" w:rsidRPr="00BD6BA1" w:rsidRDefault="005B2E6A" w:rsidP="005B2E6A">
      <w:pPr>
        <w:numPr>
          <w:ilvl w:val="1"/>
          <w:numId w:val="26"/>
        </w:numPr>
        <w:rPr>
          <w:ins w:id="2819" w:author="Belisle, Pierre" w:date="2021-02-09T14:30:00Z"/>
          <w:szCs w:val="24"/>
          <w:rPrChange w:id="2820" w:author="Belisle, Pierre" w:date="2021-02-09T14:45:00Z">
            <w:rPr>
              <w:ins w:id="2821" w:author="Belisle, Pierre" w:date="2021-02-09T14:30:00Z"/>
            </w:rPr>
          </w:rPrChange>
        </w:rPr>
      </w:pPr>
      <w:proofErr w:type="gramStart"/>
      <w:ins w:id="2822" w:author="Belisle, Pierre" w:date="2021-02-09T14:30:00Z">
        <w:r w:rsidRPr="00BD6BA1">
          <w:rPr>
            <w:szCs w:val="24"/>
            <w:rPrChange w:id="2823" w:author="Belisle, Pierre" w:date="2021-02-09T14:45:00Z">
              <w:rPr/>
            </w:rPrChange>
          </w:rPr>
          <w:t>la</w:t>
        </w:r>
        <w:proofErr w:type="gramEnd"/>
        <w:r w:rsidRPr="00BD6BA1">
          <w:rPr>
            <w:szCs w:val="24"/>
            <w:rPrChange w:id="2824" w:author="Belisle, Pierre" w:date="2021-02-09T14:45:00Z">
              <w:rPr/>
            </w:rPrChange>
          </w:rPr>
          <w:t xml:space="preserve"> méthode </w:t>
        </w:r>
        <w:proofErr w:type="spellStart"/>
        <w:r w:rsidRPr="00BD6BA1">
          <w:rPr>
            <w:szCs w:val="24"/>
            <w:rPrChange w:id="2825" w:author="Belisle, Pierre" w:date="2021-02-09T14:45:00Z">
              <w:rPr/>
            </w:rPrChange>
          </w:rPr>
          <w:t>relayerMessage</w:t>
        </w:r>
      </w:ins>
      <w:proofErr w:type="spellEnd"/>
      <w:ins w:id="2826" w:author="Belisle, Pierre" w:date="2021-02-10T11:05:00Z">
        <w:r w:rsidR="008B0812">
          <w:rPr>
            <w:szCs w:val="24"/>
          </w:rPr>
          <w:t>()</w:t>
        </w:r>
      </w:ins>
      <w:ins w:id="2827" w:author="Belisle, Pierre" w:date="2021-02-09T14:30:00Z">
        <w:r w:rsidRPr="00BD6BA1">
          <w:rPr>
            <w:szCs w:val="24"/>
            <w:rPrChange w:id="2828" w:author="Belisle, Pierre" w:date="2021-02-09T14:45:00Z">
              <w:rPr/>
            </w:rPrChange>
          </w:rPr>
          <w:t xml:space="preserve"> utilise le registre de connexions pour déterminer l’antenne destination, puis appel</w:t>
        </w:r>
      </w:ins>
      <w:ins w:id="2829" w:author="Belisle, Pierre" w:date="2021-02-10T11:05:00Z">
        <w:r w:rsidR="008B0812">
          <w:rPr>
            <w:szCs w:val="24"/>
          </w:rPr>
          <w:t>le</w:t>
        </w:r>
      </w:ins>
      <w:ins w:id="2830" w:author="Belisle, Pierre" w:date="2021-02-09T14:30:00Z">
        <w:r w:rsidRPr="00BD6BA1">
          <w:rPr>
            <w:szCs w:val="24"/>
            <w:rPrChange w:id="2831" w:author="Belisle, Pierre" w:date="2021-02-09T14:45:00Z">
              <w:rPr/>
            </w:rPrChange>
          </w:rPr>
          <w:t xml:space="preserve"> Antenne::recevoir</w:t>
        </w:r>
      </w:ins>
      <w:ins w:id="2832" w:author="Belisle, Pierre" w:date="2021-02-10T11:05:00Z">
        <w:r w:rsidR="008B0812">
          <w:rPr>
            <w:szCs w:val="24"/>
          </w:rPr>
          <w:t>()</w:t>
        </w:r>
      </w:ins>
    </w:p>
    <w:p w14:paraId="6EC4E035" w14:textId="260ADE86" w:rsidR="005B2E6A" w:rsidRPr="00BD6BA1" w:rsidRDefault="008B0812" w:rsidP="005B2E6A">
      <w:pPr>
        <w:numPr>
          <w:ilvl w:val="1"/>
          <w:numId w:val="26"/>
        </w:numPr>
        <w:rPr>
          <w:ins w:id="2833" w:author="Belisle, Pierre" w:date="2021-02-09T14:30:00Z"/>
          <w:szCs w:val="24"/>
          <w:rPrChange w:id="2834" w:author="Belisle, Pierre" w:date="2021-02-09T14:45:00Z">
            <w:rPr>
              <w:ins w:id="2835" w:author="Belisle, Pierre" w:date="2021-02-09T14:30:00Z"/>
            </w:rPr>
          </w:rPrChange>
        </w:rPr>
      </w:pPr>
      <w:proofErr w:type="gramStart"/>
      <w:ins w:id="2836" w:author="Belisle, Pierre" w:date="2021-02-10T11:05:00Z">
        <w:r>
          <w:rPr>
            <w:szCs w:val="24"/>
          </w:rPr>
          <w:t>la</w:t>
        </w:r>
        <w:proofErr w:type="gramEnd"/>
        <w:r>
          <w:rPr>
            <w:szCs w:val="24"/>
          </w:rPr>
          <w:t xml:space="preserve"> méthode </w:t>
        </w:r>
      </w:ins>
      <w:ins w:id="2837" w:author="Belisle, Pierre" w:date="2021-02-09T14:30:00Z">
        <w:r w:rsidR="005B2E6A" w:rsidRPr="00BD6BA1">
          <w:rPr>
            <w:szCs w:val="24"/>
            <w:rPrChange w:id="2838" w:author="Belisle, Pierre" w:date="2021-02-09T14:45:00Z">
              <w:rPr/>
            </w:rPrChange>
          </w:rPr>
          <w:t>Antenne::recevoir</w:t>
        </w:r>
      </w:ins>
      <w:ins w:id="2839" w:author="Belisle, Pierre" w:date="2021-02-10T11:05:00Z">
        <w:r>
          <w:rPr>
            <w:szCs w:val="24"/>
          </w:rPr>
          <w:t>()</w:t>
        </w:r>
      </w:ins>
      <w:ins w:id="2840" w:author="Belisle, Pierre" w:date="2021-02-09T14:30:00Z">
        <w:r w:rsidR="005B2E6A" w:rsidRPr="00BD6BA1">
          <w:rPr>
            <w:szCs w:val="24"/>
            <w:rPrChange w:id="2841" w:author="Belisle, Pierre" w:date="2021-02-09T14:45:00Z">
              <w:rPr/>
            </w:rPrChange>
          </w:rPr>
          <w:t xml:space="preserve"> trouve le Cellulaire</w:t>
        </w:r>
      </w:ins>
      <w:ins w:id="2842" w:author="Belisle, Pierre" w:date="2021-02-10T11:05:00Z">
        <w:r>
          <w:rPr>
            <w:szCs w:val="24"/>
          </w:rPr>
          <w:t xml:space="preserve"> </w:t>
        </w:r>
      </w:ins>
      <w:ins w:id="2843" w:author="Belisle, Pierre" w:date="2021-02-09T14:30:00Z">
        <w:r w:rsidR="005B2E6A" w:rsidRPr="00BD6BA1">
          <w:rPr>
            <w:szCs w:val="24"/>
            <w:rPrChange w:id="2844" w:author="Belisle, Pierre" w:date="2021-02-09T14:45:00Z">
              <w:rPr/>
            </w:rPrChange>
          </w:rPr>
          <w:t>puis appelle Cellulaire::recevoir</w:t>
        </w:r>
      </w:ins>
      <w:ins w:id="2845" w:author="Belisle, Pierre" w:date="2021-02-10T11:05:00Z">
        <w:r>
          <w:rPr>
            <w:szCs w:val="24"/>
          </w:rPr>
          <w:t>()</w:t>
        </w:r>
      </w:ins>
    </w:p>
    <w:p w14:paraId="7E6E32F1" w14:textId="0A0790B3" w:rsidR="005B2E6A" w:rsidRPr="00E009E6" w:rsidRDefault="005B2E6A" w:rsidP="005B2E6A">
      <w:pPr>
        <w:numPr>
          <w:ilvl w:val="1"/>
          <w:numId w:val="26"/>
        </w:numPr>
        <w:rPr>
          <w:ins w:id="2846" w:author="Belisle, Pierre" w:date="2021-02-09T14:30:00Z"/>
          <w:szCs w:val="24"/>
          <w:rPrChange w:id="2847" w:author="Belisle, Pierre" w:date="2021-02-10T10:56:00Z">
            <w:rPr>
              <w:ins w:id="2848" w:author="Belisle, Pierre" w:date="2021-02-09T14:30:00Z"/>
            </w:rPr>
          </w:rPrChange>
        </w:rPr>
        <w:pPrChange w:id="2849" w:author="Belisle, Pierre" w:date="2021-02-10T10:56:00Z">
          <w:pPr/>
        </w:pPrChange>
      </w:pPr>
      <w:proofErr w:type="gramStart"/>
      <w:ins w:id="2850" w:author="Belisle, Pierre" w:date="2021-02-09T14:30:00Z">
        <w:r w:rsidRPr="00BD6BA1">
          <w:rPr>
            <w:szCs w:val="24"/>
            <w:rPrChange w:id="2851" w:author="Belisle, Pierre" w:date="2021-02-09T14:45:00Z">
              <w:rPr/>
            </w:rPrChange>
          </w:rPr>
          <w:t>Cellulaire::</w:t>
        </w:r>
        <w:proofErr w:type="gramEnd"/>
        <w:r w:rsidRPr="00BD6BA1">
          <w:rPr>
            <w:szCs w:val="24"/>
            <w:rPrChange w:id="2852" w:author="Belisle, Pierre" w:date="2021-02-09T14:45:00Z">
              <w:rPr/>
            </w:rPrChange>
          </w:rPr>
          <w:t>recevoir peut affiche</w:t>
        </w:r>
      </w:ins>
      <w:ins w:id="2853" w:author="Belisle, Pierre" w:date="2021-02-10T11:05:00Z">
        <w:r w:rsidR="008B0812">
          <w:rPr>
            <w:szCs w:val="24"/>
          </w:rPr>
          <w:t>r</w:t>
        </w:r>
      </w:ins>
      <w:ins w:id="2854" w:author="Belisle, Pierre" w:date="2021-02-09T14:30:00Z">
        <w:r w:rsidRPr="00BD6BA1">
          <w:rPr>
            <w:szCs w:val="24"/>
            <w:rPrChange w:id="2855" w:author="Belisle, Pierre" w:date="2021-02-09T14:45:00Z">
              <w:rPr/>
            </w:rPrChange>
          </w:rPr>
          <w:t xml:space="preserve"> le message à l’écran pour fin de déverminage</w:t>
        </w:r>
      </w:ins>
    </w:p>
    <w:p w14:paraId="64A53EAF" w14:textId="77777777" w:rsidR="005B2E6A" w:rsidRPr="00BD6BA1" w:rsidRDefault="005B2E6A" w:rsidP="00C5565A">
      <w:pPr>
        <w:pBdr>
          <w:top w:val="single" w:sz="4" w:space="1" w:color="auto"/>
          <w:left w:val="single" w:sz="4" w:space="4" w:color="auto"/>
          <w:bottom w:val="single" w:sz="4" w:space="1" w:color="auto"/>
          <w:right w:val="single" w:sz="4" w:space="4" w:color="auto"/>
        </w:pBdr>
        <w:spacing w:before="120"/>
        <w:rPr>
          <w:ins w:id="2856" w:author="Belisle, Pierre" w:date="2021-02-09T14:30:00Z"/>
          <w:szCs w:val="24"/>
          <w:highlight w:val="yellow"/>
          <w:rPrChange w:id="2857" w:author="Belisle, Pierre" w:date="2021-02-09T14:45:00Z">
            <w:rPr>
              <w:ins w:id="2858" w:author="Belisle, Pierre" w:date="2021-02-09T14:30:00Z"/>
              <w:highlight w:val="yellow"/>
            </w:rPr>
          </w:rPrChange>
        </w:rPr>
        <w:pPrChange w:id="2859" w:author="Belisle, Pierre" w:date="2021-02-10T11:06:00Z">
          <w:pPr/>
        </w:pPrChange>
      </w:pPr>
      <w:ins w:id="2860" w:author="Belisle, Pierre" w:date="2021-02-09T14:30:00Z">
        <w:r w:rsidRPr="00BD6BA1">
          <w:rPr>
            <w:szCs w:val="24"/>
            <w:rPrChange w:id="2861" w:author="Belisle, Pierre" w:date="2021-02-09T14:45:00Z">
              <w:rPr/>
            </w:rPrChange>
          </w:rPr>
          <w:t>Pour valider, changer les valeurs des constantes pour avoir 2 Cellulaires, et plusieurs antennes. Valider qu’une connexion est créée et établie entre les cellulaires en affichant des messages dans les méthodes qui s’exécutent dans les différentes classes de la chaîne.</w:t>
        </w:r>
      </w:ins>
    </w:p>
    <w:p w14:paraId="3262B896" w14:textId="752B98BD" w:rsidR="005B2E6A" w:rsidRPr="00BD6BA1" w:rsidRDefault="00EE1AFC" w:rsidP="005B2E6A">
      <w:pPr>
        <w:pStyle w:val="Titre3"/>
        <w:rPr>
          <w:ins w:id="2862" w:author="Belisle, Pierre" w:date="2021-02-09T14:30:00Z"/>
          <w:rPrChange w:id="2863" w:author="Belisle, Pierre" w:date="2021-02-09T14:45:00Z">
            <w:rPr>
              <w:ins w:id="2864" w:author="Belisle, Pierre" w:date="2021-02-09T14:30:00Z"/>
            </w:rPr>
          </w:rPrChange>
        </w:rPr>
      </w:pPr>
      <w:ins w:id="2865" w:author="Belisle, Pierre" w:date="2021-02-09T14:44:00Z">
        <w:r w:rsidRPr="00BD6BA1">
          <w:rPr>
            <w:rPrChange w:id="2866" w:author="Belisle, Pierre" w:date="2021-02-09T14:45:00Z">
              <w:rPr/>
            </w:rPrChange>
          </w:rPr>
          <w:t>6</w:t>
        </w:r>
      </w:ins>
      <w:ins w:id="2867" w:author="Belisle, Pierre" w:date="2021-02-09T14:30:00Z">
        <w:r w:rsidR="005B2E6A" w:rsidRPr="00BD6BA1">
          <w:rPr>
            <w:rPrChange w:id="2868" w:author="Belisle, Pierre" w:date="2021-02-09T14:45:00Z">
              <w:rPr/>
            </w:rPrChange>
          </w:rPr>
          <w:t>.5 - Étape 5 - Raccrocher</w:t>
        </w:r>
      </w:ins>
    </w:p>
    <w:p w14:paraId="10501362" w14:textId="77777777" w:rsidR="005B2E6A" w:rsidRPr="00BD6BA1" w:rsidRDefault="005B2E6A" w:rsidP="005B2E6A">
      <w:pPr>
        <w:rPr>
          <w:ins w:id="2869" w:author="Belisle, Pierre" w:date="2021-02-09T14:30:00Z"/>
          <w:szCs w:val="24"/>
          <w:rPrChange w:id="2870" w:author="Belisle, Pierre" w:date="2021-02-09T14:45:00Z">
            <w:rPr>
              <w:ins w:id="2871" w:author="Belisle, Pierre" w:date="2021-02-09T14:30:00Z"/>
            </w:rPr>
          </w:rPrChange>
        </w:rPr>
      </w:pPr>
      <w:ins w:id="2872" w:author="Belisle, Pierre" w:date="2021-02-09T14:30:00Z">
        <w:r w:rsidRPr="00BD6BA1">
          <w:rPr>
            <w:szCs w:val="24"/>
            <w:rPrChange w:id="2873" w:author="Belisle, Pierre" w:date="2021-02-09T14:45:00Z">
              <w:rPr/>
            </w:rPrChange>
          </w:rPr>
          <w:t>À ce moment-ci, vous devriez avoir une idée de comment le réseau fonctionne. Pour terminer un appel, suivre le chemin suivant:</w:t>
        </w:r>
      </w:ins>
    </w:p>
    <w:p w14:paraId="6B04559D" w14:textId="77777777" w:rsidR="005B2E6A" w:rsidRPr="00BD6BA1" w:rsidRDefault="005B2E6A" w:rsidP="005B2E6A">
      <w:pPr>
        <w:numPr>
          <w:ilvl w:val="0"/>
          <w:numId w:val="28"/>
        </w:numPr>
        <w:rPr>
          <w:ins w:id="2874" w:author="Belisle, Pierre" w:date="2021-02-09T14:30:00Z"/>
          <w:szCs w:val="24"/>
          <w:rPrChange w:id="2875" w:author="Belisle, Pierre" w:date="2021-02-09T14:45:00Z">
            <w:rPr>
              <w:ins w:id="2876" w:author="Belisle, Pierre" w:date="2021-02-09T14:30:00Z"/>
            </w:rPr>
          </w:rPrChange>
        </w:rPr>
      </w:pPr>
      <w:proofErr w:type="gramStart"/>
      <w:ins w:id="2877" w:author="Belisle, Pierre" w:date="2021-02-09T14:30:00Z">
        <w:r w:rsidRPr="00BD6BA1">
          <w:rPr>
            <w:szCs w:val="24"/>
            <w:rPrChange w:id="2878" w:author="Belisle, Pierre" w:date="2021-02-09T14:45:00Z">
              <w:rPr/>
            </w:rPrChange>
          </w:rPr>
          <w:t>Cellulaire::</w:t>
        </w:r>
        <w:proofErr w:type="spellStart"/>
        <w:proofErr w:type="gramEnd"/>
        <w:r w:rsidRPr="00BD6BA1">
          <w:rPr>
            <w:szCs w:val="24"/>
            <w:rPrChange w:id="2879" w:author="Belisle, Pierre" w:date="2021-02-09T14:45:00Z">
              <w:rPr/>
            </w:rPrChange>
          </w:rPr>
          <w:t>finAppelLocal</w:t>
        </w:r>
        <w:proofErr w:type="spellEnd"/>
      </w:ins>
    </w:p>
    <w:p w14:paraId="20555F06" w14:textId="77777777" w:rsidR="005B2E6A" w:rsidRPr="00BD6BA1" w:rsidRDefault="005B2E6A" w:rsidP="005B2E6A">
      <w:pPr>
        <w:numPr>
          <w:ilvl w:val="0"/>
          <w:numId w:val="28"/>
        </w:numPr>
        <w:rPr>
          <w:ins w:id="2880" w:author="Belisle, Pierre" w:date="2021-02-09T14:30:00Z"/>
          <w:szCs w:val="24"/>
          <w:rPrChange w:id="2881" w:author="Belisle, Pierre" w:date="2021-02-09T14:45:00Z">
            <w:rPr>
              <w:ins w:id="2882" w:author="Belisle, Pierre" w:date="2021-02-09T14:30:00Z"/>
            </w:rPr>
          </w:rPrChange>
        </w:rPr>
      </w:pPr>
      <w:proofErr w:type="gramStart"/>
      <w:ins w:id="2883" w:author="Belisle, Pierre" w:date="2021-02-09T14:30:00Z">
        <w:r w:rsidRPr="00BD6BA1">
          <w:rPr>
            <w:szCs w:val="24"/>
            <w:rPrChange w:id="2884" w:author="Belisle, Pierre" w:date="2021-02-09T14:45:00Z">
              <w:rPr/>
            </w:rPrChange>
          </w:rPr>
          <w:t>Antenne::</w:t>
        </w:r>
        <w:proofErr w:type="spellStart"/>
        <w:proofErr w:type="gramEnd"/>
        <w:r w:rsidRPr="00BD6BA1">
          <w:rPr>
            <w:szCs w:val="24"/>
            <w:rPrChange w:id="2885" w:author="Belisle, Pierre" w:date="2021-02-09T14:45:00Z">
              <w:rPr/>
            </w:rPrChange>
          </w:rPr>
          <w:t>finAppelLocal</w:t>
        </w:r>
        <w:proofErr w:type="spellEnd"/>
      </w:ins>
    </w:p>
    <w:p w14:paraId="062B2DBE" w14:textId="77777777" w:rsidR="005B2E6A" w:rsidRPr="00BD6BA1" w:rsidRDefault="005B2E6A" w:rsidP="005B2E6A">
      <w:pPr>
        <w:numPr>
          <w:ilvl w:val="0"/>
          <w:numId w:val="28"/>
        </w:numPr>
        <w:rPr>
          <w:ins w:id="2886" w:author="Belisle, Pierre" w:date="2021-02-09T14:30:00Z"/>
          <w:szCs w:val="24"/>
          <w:rPrChange w:id="2887" w:author="Belisle, Pierre" w:date="2021-02-09T14:45:00Z">
            <w:rPr>
              <w:ins w:id="2888" w:author="Belisle, Pierre" w:date="2021-02-09T14:30:00Z"/>
            </w:rPr>
          </w:rPrChange>
        </w:rPr>
      </w:pPr>
      <w:proofErr w:type="spellStart"/>
      <w:proofErr w:type="gramStart"/>
      <w:ins w:id="2889" w:author="Belisle, Pierre" w:date="2021-02-09T14:30:00Z">
        <w:r w:rsidRPr="00BD6BA1">
          <w:rPr>
            <w:szCs w:val="24"/>
            <w:rPrChange w:id="2890" w:author="Belisle, Pierre" w:date="2021-02-09T14:45:00Z">
              <w:rPr/>
            </w:rPrChange>
          </w:rPr>
          <w:t>GestionnaireReseau</w:t>
        </w:r>
        <w:proofErr w:type="spellEnd"/>
        <w:r w:rsidRPr="00BD6BA1">
          <w:rPr>
            <w:szCs w:val="24"/>
            <w:rPrChange w:id="2891" w:author="Belisle, Pierre" w:date="2021-02-09T14:45:00Z">
              <w:rPr/>
            </w:rPrChange>
          </w:rPr>
          <w:t>::</w:t>
        </w:r>
        <w:proofErr w:type="spellStart"/>
        <w:proofErr w:type="gramEnd"/>
        <w:r w:rsidRPr="00BD6BA1">
          <w:rPr>
            <w:szCs w:val="24"/>
            <w:rPrChange w:id="2892" w:author="Belisle, Pierre" w:date="2021-02-09T14:45:00Z">
              <w:rPr/>
            </w:rPrChange>
          </w:rPr>
          <w:t>relayerFinAppel</w:t>
        </w:r>
        <w:proofErr w:type="spellEnd"/>
      </w:ins>
    </w:p>
    <w:p w14:paraId="41868D38" w14:textId="77777777" w:rsidR="005B2E6A" w:rsidRPr="00BD6BA1" w:rsidRDefault="005B2E6A" w:rsidP="005B2E6A">
      <w:pPr>
        <w:numPr>
          <w:ilvl w:val="0"/>
          <w:numId w:val="28"/>
        </w:numPr>
        <w:rPr>
          <w:ins w:id="2893" w:author="Belisle, Pierre" w:date="2021-02-09T14:30:00Z"/>
          <w:szCs w:val="24"/>
          <w:rPrChange w:id="2894" w:author="Belisle, Pierre" w:date="2021-02-09T14:45:00Z">
            <w:rPr>
              <w:ins w:id="2895" w:author="Belisle, Pierre" w:date="2021-02-09T14:30:00Z"/>
            </w:rPr>
          </w:rPrChange>
        </w:rPr>
      </w:pPr>
      <w:proofErr w:type="gramStart"/>
      <w:ins w:id="2896" w:author="Belisle, Pierre" w:date="2021-02-09T14:30:00Z">
        <w:r w:rsidRPr="00BD6BA1">
          <w:rPr>
            <w:szCs w:val="24"/>
            <w:rPrChange w:id="2897" w:author="Belisle, Pierre" w:date="2021-02-09T14:45:00Z">
              <w:rPr/>
            </w:rPrChange>
          </w:rPr>
          <w:t>Antenne::</w:t>
        </w:r>
        <w:proofErr w:type="spellStart"/>
        <w:proofErr w:type="gramEnd"/>
        <w:r w:rsidRPr="00BD6BA1">
          <w:rPr>
            <w:szCs w:val="24"/>
            <w:rPrChange w:id="2898" w:author="Belisle, Pierre" w:date="2021-02-09T14:45:00Z">
              <w:rPr/>
            </w:rPrChange>
          </w:rPr>
          <w:t>finAppelDistant</w:t>
        </w:r>
        <w:proofErr w:type="spellEnd"/>
      </w:ins>
    </w:p>
    <w:p w14:paraId="61E463D9" w14:textId="77777777" w:rsidR="005B2E6A" w:rsidRPr="00BD6BA1" w:rsidRDefault="005B2E6A" w:rsidP="005B2E6A">
      <w:pPr>
        <w:numPr>
          <w:ilvl w:val="0"/>
          <w:numId w:val="28"/>
        </w:numPr>
        <w:rPr>
          <w:ins w:id="2899" w:author="Belisle, Pierre" w:date="2021-02-09T14:30:00Z"/>
          <w:szCs w:val="24"/>
          <w:rPrChange w:id="2900" w:author="Belisle, Pierre" w:date="2021-02-09T14:45:00Z">
            <w:rPr>
              <w:ins w:id="2901" w:author="Belisle, Pierre" w:date="2021-02-09T14:30:00Z"/>
            </w:rPr>
          </w:rPrChange>
        </w:rPr>
      </w:pPr>
      <w:proofErr w:type="gramStart"/>
      <w:ins w:id="2902" w:author="Belisle, Pierre" w:date="2021-02-09T14:30:00Z">
        <w:r w:rsidRPr="00BD6BA1">
          <w:rPr>
            <w:szCs w:val="24"/>
            <w:rPrChange w:id="2903" w:author="Belisle, Pierre" w:date="2021-02-09T14:45:00Z">
              <w:rPr/>
            </w:rPrChange>
          </w:rPr>
          <w:t>Cellulaire::</w:t>
        </w:r>
        <w:proofErr w:type="spellStart"/>
        <w:proofErr w:type="gramEnd"/>
        <w:r w:rsidRPr="00BD6BA1">
          <w:rPr>
            <w:szCs w:val="24"/>
            <w:rPrChange w:id="2904" w:author="Belisle, Pierre" w:date="2021-02-09T14:45:00Z">
              <w:rPr/>
            </w:rPrChange>
          </w:rPr>
          <w:t>finAppelDistant</w:t>
        </w:r>
        <w:proofErr w:type="spellEnd"/>
      </w:ins>
    </w:p>
    <w:p w14:paraId="11D7791E" w14:textId="77777777" w:rsidR="005B2E6A" w:rsidRPr="00BD6BA1" w:rsidRDefault="005B2E6A" w:rsidP="005B2E6A">
      <w:pPr>
        <w:rPr>
          <w:ins w:id="2905" w:author="Belisle, Pierre" w:date="2021-02-09T14:30:00Z"/>
          <w:szCs w:val="24"/>
          <w:rPrChange w:id="2906" w:author="Belisle, Pierre" w:date="2021-02-09T14:45:00Z">
            <w:rPr>
              <w:ins w:id="2907" w:author="Belisle, Pierre" w:date="2021-02-09T14:30:00Z"/>
            </w:rPr>
          </w:rPrChange>
        </w:rPr>
      </w:pPr>
    </w:p>
    <w:p w14:paraId="5364387A" w14:textId="77777777" w:rsidR="00BB0073" w:rsidRDefault="005B2E6A" w:rsidP="00BB0073">
      <w:pPr>
        <w:rPr>
          <w:ins w:id="2908" w:author="Belisle, Pierre" w:date="2021-02-10T10:57:00Z"/>
          <w:szCs w:val="24"/>
        </w:rPr>
      </w:pPr>
      <w:ins w:id="2909" w:author="Belisle, Pierre" w:date="2021-02-09T14:30:00Z">
        <w:r w:rsidRPr="00BD6BA1">
          <w:rPr>
            <w:szCs w:val="24"/>
            <w:rPrChange w:id="2910" w:author="Belisle, Pierre" w:date="2021-02-09T14:45:00Z">
              <w:rPr/>
            </w:rPrChange>
          </w:rPr>
          <w:t>Il ne faut pas oublier d’enlever la connexion.</w:t>
        </w:r>
      </w:ins>
    </w:p>
    <w:p w14:paraId="56EE809B" w14:textId="77777777" w:rsidR="00BB0073" w:rsidRDefault="00BB0073" w:rsidP="00BB0073">
      <w:pPr>
        <w:rPr>
          <w:ins w:id="2911" w:author="Belisle, Pierre" w:date="2021-02-10T10:57:00Z"/>
          <w:szCs w:val="24"/>
        </w:rPr>
      </w:pPr>
    </w:p>
    <w:p w14:paraId="2F1477DF" w14:textId="46D79150" w:rsidR="005B2E6A" w:rsidRPr="00BD6BA1" w:rsidRDefault="005B2E6A" w:rsidP="00BB0073">
      <w:pPr>
        <w:pBdr>
          <w:top w:val="single" w:sz="4" w:space="1" w:color="auto"/>
          <w:left w:val="single" w:sz="4" w:space="4" w:color="auto"/>
          <w:bottom w:val="single" w:sz="4" w:space="1" w:color="auto"/>
          <w:right w:val="single" w:sz="4" w:space="4" w:color="auto"/>
        </w:pBdr>
        <w:rPr>
          <w:ins w:id="2912" w:author="Belisle, Pierre" w:date="2021-02-09T14:30:00Z"/>
          <w:szCs w:val="24"/>
          <w:rPrChange w:id="2913" w:author="Belisle, Pierre" w:date="2021-02-09T14:45:00Z">
            <w:rPr>
              <w:ins w:id="2914" w:author="Belisle, Pierre" w:date="2021-02-09T14:30:00Z"/>
            </w:rPr>
          </w:rPrChange>
        </w:rPr>
        <w:pPrChange w:id="2915" w:author="Belisle, Pierre" w:date="2021-02-10T10:57:00Z">
          <w:pPr/>
        </w:pPrChange>
      </w:pPr>
      <w:ins w:id="2916" w:author="Belisle, Pierre" w:date="2021-02-09T14:30:00Z">
        <w:r w:rsidRPr="00BD6BA1">
          <w:rPr>
            <w:szCs w:val="24"/>
            <w:rPrChange w:id="2917" w:author="Belisle, Pierre" w:date="2021-02-09T14:45:00Z">
              <w:rPr/>
            </w:rPrChange>
          </w:rPr>
          <w:t>Pour valider, vérifier que les cellulaires peuvent se connecter et se déconnecter à répétition.</w:t>
        </w:r>
      </w:ins>
    </w:p>
    <w:p w14:paraId="3F4761A8" w14:textId="3A829D3A" w:rsidR="005B2E6A" w:rsidRPr="00BD6BA1" w:rsidRDefault="00EE1AFC" w:rsidP="00707515">
      <w:pPr>
        <w:pStyle w:val="Titre2"/>
        <w:spacing w:before="240"/>
        <w:rPr>
          <w:ins w:id="2918" w:author="Belisle, Pierre" w:date="2021-02-09T14:30:00Z"/>
          <w:sz w:val="24"/>
          <w:szCs w:val="24"/>
          <w:rPrChange w:id="2919" w:author="Belisle, Pierre" w:date="2021-02-09T14:45:00Z">
            <w:rPr>
              <w:ins w:id="2920" w:author="Belisle, Pierre" w:date="2021-02-09T14:30:00Z"/>
            </w:rPr>
          </w:rPrChange>
        </w:rPr>
        <w:pPrChange w:id="2921" w:author="Belisle, Pierre" w:date="2021-02-10T11:31:00Z">
          <w:pPr>
            <w:pStyle w:val="Titre2"/>
          </w:pPr>
        </w:pPrChange>
      </w:pPr>
      <w:bookmarkStart w:id="2922" w:name="_bpt949ovyibq" w:colFirst="0" w:colLast="0"/>
      <w:bookmarkEnd w:id="2922"/>
      <w:ins w:id="2923" w:author="Belisle, Pierre" w:date="2021-02-09T14:44:00Z">
        <w:r w:rsidRPr="00BD6BA1">
          <w:rPr>
            <w:sz w:val="24"/>
            <w:szCs w:val="24"/>
            <w:rPrChange w:id="2924" w:author="Belisle, Pierre" w:date="2021-02-09T14:45:00Z">
              <w:rPr/>
            </w:rPrChange>
          </w:rPr>
          <w:t>7</w:t>
        </w:r>
      </w:ins>
      <w:ins w:id="2925" w:author="Belisle, Pierre" w:date="2021-02-09T14:30:00Z">
        <w:r w:rsidR="005B2E6A" w:rsidRPr="00BD6BA1">
          <w:rPr>
            <w:sz w:val="24"/>
            <w:szCs w:val="24"/>
            <w:rPrChange w:id="2926" w:author="Belisle, Pierre" w:date="2021-02-09T14:45:00Z">
              <w:rPr/>
            </w:rPrChange>
          </w:rPr>
          <w:t xml:space="preserve"> - </w:t>
        </w:r>
      </w:ins>
      <w:ins w:id="2927" w:author="Belisle, Pierre" w:date="2021-02-10T11:31:00Z">
        <w:r w:rsidR="00707515">
          <w:rPr>
            <w:sz w:val="24"/>
            <w:szCs w:val="24"/>
          </w:rPr>
          <w:t>M</w:t>
        </w:r>
      </w:ins>
      <w:ins w:id="2928" w:author="Belisle, Pierre" w:date="2021-02-09T14:30:00Z">
        <w:r w:rsidR="005B2E6A" w:rsidRPr="00BD6BA1">
          <w:rPr>
            <w:sz w:val="24"/>
            <w:szCs w:val="24"/>
            <w:rPrChange w:id="2929" w:author="Belisle, Pierre" w:date="2021-02-09T14:45:00Z">
              <w:rPr/>
            </w:rPrChange>
          </w:rPr>
          <w:t>ise en action, Cellulaire</w:t>
        </w:r>
      </w:ins>
    </w:p>
    <w:p w14:paraId="307A33FD" w14:textId="77777777" w:rsidR="005B2E6A" w:rsidRPr="00BD6BA1" w:rsidRDefault="005B2E6A" w:rsidP="005B2E6A">
      <w:pPr>
        <w:rPr>
          <w:ins w:id="2930" w:author="Belisle, Pierre" w:date="2021-02-09T14:30:00Z"/>
          <w:szCs w:val="24"/>
          <w:rPrChange w:id="2931" w:author="Belisle, Pierre" w:date="2021-02-09T14:45:00Z">
            <w:rPr>
              <w:ins w:id="2932" w:author="Belisle, Pierre" w:date="2021-02-09T14:30:00Z"/>
            </w:rPr>
          </w:rPrChange>
        </w:rPr>
      </w:pPr>
      <w:ins w:id="2933" w:author="Belisle, Pierre" w:date="2021-02-09T14:30:00Z">
        <w:r w:rsidRPr="00BD6BA1">
          <w:rPr>
            <w:szCs w:val="24"/>
            <w:rPrChange w:id="2934" w:author="Belisle, Pierre" w:date="2021-02-09T14:45:00Z">
              <w:rPr/>
            </w:rPrChange>
          </w:rPr>
          <w:t>À chaque tour, chaque cellulaire effectue les opérations suivantes:</w:t>
        </w:r>
      </w:ins>
    </w:p>
    <w:p w14:paraId="5B292F19" w14:textId="77777777" w:rsidR="005B2E6A" w:rsidRPr="00BD6BA1" w:rsidRDefault="005B2E6A" w:rsidP="005B2E6A">
      <w:pPr>
        <w:numPr>
          <w:ilvl w:val="0"/>
          <w:numId w:val="23"/>
        </w:numPr>
        <w:rPr>
          <w:ins w:id="2935" w:author="Belisle, Pierre" w:date="2021-02-09T14:30:00Z"/>
          <w:szCs w:val="24"/>
          <w:rPrChange w:id="2936" w:author="Belisle, Pierre" w:date="2021-02-09T14:45:00Z">
            <w:rPr>
              <w:ins w:id="2937" w:author="Belisle, Pierre" w:date="2021-02-09T14:30:00Z"/>
            </w:rPr>
          </w:rPrChange>
        </w:rPr>
      </w:pPr>
      <w:proofErr w:type="gramStart"/>
      <w:ins w:id="2938" w:author="Belisle, Pierre" w:date="2021-02-09T14:30:00Z">
        <w:r w:rsidRPr="00BD6BA1">
          <w:rPr>
            <w:szCs w:val="24"/>
            <w:rPrChange w:id="2939" w:author="Belisle, Pierre" w:date="2021-02-09T14:45:00Z">
              <w:rPr/>
            </w:rPrChange>
          </w:rPr>
          <w:t>se</w:t>
        </w:r>
        <w:proofErr w:type="gramEnd"/>
        <w:r w:rsidRPr="00BD6BA1">
          <w:rPr>
            <w:szCs w:val="24"/>
            <w:rPrChange w:id="2940" w:author="Belisle, Pierre" w:date="2021-02-09T14:45:00Z">
              <w:rPr/>
            </w:rPrChange>
          </w:rPr>
          <w:t xml:space="preserve"> déplace</w:t>
        </w:r>
      </w:ins>
    </w:p>
    <w:p w14:paraId="5600C924" w14:textId="4770C9D0" w:rsidR="005B2E6A" w:rsidRPr="00BD6BA1" w:rsidRDefault="005B2E6A" w:rsidP="005B2E6A">
      <w:pPr>
        <w:numPr>
          <w:ilvl w:val="0"/>
          <w:numId w:val="23"/>
        </w:numPr>
        <w:rPr>
          <w:ins w:id="2941" w:author="Belisle, Pierre" w:date="2021-02-09T14:30:00Z"/>
          <w:szCs w:val="24"/>
          <w:rPrChange w:id="2942" w:author="Belisle, Pierre" w:date="2021-02-09T14:45:00Z">
            <w:rPr>
              <w:ins w:id="2943" w:author="Belisle, Pierre" w:date="2021-02-09T14:30:00Z"/>
            </w:rPr>
          </w:rPrChange>
        </w:rPr>
      </w:pPr>
      <w:proofErr w:type="gramStart"/>
      <w:ins w:id="2944" w:author="Belisle, Pierre" w:date="2021-02-09T14:30:00Z">
        <w:r w:rsidRPr="00BD6BA1">
          <w:rPr>
            <w:szCs w:val="24"/>
            <w:rPrChange w:id="2945" w:author="Belisle, Pierre" w:date="2021-02-09T14:45:00Z">
              <w:rPr/>
            </w:rPrChange>
          </w:rPr>
          <w:t>met</w:t>
        </w:r>
        <w:proofErr w:type="gramEnd"/>
        <w:r w:rsidRPr="00BD6BA1">
          <w:rPr>
            <w:szCs w:val="24"/>
            <w:rPrChange w:id="2946" w:author="Belisle, Pierre" w:date="2021-02-09T14:45:00Z">
              <w:rPr/>
            </w:rPrChange>
          </w:rPr>
          <w:t xml:space="preserve"> à jour l’antenne connecté</w:t>
        </w:r>
      </w:ins>
      <w:ins w:id="2947" w:author="Belisle, Pierre" w:date="2021-02-10T11:44:00Z">
        <w:r w:rsidR="00F3764C">
          <w:rPr>
            <w:szCs w:val="24"/>
          </w:rPr>
          <w:t xml:space="preserve"> (quelques instructions quand même).</w:t>
        </w:r>
      </w:ins>
    </w:p>
    <w:p w14:paraId="77315BF7" w14:textId="77777777" w:rsidR="005B2E6A" w:rsidRPr="00BD6BA1" w:rsidRDefault="005B2E6A" w:rsidP="005B2E6A">
      <w:pPr>
        <w:numPr>
          <w:ilvl w:val="0"/>
          <w:numId w:val="23"/>
        </w:numPr>
        <w:rPr>
          <w:ins w:id="2948" w:author="Belisle, Pierre" w:date="2021-02-09T14:30:00Z"/>
          <w:szCs w:val="24"/>
          <w:rPrChange w:id="2949" w:author="Belisle, Pierre" w:date="2021-02-09T14:45:00Z">
            <w:rPr>
              <w:ins w:id="2950" w:author="Belisle, Pierre" w:date="2021-02-09T14:30:00Z"/>
            </w:rPr>
          </w:rPrChange>
        </w:rPr>
      </w:pPr>
      <w:proofErr w:type="gramStart"/>
      <w:ins w:id="2951" w:author="Belisle, Pierre" w:date="2021-02-09T14:30:00Z">
        <w:r w:rsidRPr="00BD6BA1">
          <w:rPr>
            <w:szCs w:val="24"/>
            <w:rPrChange w:id="2952" w:author="Belisle, Pierre" w:date="2021-02-09T14:45:00Z">
              <w:rPr/>
            </w:rPrChange>
          </w:rPr>
          <w:t>si</w:t>
        </w:r>
        <w:proofErr w:type="gramEnd"/>
        <w:r w:rsidRPr="00BD6BA1">
          <w:rPr>
            <w:szCs w:val="24"/>
            <w:rPrChange w:id="2953" w:author="Belisle, Pierre" w:date="2021-02-09T14:45:00Z">
              <w:rPr/>
            </w:rPrChange>
          </w:rPr>
          <w:t xml:space="preserve"> connecté à un autre cellulaire déjà</w:t>
        </w:r>
      </w:ins>
    </w:p>
    <w:p w14:paraId="3BA21688" w14:textId="77777777" w:rsidR="005B2E6A" w:rsidRPr="00BD6BA1" w:rsidRDefault="005B2E6A" w:rsidP="005B2E6A">
      <w:pPr>
        <w:numPr>
          <w:ilvl w:val="1"/>
          <w:numId w:val="23"/>
        </w:numPr>
        <w:rPr>
          <w:ins w:id="2954" w:author="Belisle, Pierre" w:date="2021-02-09T14:30:00Z"/>
          <w:szCs w:val="24"/>
          <w:rPrChange w:id="2955" w:author="Belisle, Pierre" w:date="2021-02-09T14:45:00Z">
            <w:rPr>
              <w:ins w:id="2956" w:author="Belisle, Pierre" w:date="2021-02-09T14:30:00Z"/>
            </w:rPr>
          </w:rPrChange>
        </w:rPr>
      </w:pPr>
      <w:proofErr w:type="gramStart"/>
      <w:ins w:id="2957" w:author="Belisle, Pierre" w:date="2021-02-09T14:30:00Z">
        <w:r w:rsidRPr="00BD6BA1">
          <w:rPr>
            <w:szCs w:val="24"/>
            <w:rPrChange w:id="2958" w:author="Belisle, Pierre" w:date="2021-02-09T14:45:00Z">
              <w:rPr/>
            </w:rPrChange>
          </w:rPr>
          <w:t>probabilité</w:t>
        </w:r>
        <w:proofErr w:type="gramEnd"/>
        <w:r w:rsidRPr="00BD6BA1">
          <w:rPr>
            <w:szCs w:val="24"/>
            <w:rPrChange w:id="2959" w:author="Belisle, Pierre" w:date="2021-02-09T14:45:00Z">
              <w:rPr/>
            </w:rPrChange>
          </w:rPr>
          <w:t xml:space="preserve"> d’envoyer un message</w:t>
        </w:r>
      </w:ins>
    </w:p>
    <w:p w14:paraId="5447265D" w14:textId="77777777" w:rsidR="005B2E6A" w:rsidRPr="00BD6BA1" w:rsidRDefault="005B2E6A" w:rsidP="005B2E6A">
      <w:pPr>
        <w:numPr>
          <w:ilvl w:val="1"/>
          <w:numId w:val="23"/>
        </w:numPr>
        <w:rPr>
          <w:ins w:id="2960" w:author="Belisle, Pierre" w:date="2021-02-09T14:30:00Z"/>
          <w:szCs w:val="24"/>
          <w:rPrChange w:id="2961" w:author="Belisle, Pierre" w:date="2021-02-09T14:45:00Z">
            <w:rPr>
              <w:ins w:id="2962" w:author="Belisle, Pierre" w:date="2021-02-09T14:30:00Z"/>
            </w:rPr>
          </w:rPrChange>
        </w:rPr>
      </w:pPr>
      <w:proofErr w:type="gramStart"/>
      <w:ins w:id="2963" w:author="Belisle, Pierre" w:date="2021-02-09T14:30:00Z">
        <w:r w:rsidRPr="00BD6BA1">
          <w:rPr>
            <w:szCs w:val="24"/>
            <w:rPrChange w:id="2964" w:author="Belisle, Pierre" w:date="2021-02-09T14:45:00Z">
              <w:rPr/>
            </w:rPrChange>
          </w:rPr>
          <w:t>sinon</w:t>
        </w:r>
        <w:proofErr w:type="gramEnd"/>
        <w:r w:rsidRPr="00BD6BA1">
          <w:rPr>
            <w:szCs w:val="24"/>
            <w:rPrChange w:id="2965" w:author="Belisle, Pierre" w:date="2021-02-09T14:45:00Z">
              <w:rPr/>
            </w:rPrChange>
          </w:rPr>
          <w:t>, probabilité de raccrocher</w:t>
        </w:r>
      </w:ins>
    </w:p>
    <w:p w14:paraId="16BFB276" w14:textId="4371CF8D" w:rsidR="00484721" w:rsidRPr="00BD6BA1" w:rsidRDefault="005B2E6A" w:rsidP="00484721">
      <w:pPr>
        <w:numPr>
          <w:ilvl w:val="0"/>
          <w:numId w:val="23"/>
        </w:numPr>
        <w:rPr>
          <w:ins w:id="2966" w:author="Belisle, Pierre" w:date="2021-02-09T14:31:00Z"/>
          <w:szCs w:val="24"/>
          <w:rPrChange w:id="2967" w:author="Belisle, Pierre" w:date="2021-02-09T14:45:00Z">
            <w:rPr>
              <w:ins w:id="2968" w:author="Belisle, Pierre" w:date="2021-02-09T14:31:00Z"/>
            </w:rPr>
          </w:rPrChange>
        </w:rPr>
      </w:pPr>
      <w:proofErr w:type="gramStart"/>
      <w:ins w:id="2969" w:author="Belisle, Pierre" w:date="2021-02-09T14:30:00Z">
        <w:r w:rsidRPr="00BD6BA1">
          <w:rPr>
            <w:szCs w:val="24"/>
            <w:rPrChange w:id="2970" w:author="Belisle, Pierre" w:date="2021-02-09T14:45:00Z">
              <w:rPr/>
            </w:rPrChange>
          </w:rPr>
          <w:t>sinon</w:t>
        </w:r>
        <w:proofErr w:type="gramEnd"/>
        <w:r w:rsidRPr="00BD6BA1">
          <w:rPr>
            <w:szCs w:val="24"/>
            <w:rPrChange w:id="2971" w:author="Belisle, Pierre" w:date="2021-02-09T14:45:00Z">
              <w:rPr/>
            </w:rPrChange>
          </w:rPr>
          <w:t xml:space="preserve">, probabilité </w:t>
        </w:r>
      </w:ins>
      <w:ins w:id="2972" w:author="Belisle, Pierre" w:date="2021-02-10T10:57:00Z">
        <w:r w:rsidR="00BB0073">
          <w:rPr>
            <w:szCs w:val="24"/>
          </w:rPr>
          <w:t>d‘effectuer</w:t>
        </w:r>
      </w:ins>
      <w:ins w:id="2973" w:author="Belisle, Pierre" w:date="2021-02-09T14:30:00Z">
        <w:r w:rsidRPr="00BD6BA1">
          <w:rPr>
            <w:szCs w:val="24"/>
            <w:rPrChange w:id="2974" w:author="Belisle, Pierre" w:date="2021-02-09T14:45:00Z">
              <w:rPr/>
            </w:rPrChange>
          </w:rPr>
          <w:t xml:space="preserve"> un appel</w:t>
        </w:r>
      </w:ins>
    </w:p>
    <w:p w14:paraId="7AB4C5E3" w14:textId="4BCEF936" w:rsidR="005B2E6A" w:rsidRDefault="00707515" w:rsidP="00267017">
      <w:pPr>
        <w:pStyle w:val="Titre1"/>
        <w:rPr>
          <w:ins w:id="2975" w:author="Belisle, Pierre" w:date="2021-02-10T11:31:00Z"/>
        </w:rPr>
        <w:pPrChange w:id="2976" w:author="Belisle, Pierre" w:date="2021-02-10T11:32:00Z">
          <w:pPr/>
        </w:pPrChange>
      </w:pPr>
      <w:ins w:id="2977" w:author="Belisle, Pierre" w:date="2021-02-10T11:31:00Z">
        <w:r>
          <w:t>Barème d’évaluation</w:t>
        </w:r>
      </w:ins>
    </w:p>
    <w:p w14:paraId="5E3B70CB" w14:textId="29631655" w:rsidR="00707515" w:rsidRDefault="00707515" w:rsidP="005B2E6A">
      <w:pPr>
        <w:rPr>
          <w:ins w:id="2978" w:author="Belisle, Pierre" w:date="2021-02-10T11:31:00Z"/>
          <w:szCs w:val="24"/>
        </w:rPr>
      </w:pPr>
    </w:p>
    <w:p w14:paraId="7C9FD386" w14:textId="23252F4C" w:rsidR="00267017" w:rsidRDefault="00267017" w:rsidP="00267017">
      <w:pPr>
        <w:rPr>
          <w:ins w:id="2979" w:author="Belisle, Pierre" w:date="2021-02-10T11:32:00Z"/>
          <w:szCs w:val="24"/>
        </w:rPr>
      </w:pPr>
      <w:ins w:id="2980" w:author="Belisle, Pierre" w:date="2021-02-10T11:32:00Z">
        <w:r>
          <w:rPr>
            <w:szCs w:val="24"/>
          </w:rPr>
          <w:t>S</w:t>
        </w:r>
      </w:ins>
      <w:ins w:id="2981" w:author="Belisle, Pierre" w:date="2021-02-10T11:31:00Z">
        <w:r>
          <w:rPr>
            <w:szCs w:val="24"/>
          </w:rPr>
          <w:t xml:space="preserve">imulateur et </w:t>
        </w:r>
        <w:r w:rsidR="00707515">
          <w:rPr>
            <w:szCs w:val="24"/>
          </w:rPr>
          <w:t>programmes tests</w:t>
        </w:r>
      </w:ins>
      <w:ins w:id="2982" w:author="Belisle, Pierre" w:date="2021-02-10T11:32:00Z">
        <w:r>
          <w:rPr>
            <w:szCs w:val="24"/>
          </w:rPr>
          <w:t xml:space="preserve">                                                                             40%</w:t>
        </w:r>
      </w:ins>
    </w:p>
    <w:p w14:paraId="64943FBD" w14:textId="265E1A4A" w:rsidR="00267017" w:rsidRDefault="00267017" w:rsidP="00267017">
      <w:pPr>
        <w:rPr>
          <w:ins w:id="2983" w:author="Belisle, Pierre" w:date="2021-02-10T11:32:00Z"/>
          <w:szCs w:val="24"/>
        </w:rPr>
      </w:pPr>
    </w:p>
    <w:p w14:paraId="0323608E" w14:textId="2B6B1654" w:rsidR="00267017" w:rsidRDefault="00267017" w:rsidP="00267017">
      <w:pPr>
        <w:rPr>
          <w:ins w:id="2984" w:author="Belisle, Pierre" w:date="2021-02-10T11:34:00Z"/>
          <w:szCs w:val="24"/>
        </w:rPr>
      </w:pPr>
      <w:ins w:id="2985" w:author="Belisle, Pierre" w:date="2021-02-10T11:32:00Z">
        <w:r>
          <w:rPr>
            <w:szCs w:val="24"/>
          </w:rPr>
          <w:t>Qualité du code et optimisation                                                                              60%</w:t>
        </w:r>
      </w:ins>
    </w:p>
    <w:p w14:paraId="1D11570D" w14:textId="3A32C3D1" w:rsidR="001A3864" w:rsidRDefault="001A3864" w:rsidP="001A3864">
      <w:pPr>
        <w:pStyle w:val="Paragraphedeliste"/>
        <w:numPr>
          <w:ilvl w:val="0"/>
          <w:numId w:val="33"/>
        </w:numPr>
        <w:rPr>
          <w:ins w:id="2986" w:author="Belisle, Pierre" w:date="2021-02-10T11:35:00Z"/>
          <w:szCs w:val="24"/>
        </w:rPr>
      </w:pPr>
      <w:ins w:id="2987" w:author="Belisle, Pierre" w:date="2021-02-10T11:35:00Z">
        <w:r>
          <w:rPr>
            <w:szCs w:val="24"/>
          </w:rPr>
          <w:t>La q</w:t>
        </w:r>
      </w:ins>
      <w:ins w:id="2988" w:author="Belisle, Pierre" w:date="2021-02-10T11:34:00Z">
        <w:r>
          <w:rPr>
            <w:szCs w:val="24"/>
          </w:rPr>
          <w:t>ualité professionnel</w:t>
        </w:r>
      </w:ins>
      <w:ins w:id="2989" w:author="Belisle, Pierre" w:date="2021-02-10T11:35:00Z">
        <w:r>
          <w:rPr>
            <w:szCs w:val="24"/>
          </w:rPr>
          <w:t>le du code qui vous a été enseignée est attendue</w:t>
        </w:r>
      </w:ins>
    </w:p>
    <w:p w14:paraId="488EE95D" w14:textId="77777777" w:rsidR="001A3864" w:rsidRPr="001A3864" w:rsidRDefault="001A3864" w:rsidP="001A3864">
      <w:pPr>
        <w:pStyle w:val="Paragraphedeliste"/>
        <w:rPr>
          <w:ins w:id="2990" w:author="Belisle, Pierre" w:date="2021-02-10T11:31:00Z"/>
          <w:szCs w:val="24"/>
          <w:rPrChange w:id="2991" w:author="Belisle, Pierre" w:date="2021-02-10T11:35:00Z">
            <w:rPr>
              <w:ins w:id="2992" w:author="Belisle, Pierre" w:date="2021-02-10T11:31:00Z"/>
            </w:rPr>
          </w:rPrChange>
        </w:rPr>
        <w:pPrChange w:id="2993" w:author="Belisle, Pierre" w:date="2021-02-10T11:35:00Z">
          <w:pPr/>
        </w:pPrChange>
      </w:pPr>
    </w:p>
    <w:p w14:paraId="7EDE04D9" w14:textId="2D9B76B8" w:rsidR="00267017" w:rsidRDefault="001A3864" w:rsidP="001A3864">
      <w:pPr>
        <w:pStyle w:val="Titre1"/>
        <w:rPr>
          <w:ins w:id="2994" w:author="Belisle, Pierre" w:date="2021-02-10T11:35:00Z"/>
        </w:rPr>
      </w:pPr>
      <w:ins w:id="2995" w:author="Belisle, Pierre" w:date="2021-02-10T11:35:00Z">
        <w:r>
          <w:t>Conclusion</w:t>
        </w:r>
      </w:ins>
    </w:p>
    <w:p w14:paraId="3AB53AA0" w14:textId="4A0012C2" w:rsidR="001A3864" w:rsidRDefault="00F2364C" w:rsidP="001A3864">
      <w:pPr>
        <w:rPr>
          <w:ins w:id="2996" w:author="Belisle, Pierre" w:date="2021-02-10T11:37:00Z"/>
        </w:rPr>
      </w:pPr>
      <w:ins w:id="2997" w:author="Belisle, Pierre" w:date="2021-02-10T11:35:00Z">
        <w:r>
          <w:t>Dans ce travail vous app</w:t>
        </w:r>
      </w:ins>
      <w:ins w:id="2998" w:author="Belisle, Pierre" w:date="2021-02-10T11:36:00Z">
        <w:r>
          <w:t>rendrez à programmer des tests unitaires</w:t>
        </w:r>
        <w:r w:rsidR="006507FB">
          <w:t xml:space="preserve">.  C’est un très bon exercice de programmation et cela aide à développer </w:t>
        </w:r>
        <w:r w:rsidR="00133F23">
          <w:t>son</w:t>
        </w:r>
        <w:r w:rsidR="006507FB">
          <w:t xml:space="preserve"> sens algorithmique. </w:t>
        </w:r>
        <w:r w:rsidR="00133F23">
          <w:t xml:space="preserve"> </w:t>
        </w:r>
      </w:ins>
    </w:p>
    <w:p w14:paraId="7FDC824D" w14:textId="497FBE68" w:rsidR="00133F23" w:rsidRDefault="00133F23" w:rsidP="001A3864">
      <w:pPr>
        <w:rPr>
          <w:ins w:id="2999" w:author="Belisle, Pierre" w:date="2021-02-10T11:37:00Z"/>
        </w:rPr>
      </w:pPr>
    </w:p>
    <w:p w14:paraId="066C94B2" w14:textId="1BDA51F2" w:rsidR="00133F23" w:rsidRDefault="00133F23" w:rsidP="00133F23">
      <w:pPr>
        <w:rPr>
          <w:ins w:id="3000" w:author="Belisle, Pierre" w:date="2021-02-10T11:38:00Z"/>
        </w:rPr>
      </w:pPr>
      <w:ins w:id="3001" w:author="Belisle, Pierre" w:date="2021-02-10T11:37:00Z">
        <w:r>
          <w:t>Vous mettrez l’écriture de classe simple et l’écriture de collection dans un contexte réaliste en plus d’utiliser les collections de base de Java (</w:t>
        </w:r>
        <w:proofErr w:type="spellStart"/>
        <w:r>
          <w:t>ArrayList</w:t>
        </w:r>
        <w:proofErr w:type="spellEnd"/>
        <w:r>
          <w:t xml:space="preserve"> et </w:t>
        </w:r>
        <w:proofErr w:type="spellStart"/>
        <w:r>
          <w:t>Vector</w:t>
        </w:r>
        <w:proofErr w:type="spellEnd"/>
        <w:r>
          <w:t>)</w:t>
        </w:r>
      </w:ins>
      <w:ins w:id="3002" w:author="Belisle, Pierre" w:date="2021-02-10T11:38:00Z">
        <w:r>
          <w:t>.</w:t>
        </w:r>
      </w:ins>
    </w:p>
    <w:p w14:paraId="21867D31" w14:textId="3F7D9732" w:rsidR="00133F23" w:rsidRDefault="00133F23" w:rsidP="00133F23">
      <w:pPr>
        <w:rPr>
          <w:ins w:id="3003" w:author="Belisle, Pierre" w:date="2021-02-10T11:38:00Z"/>
        </w:rPr>
      </w:pPr>
    </w:p>
    <w:p w14:paraId="501E1D33" w14:textId="2AE27E61" w:rsidR="00133F23" w:rsidRDefault="000A43DA" w:rsidP="00133F23">
      <w:pPr>
        <w:rPr>
          <w:ins w:id="3004" w:author="Belisle, Pierre" w:date="2021-02-10T11:39:00Z"/>
        </w:rPr>
      </w:pPr>
      <w:ins w:id="3005" w:author="Belisle, Pierre" w:date="2021-02-10T11:41:00Z">
        <w:r>
          <w:t>Vous</w:t>
        </w:r>
      </w:ins>
      <w:ins w:id="3006" w:author="Belisle, Pierre" w:date="2021-02-10T11:38:00Z">
        <w:r w:rsidR="00FC3442">
          <w:t xml:space="preserve"> implémenterez une petite hiérarchie de classes qui utilise les classes abstraites et l</w:t>
        </w:r>
      </w:ins>
      <w:ins w:id="3007" w:author="Belisle, Pierre" w:date="2021-02-10T11:39:00Z">
        <w:r w:rsidR="00FC3442">
          <w:t>’implémentation d’</w:t>
        </w:r>
      </w:ins>
      <w:ins w:id="3008" w:author="Belisle, Pierre" w:date="2021-02-10T11:38:00Z">
        <w:r w:rsidR="00FC3442">
          <w:t>interfaces</w:t>
        </w:r>
      </w:ins>
      <w:ins w:id="3009" w:author="Belisle, Pierre" w:date="2021-02-10T11:41:00Z">
        <w:r>
          <w:t xml:space="preserve"> et enfin vous écrirez les méthodes qui représente le modèle du jeu et de ses connexions.</w:t>
        </w:r>
      </w:ins>
    </w:p>
    <w:p w14:paraId="77373B7F" w14:textId="1CF2802F" w:rsidR="00FC3442" w:rsidRDefault="00FC3442" w:rsidP="00133F23">
      <w:pPr>
        <w:rPr>
          <w:ins w:id="3010" w:author="Belisle, Pierre" w:date="2021-02-10T11:39:00Z"/>
        </w:rPr>
      </w:pPr>
    </w:p>
    <w:p w14:paraId="1E2C4718" w14:textId="163FFEA6" w:rsidR="00FC3442" w:rsidRDefault="00FC3442" w:rsidP="00133F23">
      <w:pPr>
        <w:rPr>
          <w:ins w:id="3011" w:author="Belisle, Pierre" w:date="2021-02-10T11:38:00Z"/>
        </w:rPr>
      </w:pPr>
      <w:ins w:id="3012" w:author="Belisle, Pierre" w:date="2021-02-10T11:39:00Z">
        <w:r>
          <w:t>On vous demande de continuer à programmer en divisant vos problèmes en sous-programmes qui n’effectuent qu’une tâche</w:t>
        </w:r>
        <w:r w:rsidR="00AA18D9">
          <w:t xml:space="preserve"> et </w:t>
        </w:r>
      </w:ins>
      <w:ins w:id="3013" w:author="Belisle, Pierre" w:date="2021-02-10T11:40:00Z">
        <w:r w:rsidR="00AA18D9">
          <w:t>qui</w:t>
        </w:r>
      </w:ins>
      <w:ins w:id="3014" w:author="Belisle, Pierre" w:date="2021-02-10T11:39:00Z">
        <w:r w:rsidR="00AA18D9">
          <w:t xml:space="preserve"> évite la répétition de code</w:t>
        </w:r>
      </w:ins>
      <w:ins w:id="3015" w:author="Belisle, Pierre" w:date="2021-02-10T11:41:00Z">
        <w:r w:rsidR="000A43DA">
          <w:t xml:space="preserve"> avec des considérations de qualité.</w:t>
        </w:r>
      </w:ins>
    </w:p>
    <w:p w14:paraId="721E5F7F" w14:textId="77777777" w:rsidR="00133F23" w:rsidRDefault="00133F23" w:rsidP="00133F23">
      <w:pPr>
        <w:rPr>
          <w:ins w:id="3016" w:author="Belisle, Pierre" w:date="2021-02-10T11:38:00Z"/>
        </w:rPr>
      </w:pPr>
    </w:p>
    <w:p w14:paraId="5EA24569" w14:textId="0E04D2EC" w:rsidR="00F76865" w:rsidRPr="00BD6BA1" w:rsidDel="005B2E6A" w:rsidRDefault="00133F23" w:rsidP="00133F23">
      <w:pPr>
        <w:rPr>
          <w:del w:id="3017" w:author="Belisle, Pierre" w:date="2021-02-09T14:30:00Z"/>
          <w:szCs w:val="24"/>
          <w:rPrChange w:id="3018" w:author="Belisle, Pierre" w:date="2021-02-09T14:45:00Z">
            <w:rPr>
              <w:del w:id="3019" w:author="Belisle, Pierre" w:date="2021-02-09T14:30:00Z"/>
            </w:rPr>
          </w:rPrChange>
        </w:rPr>
        <w:pPrChange w:id="3020" w:author="Belisle, Pierre" w:date="2021-02-10T11:37:00Z">
          <w:pPr>
            <w:jc w:val="both"/>
          </w:pPr>
        </w:pPrChange>
      </w:pPr>
      <w:ins w:id="3021" w:author="Belisle, Pierre" w:date="2021-02-10T11:37:00Z">
        <w:r>
          <w:t xml:space="preserve"> </w:t>
        </w:r>
      </w:ins>
      <w:bookmarkStart w:id="3022" w:name="_16e2meorrm4g" w:colFirst="0" w:colLast="0"/>
      <w:bookmarkStart w:id="3023" w:name="_sfczecivgb1y" w:colFirst="0" w:colLast="0"/>
      <w:bookmarkStart w:id="3024" w:name="_mlt10ux708tl" w:colFirst="0" w:colLast="0"/>
      <w:bookmarkEnd w:id="3022"/>
      <w:bookmarkEnd w:id="3023"/>
      <w:bookmarkEnd w:id="3024"/>
      <w:del w:id="3025" w:author="Belisle, Pierre" w:date="2021-02-09T14:30:00Z">
        <w:r w:rsidR="00137B58" w:rsidRPr="00BD6BA1" w:rsidDel="005B2E6A">
          <w:rPr>
            <w:szCs w:val="24"/>
            <w:rPrChange w:id="3026" w:author="Belisle, Pierre" w:date="2021-02-09T14:45:00Z">
              <w:rPr/>
            </w:rPrChange>
          </w:rPr>
          <w:delText xml:space="preserve">Cette section vous amène à écrire une </w:delText>
        </w:r>
      </w:del>
      <w:del w:id="3027" w:author="Belisle, Pierre" w:date="2021-02-09T14:29:00Z">
        <w:r w:rsidR="00137B58" w:rsidRPr="00BD6BA1" w:rsidDel="00864846">
          <w:rPr>
            <w:szCs w:val="24"/>
            <w:rPrChange w:id="3028" w:author="Belisle, Pierre" w:date="2021-02-09T14:45:00Z">
              <w:rPr/>
            </w:rPrChange>
          </w:rPr>
          <w:delText xml:space="preserve">définition </w:delText>
        </w:r>
      </w:del>
      <w:del w:id="3029" w:author="Belisle, Pierre" w:date="2021-02-09T14:30:00Z">
        <w:r w:rsidR="00137B58" w:rsidRPr="00BD6BA1" w:rsidDel="005B2E6A">
          <w:rPr>
            <w:szCs w:val="24"/>
            <w:rPrChange w:id="3030" w:author="Belisle, Pierre" w:date="2021-02-09T14:45:00Z">
              <w:rPr/>
            </w:rPrChange>
          </w:rPr>
          <w:delText xml:space="preserve">de base de chacune des classes requises pour l’implémentation des fonctionnalités qui suivent. </w:delText>
        </w:r>
      </w:del>
    </w:p>
    <w:p w14:paraId="124DBF90" w14:textId="69652482" w:rsidR="00F76865" w:rsidRPr="00BD6BA1" w:rsidDel="005B2E6A" w:rsidRDefault="00F76865" w:rsidP="00133F23">
      <w:pPr>
        <w:rPr>
          <w:del w:id="3031" w:author="Belisle, Pierre" w:date="2021-02-09T14:30:00Z"/>
          <w:szCs w:val="24"/>
          <w:rPrChange w:id="3032" w:author="Belisle, Pierre" w:date="2021-02-09T14:45:00Z">
            <w:rPr>
              <w:del w:id="3033" w:author="Belisle, Pierre" w:date="2021-02-09T14:30:00Z"/>
            </w:rPr>
          </w:rPrChange>
        </w:rPr>
        <w:pPrChange w:id="3034" w:author="Belisle, Pierre" w:date="2021-02-10T11:37:00Z">
          <w:pPr>
            <w:jc w:val="both"/>
          </w:pPr>
        </w:pPrChange>
      </w:pPr>
    </w:p>
    <w:p w14:paraId="4BBAB8CD" w14:textId="0E6BB4AE" w:rsidR="00F76865" w:rsidRPr="00BD6BA1" w:rsidDel="005B2E6A" w:rsidRDefault="00137B58" w:rsidP="00133F23">
      <w:pPr>
        <w:rPr>
          <w:del w:id="3035" w:author="Belisle, Pierre" w:date="2021-02-09T14:30:00Z"/>
          <w:b/>
          <w:szCs w:val="24"/>
          <w:rPrChange w:id="3036" w:author="Belisle, Pierre" w:date="2021-02-09T14:45:00Z">
            <w:rPr>
              <w:del w:id="3037" w:author="Belisle, Pierre" w:date="2021-02-09T14:30:00Z"/>
              <w:b/>
            </w:rPr>
          </w:rPrChange>
        </w:rPr>
        <w:pPrChange w:id="3038" w:author="Belisle, Pierre" w:date="2021-02-10T11:37:00Z">
          <w:pPr>
            <w:jc w:val="both"/>
          </w:pPr>
        </w:pPrChange>
      </w:pPr>
      <w:del w:id="3039" w:author="Belisle, Pierre" w:date="2021-02-09T14:30:00Z">
        <w:r w:rsidRPr="00BD6BA1" w:rsidDel="005B2E6A">
          <w:rPr>
            <w:b/>
            <w:szCs w:val="24"/>
            <w:rPrChange w:id="3040" w:author="Belisle, Pierre" w:date="2021-02-09T14:45:00Z">
              <w:rPr>
                <w:b/>
              </w:rPr>
            </w:rPrChange>
          </w:rPr>
          <w:delText>Cellulaire</w:delText>
        </w:r>
      </w:del>
    </w:p>
    <w:p w14:paraId="555060DF" w14:textId="5FC16951" w:rsidR="00F76865" w:rsidRPr="00BD6BA1" w:rsidDel="005B2E6A" w:rsidRDefault="00137B58" w:rsidP="00133F23">
      <w:pPr>
        <w:rPr>
          <w:del w:id="3041" w:author="Belisle, Pierre" w:date="2021-02-09T14:30:00Z"/>
          <w:szCs w:val="24"/>
          <w:rPrChange w:id="3042" w:author="Belisle, Pierre" w:date="2021-02-09T14:45:00Z">
            <w:rPr>
              <w:del w:id="3043" w:author="Belisle, Pierre" w:date="2021-02-09T14:30:00Z"/>
            </w:rPr>
          </w:rPrChange>
        </w:rPr>
        <w:pPrChange w:id="3044" w:author="Belisle, Pierre" w:date="2021-02-10T11:37:00Z">
          <w:pPr>
            <w:jc w:val="both"/>
          </w:pPr>
        </w:pPrChange>
      </w:pPr>
      <w:del w:id="3045" w:author="Belisle, Pierre" w:date="2021-02-09T14:30:00Z">
        <w:r w:rsidRPr="00BD6BA1" w:rsidDel="005B2E6A">
          <w:rPr>
            <w:szCs w:val="24"/>
            <w:rPrChange w:id="3046" w:author="Belisle, Pierre" w:date="2021-02-09T14:45:00Z">
              <w:rPr/>
            </w:rPrChange>
          </w:rPr>
          <w:delText>dérive de ObjetMobile et implémente l’interface UniteCellulaire</w:delText>
        </w:r>
      </w:del>
    </w:p>
    <w:p w14:paraId="07A12108" w14:textId="5446120C" w:rsidR="00F76865" w:rsidRPr="00BD6BA1" w:rsidDel="005B2E6A" w:rsidRDefault="00137B58" w:rsidP="00133F23">
      <w:pPr>
        <w:rPr>
          <w:del w:id="3047" w:author="Belisle, Pierre" w:date="2021-02-09T14:30:00Z"/>
          <w:szCs w:val="24"/>
          <w:rPrChange w:id="3048" w:author="Belisle, Pierre" w:date="2021-02-09T14:45:00Z">
            <w:rPr>
              <w:del w:id="3049" w:author="Belisle, Pierre" w:date="2021-02-09T14:30:00Z"/>
            </w:rPr>
          </w:rPrChange>
        </w:rPr>
        <w:pPrChange w:id="3050" w:author="Belisle, Pierre" w:date="2021-02-10T11:37:00Z">
          <w:pPr>
            <w:jc w:val="both"/>
          </w:pPr>
        </w:pPrChange>
      </w:pPr>
      <w:del w:id="3051" w:author="Belisle, Pierre" w:date="2021-02-09T14:30:00Z">
        <w:r w:rsidRPr="00BD6BA1" w:rsidDel="005B2E6A">
          <w:rPr>
            <w:szCs w:val="24"/>
            <w:rPrChange w:id="3052" w:author="Belisle, Pierre" w:date="2021-02-09T14:45:00Z">
              <w:rPr/>
            </w:rPrChange>
          </w:rPr>
          <w:delText>fournir des définitions de méthodes vides (stub), vous compléterez plus tard.</w:delText>
        </w:r>
      </w:del>
    </w:p>
    <w:p w14:paraId="4B7CF776" w14:textId="706465AE" w:rsidR="00F76865" w:rsidRPr="00BD6BA1" w:rsidDel="005B2E6A" w:rsidRDefault="00137B58" w:rsidP="00133F23">
      <w:pPr>
        <w:rPr>
          <w:del w:id="3053" w:author="Belisle, Pierre" w:date="2021-02-09T14:30:00Z"/>
          <w:szCs w:val="24"/>
          <w:rPrChange w:id="3054" w:author="Belisle, Pierre" w:date="2021-02-09T14:45:00Z">
            <w:rPr>
              <w:del w:id="3055" w:author="Belisle, Pierre" w:date="2021-02-09T14:30:00Z"/>
            </w:rPr>
          </w:rPrChange>
        </w:rPr>
        <w:pPrChange w:id="3056" w:author="Belisle, Pierre" w:date="2021-02-10T11:37:00Z">
          <w:pPr>
            <w:jc w:val="both"/>
          </w:pPr>
        </w:pPrChange>
      </w:pPr>
      <w:del w:id="3057" w:author="Belisle, Pierre" w:date="2021-02-09T14:30:00Z">
        <w:r w:rsidRPr="00BD6BA1" w:rsidDel="005B2E6A">
          <w:rPr>
            <w:szCs w:val="24"/>
            <w:rPrChange w:id="3058" w:author="Belisle, Pierre" w:date="2021-02-09T14:45:00Z">
              <w:rPr/>
            </w:rPrChange>
          </w:rPr>
          <w:delText>Constantes:</w:delText>
        </w:r>
      </w:del>
    </w:p>
    <w:p w14:paraId="142E559E" w14:textId="7AFB457B" w:rsidR="00F76865" w:rsidRPr="00BD6BA1" w:rsidDel="005B2E6A" w:rsidRDefault="00137B58" w:rsidP="00133F23">
      <w:pPr>
        <w:rPr>
          <w:del w:id="3059" w:author="Belisle, Pierre" w:date="2021-02-09T14:30:00Z"/>
          <w:szCs w:val="24"/>
          <w:rPrChange w:id="3060" w:author="Belisle, Pierre" w:date="2021-02-09T14:45:00Z">
            <w:rPr>
              <w:del w:id="3061" w:author="Belisle, Pierre" w:date="2021-02-09T14:30:00Z"/>
            </w:rPr>
          </w:rPrChange>
        </w:rPr>
        <w:pPrChange w:id="3062" w:author="Belisle, Pierre" w:date="2021-02-10T11:37:00Z">
          <w:pPr>
            <w:jc w:val="both"/>
          </w:pPr>
        </w:pPrChange>
      </w:pPr>
      <w:del w:id="3063" w:author="Belisle, Pierre" w:date="2021-02-09T14:30:00Z">
        <w:r w:rsidRPr="00BD6BA1" w:rsidDel="005B2E6A">
          <w:rPr>
            <w:szCs w:val="24"/>
            <w:rPrChange w:id="3064" w:author="Belisle, Pierre" w:date="2021-02-09T14:45:00Z">
              <w:rPr/>
            </w:rPrChange>
          </w:rPr>
          <w:delText>NON_CONNECTE = -1;</w:delText>
        </w:r>
      </w:del>
    </w:p>
    <w:p w14:paraId="50974984" w14:textId="28FA7DBD" w:rsidR="00F76865" w:rsidRPr="00BD6BA1" w:rsidDel="005B2E6A" w:rsidRDefault="00137B58" w:rsidP="00133F23">
      <w:pPr>
        <w:rPr>
          <w:del w:id="3065" w:author="Belisle, Pierre" w:date="2021-02-09T14:30:00Z"/>
          <w:szCs w:val="24"/>
          <w:rPrChange w:id="3066" w:author="Belisle, Pierre" w:date="2021-02-09T14:45:00Z">
            <w:rPr>
              <w:del w:id="3067" w:author="Belisle, Pierre" w:date="2021-02-09T14:30:00Z"/>
            </w:rPr>
          </w:rPrChange>
        </w:rPr>
        <w:pPrChange w:id="3068" w:author="Belisle, Pierre" w:date="2021-02-10T11:37:00Z">
          <w:pPr>
            <w:jc w:val="both"/>
          </w:pPr>
        </w:pPrChange>
      </w:pPr>
      <w:del w:id="3069" w:author="Belisle, Pierre" w:date="2021-02-09T14:30:00Z">
        <w:r w:rsidRPr="00BD6BA1" w:rsidDel="005B2E6A">
          <w:rPr>
            <w:szCs w:val="24"/>
            <w:rPrChange w:id="3070" w:author="Belisle, Pierre" w:date="2021-02-09T14:45:00Z">
              <w:rPr/>
            </w:rPrChange>
          </w:rPr>
          <w:delText>PROB_APPELER = 0.05;</w:delText>
        </w:r>
      </w:del>
    </w:p>
    <w:p w14:paraId="56EC32DB" w14:textId="700E69A6" w:rsidR="00F76865" w:rsidRPr="00BD6BA1" w:rsidDel="005B2E6A" w:rsidRDefault="00137B58" w:rsidP="00133F23">
      <w:pPr>
        <w:rPr>
          <w:del w:id="3071" w:author="Belisle, Pierre" w:date="2021-02-09T14:30:00Z"/>
          <w:szCs w:val="24"/>
          <w:rPrChange w:id="3072" w:author="Belisle, Pierre" w:date="2021-02-09T14:45:00Z">
            <w:rPr>
              <w:del w:id="3073" w:author="Belisle, Pierre" w:date="2021-02-09T14:30:00Z"/>
            </w:rPr>
          </w:rPrChange>
        </w:rPr>
        <w:pPrChange w:id="3074" w:author="Belisle, Pierre" w:date="2021-02-10T11:37:00Z">
          <w:pPr>
            <w:jc w:val="both"/>
          </w:pPr>
        </w:pPrChange>
      </w:pPr>
      <w:del w:id="3075" w:author="Belisle, Pierre" w:date="2021-02-09T14:30:00Z">
        <w:r w:rsidRPr="00BD6BA1" w:rsidDel="005B2E6A">
          <w:rPr>
            <w:szCs w:val="24"/>
            <w:rPrChange w:id="3076" w:author="Belisle, Pierre" w:date="2021-02-09T14:45:00Z">
              <w:rPr/>
            </w:rPrChange>
          </w:rPr>
          <w:delText>PROB_ENVOI_MSG = 0.2;</w:delText>
        </w:r>
      </w:del>
    </w:p>
    <w:p w14:paraId="3E67D699" w14:textId="0ABC17A3" w:rsidR="00F76865" w:rsidRPr="00BD6BA1" w:rsidDel="005B2E6A" w:rsidRDefault="00137B58" w:rsidP="00133F23">
      <w:pPr>
        <w:rPr>
          <w:del w:id="3077" w:author="Belisle, Pierre" w:date="2021-02-09T14:30:00Z"/>
          <w:szCs w:val="24"/>
          <w:rPrChange w:id="3078" w:author="Belisle, Pierre" w:date="2021-02-09T14:45:00Z">
            <w:rPr>
              <w:del w:id="3079" w:author="Belisle, Pierre" w:date="2021-02-09T14:30:00Z"/>
            </w:rPr>
          </w:rPrChange>
        </w:rPr>
        <w:pPrChange w:id="3080" w:author="Belisle, Pierre" w:date="2021-02-10T11:37:00Z">
          <w:pPr>
            <w:jc w:val="both"/>
          </w:pPr>
        </w:pPrChange>
      </w:pPr>
      <w:del w:id="3081" w:author="Belisle, Pierre" w:date="2021-02-09T14:30:00Z">
        <w:r w:rsidRPr="00BD6BA1" w:rsidDel="005B2E6A">
          <w:rPr>
            <w:szCs w:val="24"/>
            <w:rPrChange w:id="3082" w:author="Belisle, Pierre" w:date="2021-02-09T14:45:00Z">
              <w:rPr/>
            </w:rPrChange>
          </w:rPr>
          <w:delText>PROB_DECONNEXION = 0.1;</w:delText>
        </w:r>
      </w:del>
    </w:p>
    <w:p w14:paraId="30A079A9" w14:textId="70296EA8" w:rsidR="00F76865" w:rsidRPr="00BD6BA1" w:rsidDel="005B2E6A" w:rsidRDefault="00137B58" w:rsidP="00133F23">
      <w:pPr>
        <w:rPr>
          <w:del w:id="3083" w:author="Belisle, Pierre" w:date="2021-02-09T14:30:00Z"/>
          <w:szCs w:val="24"/>
          <w:rPrChange w:id="3084" w:author="Belisle, Pierre" w:date="2021-02-09T14:45:00Z">
            <w:rPr>
              <w:del w:id="3085" w:author="Belisle, Pierre" w:date="2021-02-09T14:30:00Z"/>
            </w:rPr>
          </w:rPrChange>
        </w:rPr>
        <w:pPrChange w:id="3086" w:author="Belisle, Pierre" w:date="2021-02-10T11:37:00Z">
          <w:pPr>
            <w:jc w:val="both"/>
          </w:pPr>
        </w:pPrChange>
      </w:pPr>
      <w:del w:id="3087" w:author="Belisle, Pierre" w:date="2021-02-09T14:30:00Z">
        <w:r w:rsidRPr="00BD6BA1" w:rsidDel="005B2E6A">
          <w:rPr>
            <w:szCs w:val="24"/>
            <w:rPrChange w:id="3088" w:author="Belisle, Pierre" w:date="2021-02-09T14:45:00Z">
              <w:rPr/>
            </w:rPrChange>
          </w:rPr>
          <w:delText>Attributs</w:delText>
        </w:r>
      </w:del>
    </w:p>
    <w:p w14:paraId="17680637" w14:textId="5A3493FE" w:rsidR="00F76865" w:rsidRPr="00BD6BA1" w:rsidDel="005B2E6A" w:rsidRDefault="00137B58" w:rsidP="00133F23">
      <w:pPr>
        <w:rPr>
          <w:del w:id="3089" w:author="Belisle, Pierre" w:date="2021-02-09T14:30:00Z"/>
          <w:szCs w:val="24"/>
          <w:rPrChange w:id="3090" w:author="Belisle, Pierre" w:date="2021-02-09T14:45:00Z">
            <w:rPr>
              <w:del w:id="3091" w:author="Belisle, Pierre" w:date="2021-02-09T14:30:00Z"/>
            </w:rPr>
          </w:rPrChange>
        </w:rPr>
        <w:pPrChange w:id="3092" w:author="Belisle, Pierre" w:date="2021-02-10T11:37:00Z">
          <w:pPr>
            <w:jc w:val="both"/>
          </w:pPr>
        </w:pPrChange>
      </w:pPr>
      <w:del w:id="3093" w:author="Belisle, Pierre" w:date="2021-02-09T14:30:00Z">
        <w:r w:rsidRPr="00BD6BA1" w:rsidDel="005B2E6A">
          <w:rPr>
            <w:szCs w:val="24"/>
            <w:rPrChange w:id="3094" w:author="Belisle, Pierre" w:date="2021-02-09T14:45:00Z">
              <w:rPr/>
            </w:rPrChange>
          </w:rPr>
          <w:delText>numeroLocal, String</w:delText>
        </w:r>
      </w:del>
    </w:p>
    <w:p w14:paraId="0CC319D7" w14:textId="5E11AC0A" w:rsidR="00F76865" w:rsidRPr="00BD6BA1" w:rsidDel="005B2E6A" w:rsidRDefault="00137B58" w:rsidP="00133F23">
      <w:pPr>
        <w:rPr>
          <w:del w:id="3095" w:author="Belisle, Pierre" w:date="2021-02-09T14:30:00Z"/>
          <w:szCs w:val="24"/>
          <w:rPrChange w:id="3096" w:author="Belisle, Pierre" w:date="2021-02-09T14:45:00Z">
            <w:rPr>
              <w:del w:id="3097" w:author="Belisle, Pierre" w:date="2021-02-09T14:30:00Z"/>
            </w:rPr>
          </w:rPrChange>
        </w:rPr>
        <w:pPrChange w:id="3098" w:author="Belisle, Pierre" w:date="2021-02-10T11:37:00Z">
          <w:pPr>
            <w:jc w:val="both"/>
          </w:pPr>
        </w:pPrChange>
      </w:pPr>
      <w:del w:id="3099" w:author="Belisle, Pierre" w:date="2021-02-09T14:30:00Z">
        <w:r w:rsidRPr="00BD6BA1" w:rsidDel="005B2E6A">
          <w:rPr>
            <w:szCs w:val="24"/>
            <w:rPrChange w:id="3100" w:author="Belisle, Pierre" w:date="2021-02-09T14:45:00Z">
              <w:rPr/>
            </w:rPrChange>
          </w:rPr>
          <w:delText>numeroConnexion, entier (NON_CONNECTE)</w:delText>
        </w:r>
      </w:del>
    </w:p>
    <w:p w14:paraId="33C306E0" w14:textId="4C4A95EC" w:rsidR="00F76865" w:rsidRPr="00BD6BA1" w:rsidDel="005B2E6A" w:rsidRDefault="00137B58" w:rsidP="00133F23">
      <w:pPr>
        <w:rPr>
          <w:del w:id="3101" w:author="Belisle, Pierre" w:date="2021-02-09T14:30:00Z"/>
          <w:szCs w:val="24"/>
          <w:rPrChange w:id="3102" w:author="Belisle, Pierre" w:date="2021-02-09T14:45:00Z">
            <w:rPr>
              <w:del w:id="3103" w:author="Belisle, Pierre" w:date="2021-02-09T14:30:00Z"/>
            </w:rPr>
          </w:rPrChange>
        </w:rPr>
        <w:pPrChange w:id="3104" w:author="Belisle, Pierre" w:date="2021-02-10T11:37:00Z">
          <w:pPr>
            <w:jc w:val="both"/>
          </w:pPr>
        </w:pPrChange>
      </w:pPr>
      <w:del w:id="3105" w:author="Belisle, Pierre" w:date="2021-02-09T14:30:00Z">
        <w:r w:rsidRPr="00BD6BA1" w:rsidDel="005B2E6A">
          <w:rPr>
            <w:szCs w:val="24"/>
            <w:rPrChange w:id="3106" w:author="Belisle, Pierre" w:date="2021-02-09T14:45:00Z">
              <w:rPr/>
            </w:rPrChange>
          </w:rPr>
          <w:delText>numeroConnecte, String (null)</w:delText>
        </w:r>
      </w:del>
    </w:p>
    <w:p w14:paraId="5BEB9AF0" w14:textId="45BCCCF0" w:rsidR="00F76865" w:rsidRPr="00BD6BA1" w:rsidDel="005B2E6A" w:rsidRDefault="00137B58" w:rsidP="00133F23">
      <w:pPr>
        <w:rPr>
          <w:del w:id="3107" w:author="Belisle, Pierre" w:date="2021-02-09T14:30:00Z"/>
          <w:szCs w:val="24"/>
          <w:rPrChange w:id="3108" w:author="Belisle, Pierre" w:date="2021-02-09T14:45:00Z">
            <w:rPr>
              <w:del w:id="3109" w:author="Belisle, Pierre" w:date="2021-02-09T14:30:00Z"/>
            </w:rPr>
          </w:rPrChange>
        </w:rPr>
        <w:pPrChange w:id="3110" w:author="Belisle, Pierre" w:date="2021-02-10T11:37:00Z">
          <w:pPr>
            <w:jc w:val="both"/>
          </w:pPr>
        </w:pPrChange>
      </w:pPr>
      <w:del w:id="3111" w:author="Belisle, Pierre" w:date="2021-02-09T14:30:00Z">
        <w:r w:rsidRPr="00BD6BA1" w:rsidDel="005B2E6A">
          <w:rPr>
            <w:szCs w:val="24"/>
            <w:rPrChange w:id="3112" w:author="Belisle, Pierre" w:date="2021-02-09T14:45:00Z">
              <w:rPr/>
            </w:rPrChange>
          </w:rPr>
          <w:delText>antenneConnecte, Antenne</w:delText>
        </w:r>
      </w:del>
    </w:p>
    <w:p w14:paraId="78A3C1AD" w14:textId="1012D4F7" w:rsidR="00F76865" w:rsidRPr="00BD6BA1" w:rsidDel="005B2E6A" w:rsidRDefault="00137B58" w:rsidP="00133F23">
      <w:pPr>
        <w:rPr>
          <w:del w:id="3113" w:author="Belisle, Pierre" w:date="2021-02-09T14:30:00Z"/>
          <w:szCs w:val="24"/>
          <w:rPrChange w:id="3114" w:author="Belisle, Pierre" w:date="2021-02-09T14:45:00Z">
            <w:rPr>
              <w:del w:id="3115" w:author="Belisle, Pierre" w:date="2021-02-09T14:30:00Z"/>
            </w:rPr>
          </w:rPrChange>
        </w:rPr>
        <w:pPrChange w:id="3116" w:author="Belisle, Pierre" w:date="2021-02-10T11:37:00Z">
          <w:pPr>
            <w:jc w:val="both"/>
          </w:pPr>
        </w:pPrChange>
      </w:pPr>
      <w:del w:id="3117" w:author="Belisle, Pierre" w:date="2021-02-09T14:30:00Z">
        <w:r w:rsidRPr="00BD6BA1" w:rsidDel="005B2E6A">
          <w:rPr>
            <w:szCs w:val="24"/>
            <w:rPrChange w:id="3118" w:author="Belisle, Pierre" w:date="2021-02-09T14:45:00Z">
              <w:rPr/>
            </w:rPrChange>
          </w:rPr>
          <w:delText>une instance de Random</w:delText>
        </w:r>
      </w:del>
    </w:p>
    <w:p w14:paraId="3D49F78B" w14:textId="0CDA461B" w:rsidR="00F76865" w:rsidRPr="00BD6BA1" w:rsidDel="005B2E6A" w:rsidRDefault="00137B58" w:rsidP="00133F23">
      <w:pPr>
        <w:rPr>
          <w:del w:id="3119" w:author="Belisle, Pierre" w:date="2021-02-09T14:30:00Z"/>
          <w:szCs w:val="24"/>
          <w:rPrChange w:id="3120" w:author="Belisle, Pierre" w:date="2021-02-09T14:45:00Z">
            <w:rPr>
              <w:del w:id="3121" w:author="Belisle, Pierre" w:date="2021-02-09T14:30:00Z"/>
            </w:rPr>
          </w:rPrChange>
        </w:rPr>
        <w:pPrChange w:id="3122" w:author="Belisle, Pierre" w:date="2021-02-10T11:37:00Z">
          <w:pPr>
            <w:jc w:val="both"/>
          </w:pPr>
        </w:pPrChange>
      </w:pPr>
      <w:del w:id="3123" w:author="Belisle, Pierre" w:date="2021-02-09T14:30:00Z">
        <w:r w:rsidRPr="00BD6BA1" w:rsidDel="005B2E6A">
          <w:rPr>
            <w:szCs w:val="24"/>
            <w:rPrChange w:id="3124" w:author="Belisle, Pierre" w:date="2021-02-09T14:45:00Z">
              <w:rPr/>
            </w:rPrChange>
          </w:rPr>
          <w:delText>Constructeur par paramètre, qui reçoit le numéro local, la position, la vitesse et la déviation standard.</w:delText>
        </w:r>
      </w:del>
    </w:p>
    <w:p w14:paraId="59AA6656" w14:textId="62206C01" w:rsidR="00F76865" w:rsidRPr="00BD6BA1" w:rsidDel="005B2E6A" w:rsidRDefault="00137B58" w:rsidP="00133F23">
      <w:pPr>
        <w:rPr>
          <w:del w:id="3125" w:author="Belisle, Pierre" w:date="2021-02-09T14:30:00Z"/>
          <w:szCs w:val="24"/>
          <w:rPrChange w:id="3126" w:author="Belisle, Pierre" w:date="2021-02-09T14:45:00Z">
            <w:rPr>
              <w:del w:id="3127" w:author="Belisle, Pierre" w:date="2021-02-09T14:30:00Z"/>
            </w:rPr>
          </w:rPrChange>
        </w:rPr>
        <w:pPrChange w:id="3128" w:author="Belisle, Pierre" w:date="2021-02-10T11:37:00Z">
          <w:pPr>
            <w:jc w:val="both"/>
          </w:pPr>
        </w:pPrChange>
      </w:pPr>
      <w:del w:id="3129" w:author="Belisle, Pierre" w:date="2021-02-09T14:30:00Z">
        <w:r w:rsidRPr="00BD6BA1" w:rsidDel="005B2E6A">
          <w:rPr>
            <w:szCs w:val="24"/>
            <w:rPrChange w:id="3130" w:author="Belisle, Pierre" w:date="2021-02-09T14:45:00Z">
              <w:rPr/>
            </w:rPrChange>
          </w:rPr>
          <w:delText>Accesseurs informateurs pour les champs:</w:delText>
        </w:r>
      </w:del>
    </w:p>
    <w:p w14:paraId="7924DF15" w14:textId="6BB96BAA" w:rsidR="00F76865" w:rsidRPr="00BD6BA1" w:rsidDel="005B2E6A" w:rsidRDefault="00137B58" w:rsidP="00133F23">
      <w:pPr>
        <w:rPr>
          <w:del w:id="3131" w:author="Belisle, Pierre" w:date="2021-02-09T14:30:00Z"/>
          <w:szCs w:val="24"/>
          <w:rPrChange w:id="3132" w:author="Belisle, Pierre" w:date="2021-02-09T14:45:00Z">
            <w:rPr>
              <w:del w:id="3133" w:author="Belisle, Pierre" w:date="2021-02-09T14:30:00Z"/>
            </w:rPr>
          </w:rPrChange>
        </w:rPr>
        <w:pPrChange w:id="3134" w:author="Belisle, Pierre" w:date="2021-02-10T11:37:00Z">
          <w:pPr>
            <w:jc w:val="both"/>
          </w:pPr>
        </w:pPrChange>
      </w:pPr>
      <w:del w:id="3135" w:author="Belisle, Pierre" w:date="2021-02-09T14:30:00Z">
        <w:r w:rsidRPr="00BD6BA1" w:rsidDel="005B2E6A">
          <w:rPr>
            <w:szCs w:val="24"/>
            <w:rPrChange w:id="3136" w:author="Belisle, Pierre" w:date="2021-02-09T14:45:00Z">
              <w:rPr/>
            </w:rPrChange>
          </w:rPr>
          <w:delText>numeroLocal</w:delText>
        </w:r>
      </w:del>
    </w:p>
    <w:p w14:paraId="168F33C6" w14:textId="793783D2" w:rsidR="00F76865" w:rsidRPr="00BD6BA1" w:rsidDel="005B2E6A" w:rsidRDefault="00137B58" w:rsidP="00133F23">
      <w:pPr>
        <w:rPr>
          <w:del w:id="3137" w:author="Belisle, Pierre" w:date="2021-02-09T14:30:00Z"/>
          <w:szCs w:val="24"/>
          <w:rPrChange w:id="3138" w:author="Belisle, Pierre" w:date="2021-02-09T14:45:00Z">
            <w:rPr>
              <w:del w:id="3139" w:author="Belisle, Pierre" w:date="2021-02-09T14:30:00Z"/>
            </w:rPr>
          </w:rPrChange>
        </w:rPr>
        <w:pPrChange w:id="3140" w:author="Belisle, Pierre" w:date="2021-02-10T11:37:00Z">
          <w:pPr>
            <w:jc w:val="both"/>
          </w:pPr>
        </w:pPrChange>
      </w:pPr>
      <w:del w:id="3141" w:author="Belisle, Pierre" w:date="2021-02-09T14:30:00Z">
        <w:r w:rsidRPr="00BD6BA1" w:rsidDel="005B2E6A">
          <w:rPr>
            <w:szCs w:val="24"/>
            <w:rPrChange w:id="3142" w:author="Belisle, Pierre" w:date="2021-02-09T14:45:00Z">
              <w:rPr/>
            </w:rPrChange>
          </w:rPr>
          <w:delText>numeroConnexion</w:delText>
        </w:r>
      </w:del>
    </w:p>
    <w:p w14:paraId="0EC1F23F" w14:textId="729D75D1" w:rsidR="00F76865" w:rsidRPr="00BD6BA1" w:rsidDel="005B2E6A" w:rsidRDefault="00137B58" w:rsidP="00133F23">
      <w:pPr>
        <w:rPr>
          <w:del w:id="3143" w:author="Belisle, Pierre" w:date="2021-02-09T14:30:00Z"/>
          <w:szCs w:val="24"/>
          <w:rPrChange w:id="3144" w:author="Belisle, Pierre" w:date="2021-02-09T14:45:00Z">
            <w:rPr>
              <w:del w:id="3145" w:author="Belisle, Pierre" w:date="2021-02-09T14:30:00Z"/>
            </w:rPr>
          </w:rPrChange>
        </w:rPr>
        <w:pPrChange w:id="3146" w:author="Belisle, Pierre" w:date="2021-02-10T11:37:00Z">
          <w:pPr>
            <w:jc w:val="both"/>
          </w:pPr>
        </w:pPrChange>
      </w:pPr>
      <w:del w:id="3147" w:author="Belisle, Pierre" w:date="2021-02-09T14:30:00Z">
        <w:r w:rsidRPr="00BD6BA1" w:rsidDel="005B2E6A">
          <w:rPr>
            <w:szCs w:val="24"/>
            <w:rPrChange w:id="3148" w:author="Belisle, Pierre" w:date="2021-02-09T14:45:00Z">
              <w:rPr/>
            </w:rPrChange>
          </w:rPr>
          <w:lastRenderedPageBreak/>
          <w:delText>Méthode permettant de savoir si le cellulaire est connecté (opération sur numeroConnexion)</w:delText>
        </w:r>
      </w:del>
    </w:p>
    <w:p w14:paraId="41772105" w14:textId="79ABE276" w:rsidR="00F76865" w:rsidRPr="00BD6BA1" w:rsidDel="005B2E6A" w:rsidRDefault="00137B58" w:rsidP="00133F23">
      <w:pPr>
        <w:rPr>
          <w:del w:id="3149" w:author="Belisle, Pierre" w:date="2021-02-09T14:30:00Z"/>
          <w:szCs w:val="24"/>
          <w:rPrChange w:id="3150" w:author="Belisle, Pierre" w:date="2021-02-09T14:45:00Z">
            <w:rPr>
              <w:del w:id="3151" w:author="Belisle, Pierre" w:date="2021-02-09T14:30:00Z"/>
            </w:rPr>
          </w:rPrChange>
        </w:rPr>
        <w:pPrChange w:id="3152" w:author="Belisle, Pierre" w:date="2021-02-10T11:37:00Z">
          <w:pPr>
            <w:jc w:val="both"/>
          </w:pPr>
        </w:pPrChange>
      </w:pPr>
      <w:del w:id="3153" w:author="Belisle, Pierre" w:date="2021-02-09T14:30:00Z">
        <w:r w:rsidRPr="00BD6BA1" w:rsidDel="005B2E6A">
          <w:rPr>
            <w:i/>
            <w:szCs w:val="24"/>
            <w:rPrChange w:id="3154" w:author="Belisle, Pierre" w:date="2021-02-09T14:45:00Z">
              <w:rPr>
                <w:i/>
              </w:rPr>
            </w:rPrChange>
          </w:rPr>
          <w:delText>comparerNumero</w:delText>
        </w:r>
        <w:r w:rsidRPr="00BD6BA1" w:rsidDel="005B2E6A">
          <w:rPr>
            <w:szCs w:val="24"/>
            <w:rPrChange w:id="3155" w:author="Belisle, Pierre" w:date="2021-02-09T14:45:00Z">
              <w:rPr/>
            </w:rPrChange>
          </w:rPr>
          <w:delText>, qui compare un numéro reçu en paramètre au numéro local.</w:delText>
        </w:r>
      </w:del>
    </w:p>
    <w:p w14:paraId="123A9742" w14:textId="521BB73C" w:rsidR="00F76865" w:rsidRPr="00BD6BA1" w:rsidDel="005B2E6A" w:rsidRDefault="00F76865" w:rsidP="00133F23">
      <w:pPr>
        <w:rPr>
          <w:del w:id="3156" w:author="Belisle, Pierre" w:date="2021-02-09T14:30:00Z"/>
          <w:szCs w:val="24"/>
          <w:rPrChange w:id="3157" w:author="Belisle, Pierre" w:date="2021-02-09T14:45:00Z">
            <w:rPr>
              <w:del w:id="3158" w:author="Belisle, Pierre" w:date="2021-02-09T14:30:00Z"/>
            </w:rPr>
          </w:rPrChange>
        </w:rPr>
        <w:pPrChange w:id="3159" w:author="Belisle, Pierre" w:date="2021-02-10T11:37:00Z">
          <w:pPr>
            <w:jc w:val="both"/>
          </w:pPr>
        </w:pPrChange>
      </w:pPr>
    </w:p>
    <w:p w14:paraId="6CC97BAB" w14:textId="2A1223E7" w:rsidR="00F76865" w:rsidRPr="00BD6BA1" w:rsidDel="005B2E6A" w:rsidRDefault="00137B58" w:rsidP="00133F23">
      <w:pPr>
        <w:rPr>
          <w:del w:id="3160" w:author="Belisle, Pierre" w:date="2021-02-09T14:30:00Z"/>
          <w:b/>
          <w:szCs w:val="24"/>
          <w:rPrChange w:id="3161" w:author="Belisle, Pierre" w:date="2021-02-09T14:45:00Z">
            <w:rPr>
              <w:del w:id="3162" w:author="Belisle, Pierre" w:date="2021-02-09T14:30:00Z"/>
              <w:b/>
            </w:rPr>
          </w:rPrChange>
        </w:rPr>
        <w:pPrChange w:id="3163" w:author="Belisle, Pierre" w:date="2021-02-10T11:37:00Z">
          <w:pPr>
            <w:jc w:val="both"/>
          </w:pPr>
        </w:pPrChange>
      </w:pPr>
      <w:del w:id="3164" w:author="Belisle, Pierre" w:date="2021-02-09T14:30:00Z">
        <w:r w:rsidRPr="00BD6BA1" w:rsidDel="005B2E6A">
          <w:rPr>
            <w:b/>
            <w:szCs w:val="24"/>
            <w:rPrChange w:id="3165" w:author="Belisle, Pierre" w:date="2021-02-09T14:45:00Z">
              <w:rPr>
                <w:b/>
              </w:rPr>
            </w:rPrChange>
          </w:rPr>
          <w:delText>Antenne</w:delText>
        </w:r>
      </w:del>
    </w:p>
    <w:p w14:paraId="089A2DE9" w14:textId="0BEDCAC7" w:rsidR="00F76865" w:rsidRPr="00BD6BA1" w:rsidDel="005B2E6A" w:rsidRDefault="00137B58" w:rsidP="00133F23">
      <w:pPr>
        <w:rPr>
          <w:del w:id="3166" w:author="Belisle, Pierre" w:date="2021-02-09T14:30:00Z"/>
          <w:szCs w:val="24"/>
          <w:rPrChange w:id="3167" w:author="Belisle, Pierre" w:date="2021-02-09T14:45:00Z">
            <w:rPr>
              <w:del w:id="3168" w:author="Belisle, Pierre" w:date="2021-02-09T14:30:00Z"/>
            </w:rPr>
          </w:rPrChange>
        </w:rPr>
        <w:pPrChange w:id="3169" w:author="Belisle, Pierre" w:date="2021-02-10T11:37:00Z">
          <w:pPr>
            <w:jc w:val="both"/>
          </w:pPr>
        </w:pPrChange>
      </w:pPr>
      <w:del w:id="3170" w:author="Belisle, Pierre" w:date="2021-02-09T14:30:00Z">
        <w:r w:rsidRPr="00BD6BA1" w:rsidDel="005B2E6A">
          <w:rPr>
            <w:szCs w:val="24"/>
            <w:rPrChange w:id="3171" w:author="Belisle, Pierre" w:date="2021-02-09T14:45:00Z">
              <w:rPr/>
            </w:rPrChange>
          </w:rPr>
          <w:delText>dérive de ObjetPhysique et implémente l’interface UniteCellulaire</w:delText>
        </w:r>
      </w:del>
    </w:p>
    <w:p w14:paraId="1DDFEE95" w14:textId="46C63657" w:rsidR="00F76865" w:rsidRPr="00BD6BA1" w:rsidDel="005B2E6A" w:rsidRDefault="00137B58" w:rsidP="00133F23">
      <w:pPr>
        <w:rPr>
          <w:del w:id="3172" w:author="Belisle, Pierre" w:date="2021-02-09T14:30:00Z"/>
          <w:szCs w:val="24"/>
          <w:rPrChange w:id="3173" w:author="Belisle, Pierre" w:date="2021-02-09T14:45:00Z">
            <w:rPr>
              <w:del w:id="3174" w:author="Belisle, Pierre" w:date="2021-02-09T14:30:00Z"/>
            </w:rPr>
          </w:rPrChange>
        </w:rPr>
        <w:pPrChange w:id="3175" w:author="Belisle, Pierre" w:date="2021-02-10T11:37:00Z">
          <w:pPr>
            <w:jc w:val="both"/>
          </w:pPr>
        </w:pPrChange>
      </w:pPr>
      <w:del w:id="3176" w:author="Belisle, Pierre" w:date="2021-02-09T14:30:00Z">
        <w:r w:rsidRPr="00BD6BA1" w:rsidDel="005B2E6A">
          <w:rPr>
            <w:szCs w:val="24"/>
            <w:rPrChange w:id="3177" w:author="Belisle, Pierre" w:date="2021-02-09T14:45:00Z">
              <w:rPr/>
            </w:rPrChange>
          </w:rPr>
          <w:delText>fournir des définitions de méthodes vides (stub), vous compléterez plus tard.</w:delText>
        </w:r>
      </w:del>
    </w:p>
    <w:p w14:paraId="32D080AE" w14:textId="3D1F71DC" w:rsidR="00F76865" w:rsidRPr="00BD6BA1" w:rsidDel="005B2E6A" w:rsidRDefault="00F76865" w:rsidP="00133F23">
      <w:pPr>
        <w:rPr>
          <w:del w:id="3178" w:author="Belisle, Pierre" w:date="2021-02-09T14:30:00Z"/>
          <w:szCs w:val="24"/>
          <w:rPrChange w:id="3179" w:author="Belisle, Pierre" w:date="2021-02-09T14:45:00Z">
            <w:rPr>
              <w:del w:id="3180" w:author="Belisle, Pierre" w:date="2021-02-09T14:30:00Z"/>
            </w:rPr>
          </w:rPrChange>
        </w:rPr>
        <w:pPrChange w:id="3181" w:author="Belisle, Pierre" w:date="2021-02-10T11:37:00Z">
          <w:pPr>
            <w:jc w:val="both"/>
          </w:pPr>
        </w:pPrChange>
      </w:pPr>
    </w:p>
    <w:p w14:paraId="03E54FAF" w14:textId="7A5FDEFC" w:rsidR="00F76865" w:rsidRPr="00BD6BA1" w:rsidDel="005B2E6A" w:rsidRDefault="00F76865" w:rsidP="00133F23">
      <w:pPr>
        <w:rPr>
          <w:del w:id="3182" w:author="Belisle, Pierre" w:date="2021-02-09T14:30:00Z"/>
          <w:szCs w:val="24"/>
          <w:rPrChange w:id="3183" w:author="Belisle, Pierre" w:date="2021-02-09T14:45:00Z">
            <w:rPr>
              <w:del w:id="3184" w:author="Belisle, Pierre" w:date="2021-02-09T14:30:00Z"/>
            </w:rPr>
          </w:rPrChange>
        </w:rPr>
        <w:pPrChange w:id="3185" w:author="Belisle, Pierre" w:date="2021-02-10T11:37:00Z">
          <w:pPr>
            <w:jc w:val="both"/>
          </w:pPr>
        </w:pPrChange>
      </w:pPr>
    </w:p>
    <w:p w14:paraId="0F2E9018" w14:textId="7FE0A8B9" w:rsidR="00F76865" w:rsidRPr="00BD6BA1" w:rsidDel="005B2E6A" w:rsidRDefault="00137B58" w:rsidP="00133F23">
      <w:pPr>
        <w:rPr>
          <w:del w:id="3186" w:author="Belisle, Pierre" w:date="2021-02-09T14:30:00Z"/>
          <w:b/>
          <w:szCs w:val="24"/>
          <w:rPrChange w:id="3187" w:author="Belisle, Pierre" w:date="2021-02-09T14:45:00Z">
            <w:rPr>
              <w:del w:id="3188" w:author="Belisle, Pierre" w:date="2021-02-09T14:30:00Z"/>
              <w:b/>
            </w:rPr>
          </w:rPrChange>
        </w:rPr>
        <w:pPrChange w:id="3189" w:author="Belisle, Pierre" w:date="2021-02-10T11:37:00Z">
          <w:pPr>
            <w:jc w:val="both"/>
          </w:pPr>
        </w:pPrChange>
      </w:pPr>
      <w:del w:id="3190" w:author="Belisle, Pierre" w:date="2021-02-09T14:30:00Z">
        <w:r w:rsidRPr="00BD6BA1" w:rsidDel="005B2E6A">
          <w:rPr>
            <w:b/>
            <w:szCs w:val="24"/>
            <w:rPrChange w:id="3191" w:author="Belisle, Pierre" w:date="2021-02-09T14:45:00Z">
              <w:rPr>
                <w:b/>
              </w:rPr>
            </w:rPrChange>
          </w:rPr>
          <w:delText>Reseau</w:delText>
        </w:r>
      </w:del>
    </w:p>
    <w:p w14:paraId="085A9FF2" w14:textId="68B5BDE3" w:rsidR="00F76865" w:rsidRPr="00BD6BA1" w:rsidDel="005B2E6A" w:rsidRDefault="00F76865" w:rsidP="00133F23">
      <w:pPr>
        <w:rPr>
          <w:del w:id="3192" w:author="Belisle, Pierre" w:date="2021-02-09T14:30:00Z"/>
          <w:b/>
          <w:szCs w:val="24"/>
          <w:rPrChange w:id="3193" w:author="Belisle, Pierre" w:date="2021-02-09T14:45:00Z">
            <w:rPr>
              <w:del w:id="3194" w:author="Belisle, Pierre" w:date="2021-02-09T14:30:00Z"/>
              <w:b/>
            </w:rPr>
          </w:rPrChange>
        </w:rPr>
        <w:pPrChange w:id="3195" w:author="Belisle, Pierre" w:date="2021-02-10T11:37:00Z">
          <w:pPr>
            <w:jc w:val="both"/>
          </w:pPr>
        </w:pPrChange>
      </w:pPr>
    </w:p>
    <w:p w14:paraId="17B6B55F" w14:textId="57BD7C74" w:rsidR="00F76865" w:rsidRPr="00BD6BA1" w:rsidDel="005B2E6A" w:rsidRDefault="00137B58" w:rsidP="00133F23">
      <w:pPr>
        <w:rPr>
          <w:del w:id="3196" w:author="Belisle, Pierre" w:date="2021-02-09T14:30:00Z"/>
          <w:b/>
          <w:szCs w:val="24"/>
          <w:rPrChange w:id="3197" w:author="Belisle, Pierre" w:date="2021-02-09T14:45:00Z">
            <w:rPr>
              <w:del w:id="3198" w:author="Belisle, Pierre" w:date="2021-02-09T14:30:00Z"/>
              <w:b/>
            </w:rPr>
          </w:rPrChange>
        </w:rPr>
        <w:pPrChange w:id="3199" w:author="Belisle, Pierre" w:date="2021-02-10T11:37:00Z">
          <w:pPr>
            <w:jc w:val="both"/>
          </w:pPr>
        </w:pPrChange>
      </w:pPr>
      <w:del w:id="3200" w:author="Belisle, Pierre" w:date="2021-02-09T14:30:00Z">
        <w:r w:rsidRPr="00BD6BA1" w:rsidDel="005B2E6A">
          <w:rPr>
            <w:b/>
            <w:szCs w:val="24"/>
            <w:rPrChange w:id="3201" w:author="Belisle, Pierre" w:date="2021-02-09T14:45:00Z">
              <w:rPr>
                <w:b/>
              </w:rPr>
            </w:rPrChange>
          </w:rPr>
          <w:delText>Connexion</w:delText>
        </w:r>
      </w:del>
    </w:p>
    <w:p w14:paraId="5758C8AA" w14:textId="1B5C5120" w:rsidR="00F76865" w:rsidRPr="00BD6BA1" w:rsidDel="005B2E6A" w:rsidRDefault="00F76865" w:rsidP="00133F23">
      <w:pPr>
        <w:rPr>
          <w:del w:id="3202" w:author="Belisle, Pierre" w:date="2021-02-09T14:30:00Z"/>
          <w:b/>
          <w:szCs w:val="24"/>
          <w:rPrChange w:id="3203" w:author="Belisle, Pierre" w:date="2021-02-09T14:45:00Z">
            <w:rPr>
              <w:del w:id="3204" w:author="Belisle, Pierre" w:date="2021-02-09T14:30:00Z"/>
              <w:b/>
            </w:rPr>
          </w:rPrChange>
        </w:rPr>
        <w:pPrChange w:id="3205" w:author="Belisle, Pierre" w:date="2021-02-10T11:37:00Z">
          <w:pPr>
            <w:jc w:val="both"/>
          </w:pPr>
        </w:pPrChange>
      </w:pPr>
    </w:p>
    <w:p w14:paraId="041702B8" w14:textId="1B40D69D" w:rsidR="00F76865" w:rsidRPr="00BD6BA1" w:rsidDel="005B2E6A" w:rsidRDefault="00137B58" w:rsidP="00133F23">
      <w:pPr>
        <w:rPr>
          <w:del w:id="3206" w:author="Belisle, Pierre" w:date="2021-02-09T14:30:00Z"/>
          <w:b/>
          <w:szCs w:val="24"/>
          <w:rPrChange w:id="3207" w:author="Belisle, Pierre" w:date="2021-02-09T14:45:00Z">
            <w:rPr>
              <w:del w:id="3208" w:author="Belisle, Pierre" w:date="2021-02-09T14:30:00Z"/>
              <w:b/>
            </w:rPr>
          </w:rPrChange>
        </w:rPr>
        <w:pPrChange w:id="3209" w:author="Belisle, Pierre" w:date="2021-02-10T11:37:00Z">
          <w:pPr>
            <w:jc w:val="both"/>
          </w:pPr>
        </w:pPrChange>
      </w:pPr>
      <w:del w:id="3210" w:author="Belisle, Pierre" w:date="2021-02-09T14:30:00Z">
        <w:r w:rsidRPr="00BD6BA1" w:rsidDel="005B2E6A">
          <w:rPr>
            <w:b/>
            <w:szCs w:val="24"/>
            <w:rPrChange w:id="3211" w:author="Belisle, Pierre" w:date="2021-02-09T14:45:00Z">
              <w:rPr>
                <w:b/>
              </w:rPr>
            </w:rPrChange>
          </w:rPr>
          <w:delText>GestionnaireConnexion</w:delText>
        </w:r>
      </w:del>
    </w:p>
    <w:p w14:paraId="01D001F9" w14:textId="2175F43E" w:rsidR="00F76865" w:rsidRPr="00BD6BA1" w:rsidDel="005B2E6A" w:rsidRDefault="00F76865" w:rsidP="00133F23">
      <w:pPr>
        <w:rPr>
          <w:del w:id="3212" w:author="Belisle, Pierre" w:date="2021-02-09T14:30:00Z"/>
          <w:szCs w:val="24"/>
          <w:rPrChange w:id="3213" w:author="Belisle, Pierre" w:date="2021-02-09T14:45:00Z">
            <w:rPr>
              <w:del w:id="3214" w:author="Belisle, Pierre" w:date="2021-02-09T14:30:00Z"/>
            </w:rPr>
          </w:rPrChange>
        </w:rPr>
        <w:pPrChange w:id="3215" w:author="Belisle, Pierre" w:date="2021-02-10T11:37:00Z">
          <w:pPr>
            <w:jc w:val="both"/>
          </w:pPr>
        </w:pPrChange>
      </w:pPr>
    </w:p>
    <w:p w14:paraId="23E8589E" w14:textId="1EFCCEF7" w:rsidR="00F76865" w:rsidRPr="00BD6BA1" w:rsidDel="005B2E6A" w:rsidRDefault="00137B58" w:rsidP="00133F23">
      <w:pPr>
        <w:rPr>
          <w:del w:id="3216" w:author="Belisle, Pierre" w:date="2021-02-09T14:30:00Z"/>
          <w:szCs w:val="24"/>
          <w:rPrChange w:id="3217" w:author="Belisle, Pierre" w:date="2021-02-09T14:45:00Z">
            <w:rPr>
              <w:del w:id="3218" w:author="Belisle, Pierre" w:date="2021-02-09T14:30:00Z"/>
            </w:rPr>
          </w:rPrChange>
        </w:rPr>
        <w:pPrChange w:id="3219" w:author="Belisle, Pierre" w:date="2021-02-10T11:37:00Z">
          <w:pPr>
            <w:jc w:val="both"/>
          </w:pPr>
        </w:pPrChange>
      </w:pPr>
      <w:bookmarkStart w:id="3220" w:name="_89z9aaopleqe" w:colFirst="0" w:colLast="0"/>
      <w:bookmarkEnd w:id="3220"/>
      <w:del w:id="3221" w:author="Belisle, Pierre" w:date="2021-02-09T14:30:00Z">
        <w:r w:rsidRPr="00BD6BA1" w:rsidDel="005B2E6A">
          <w:rPr>
            <w:szCs w:val="24"/>
            <w:rPrChange w:id="3222" w:author="Belisle, Pierre" w:date="2021-02-09T14:45:00Z">
              <w:rPr/>
            </w:rPrChange>
          </w:rPr>
          <w:delText>3.2.5 - Étape 2 - lien cellulaire-antenne</w:delText>
        </w:r>
      </w:del>
    </w:p>
    <w:p w14:paraId="239C70DB" w14:textId="08B0F29E" w:rsidR="00F76865" w:rsidRPr="00BD6BA1" w:rsidDel="005B2E6A" w:rsidRDefault="00137B58" w:rsidP="00133F23">
      <w:pPr>
        <w:rPr>
          <w:del w:id="3223" w:author="Belisle, Pierre" w:date="2021-02-09T14:30:00Z"/>
          <w:szCs w:val="24"/>
          <w:rPrChange w:id="3224" w:author="Belisle, Pierre" w:date="2021-02-09T14:45:00Z">
            <w:rPr>
              <w:del w:id="3225" w:author="Belisle, Pierre" w:date="2021-02-09T14:30:00Z"/>
            </w:rPr>
          </w:rPrChange>
        </w:rPr>
        <w:pPrChange w:id="3226" w:author="Belisle, Pierre" w:date="2021-02-10T11:37:00Z">
          <w:pPr>
            <w:jc w:val="both"/>
          </w:pPr>
        </w:pPrChange>
      </w:pPr>
      <w:del w:id="3227" w:author="Belisle, Pierre" w:date="2021-02-09T14:30:00Z">
        <w:r w:rsidRPr="00BD6BA1" w:rsidDel="005B2E6A">
          <w:rPr>
            <w:szCs w:val="24"/>
            <w:rPrChange w:id="3228" w:author="Belisle, Pierre" w:date="2021-02-09T14:45:00Z">
              <w:rPr/>
            </w:rPrChange>
          </w:rPr>
          <w:delText>Cette interface déclare les méthodes suivantes:</w:delText>
        </w:r>
      </w:del>
    </w:p>
    <w:p w14:paraId="43A248AA" w14:textId="62B2F43C" w:rsidR="00F76865" w:rsidRPr="00BD6BA1" w:rsidDel="005B2E6A" w:rsidRDefault="00137B58" w:rsidP="00133F23">
      <w:pPr>
        <w:rPr>
          <w:del w:id="3229" w:author="Belisle, Pierre" w:date="2021-02-09T14:30:00Z"/>
          <w:szCs w:val="24"/>
          <w:rPrChange w:id="3230" w:author="Belisle, Pierre" w:date="2021-02-09T14:45:00Z">
            <w:rPr>
              <w:del w:id="3231" w:author="Belisle, Pierre" w:date="2021-02-09T14:30:00Z"/>
            </w:rPr>
          </w:rPrChange>
        </w:rPr>
        <w:pPrChange w:id="3232" w:author="Belisle, Pierre" w:date="2021-02-10T11:37:00Z">
          <w:pPr>
            <w:jc w:val="both"/>
          </w:pPr>
        </w:pPrChange>
      </w:pPr>
      <w:del w:id="3233" w:author="Belisle, Pierre" w:date="2021-02-09T14:30:00Z">
        <w:r w:rsidRPr="00BD6BA1" w:rsidDel="005B2E6A">
          <w:rPr>
            <w:szCs w:val="24"/>
            <w:rPrChange w:id="3234" w:author="Belisle, Pierre" w:date="2021-02-09T14:45:00Z">
              <w:rPr/>
            </w:rPrChange>
          </w:rPr>
          <w:delText xml:space="preserve"> </w:delText>
        </w:r>
      </w:del>
    </w:p>
    <w:p w14:paraId="43CA8A0F" w14:textId="06507C8A" w:rsidR="00F76865" w:rsidRPr="00BD6BA1" w:rsidDel="005B2E6A" w:rsidRDefault="00F76865" w:rsidP="00133F23">
      <w:pPr>
        <w:rPr>
          <w:del w:id="3235" w:author="Belisle, Pierre" w:date="2021-02-09T14:30:00Z"/>
          <w:szCs w:val="24"/>
          <w:rPrChange w:id="3236" w:author="Belisle, Pierre" w:date="2021-02-09T14:45:00Z">
            <w:rPr>
              <w:del w:id="3237" w:author="Belisle, Pierre" w:date="2021-02-09T14:30:00Z"/>
            </w:rPr>
          </w:rPrChange>
        </w:rPr>
        <w:pPrChange w:id="3238" w:author="Belisle, Pierre" w:date="2021-02-10T11:37:00Z">
          <w:pPr>
            <w:jc w:val="both"/>
          </w:pPr>
        </w:pPrChange>
      </w:pPr>
    </w:p>
    <w:p w14:paraId="4C1F354B" w14:textId="4F36ED8B" w:rsidR="00F76865" w:rsidRPr="00BD6BA1" w:rsidDel="005B2E6A" w:rsidRDefault="00137B58" w:rsidP="00133F23">
      <w:pPr>
        <w:rPr>
          <w:del w:id="3239" w:author="Belisle, Pierre" w:date="2021-02-09T14:30:00Z"/>
          <w:szCs w:val="24"/>
          <w:rPrChange w:id="3240" w:author="Belisle, Pierre" w:date="2021-02-09T14:45:00Z">
            <w:rPr>
              <w:del w:id="3241" w:author="Belisle, Pierre" w:date="2021-02-09T14:30:00Z"/>
            </w:rPr>
          </w:rPrChange>
        </w:rPr>
        <w:pPrChange w:id="3242" w:author="Belisle, Pierre" w:date="2021-02-10T11:37:00Z">
          <w:pPr>
            <w:jc w:val="both"/>
          </w:pPr>
        </w:pPrChange>
      </w:pPr>
      <w:bookmarkStart w:id="3243" w:name="_uoi0jgrko3qr" w:colFirst="0" w:colLast="0"/>
      <w:bookmarkEnd w:id="3243"/>
      <w:del w:id="3244" w:author="Belisle, Pierre" w:date="2021-02-09T14:30:00Z">
        <w:r w:rsidRPr="00BD6BA1" w:rsidDel="005B2E6A">
          <w:rPr>
            <w:szCs w:val="24"/>
            <w:rPrChange w:id="3245" w:author="Belisle, Pierre" w:date="2021-02-09T14:45:00Z">
              <w:rPr/>
            </w:rPrChange>
          </w:rPr>
          <w:delText>3.2.5 - Étape 2 - établissement d’une connexion</w:delText>
        </w:r>
      </w:del>
    </w:p>
    <w:p w14:paraId="644C61E6" w14:textId="213F41C9" w:rsidR="00F76865" w:rsidRPr="00BD6BA1" w:rsidDel="005B2E6A" w:rsidRDefault="00137B58" w:rsidP="00133F23">
      <w:pPr>
        <w:rPr>
          <w:del w:id="3246" w:author="Belisle, Pierre" w:date="2021-02-09T14:30:00Z"/>
          <w:szCs w:val="24"/>
          <w:rPrChange w:id="3247" w:author="Belisle, Pierre" w:date="2021-02-09T14:45:00Z">
            <w:rPr>
              <w:del w:id="3248" w:author="Belisle, Pierre" w:date="2021-02-09T14:30:00Z"/>
            </w:rPr>
          </w:rPrChange>
        </w:rPr>
        <w:pPrChange w:id="3249" w:author="Belisle, Pierre" w:date="2021-02-10T11:37:00Z">
          <w:pPr>
            <w:jc w:val="both"/>
          </w:pPr>
        </w:pPrChange>
      </w:pPr>
      <w:del w:id="3250" w:author="Belisle, Pierre" w:date="2021-02-09T14:30:00Z">
        <w:r w:rsidRPr="00BD6BA1" w:rsidDel="005B2E6A">
          <w:rPr>
            <w:szCs w:val="24"/>
            <w:rPrChange w:id="3251" w:author="Belisle, Pierre" w:date="2021-02-09T14:45:00Z">
              <w:rPr/>
            </w:rPrChange>
          </w:rPr>
          <w:delText>Cette interface déclare les méthodes suivantes:</w:delText>
        </w:r>
      </w:del>
    </w:p>
    <w:p w14:paraId="6154A4B8" w14:textId="12CB8D05" w:rsidR="00F76865" w:rsidRPr="00BD6BA1" w:rsidDel="005B2E6A" w:rsidRDefault="00F76865" w:rsidP="00133F23">
      <w:pPr>
        <w:rPr>
          <w:del w:id="3252" w:author="Belisle, Pierre" w:date="2021-02-09T14:30:00Z"/>
          <w:szCs w:val="24"/>
          <w:rPrChange w:id="3253" w:author="Belisle, Pierre" w:date="2021-02-09T14:45:00Z">
            <w:rPr>
              <w:del w:id="3254" w:author="Belisle, Pierre" w:date="2021-02-09T14:30:00Z"/>
            </w:rPr>
          </w:rPrChange>
        </w:rPr>
        <w:pPrChange w:id="3255" w:author="Belisle, Pierre" w:date="2021-02-10T11:37:00Z">
          <w:pPr>
            <w:jc w:val="both"/>
          </w:pPr>
        </w:pPrChange>
      </w:pPr>
    </w:p>
    <w:p w14:paraId="074023D4" w14:textId="25EDB9DB" w:rsidR="00F76865" w:rsidRPr="00BD6BA1" w:rsidDel="005B2E6A" w:rsidRDefault="00F76865" w:rsidP="00133F23">
      <w:pPr>
        <w:rPr>
          <w:del w:id="3256" w:author="Belisle, Pierre" w:date="2021-02-09T14:30:00Z"/>
          <w:szCs w:val="24"/>
          <w:rPrChange w:id="3257" w:author="Belisle, Pierre" w:date="2021-02-09T14:45:00Z">
            <w:rPr>
              <w:del w:id="3258" w:author="Belisle, Pierre" w:date="2021-02-09T14:30:00Z"/>
            </w:rPr>
          </w:rPrChange>
        </w:rPr>
        <w:pPrChange w:id="3259" w:author="Belisle, Pierre" w:date="2021-02-10T11:37:00Z">
          <w:pPr>
            <w:jc w:val="both"/>
          </w:pPr>
        </w:pPrChange>
      </w:pPr>
    </w:p>
    <w:p w14:paraId="42AB2E98" w14:textId="106210F9" w:rsidR="00F76865" w:rsidRPr="00BD6BA1" w:rsidDel="005B2E6A" w:rsidRDefault="00137B58" w:rsidP="00133F23">
      <w:pPr>
        <w:rPr>
          <w:del w:id="3260" w:author="Belisle, Pierre" w:date="2021-02-09T14:30:00Z"/>
          <w:szCs w:val="24"/>
          <w:rPrChange w:id="3261" w:author="Belisle, Pierre" w:date="2021-02-09T14:45:00Z">
            <w:rPr>
              <w:del w:id="3262" w:author="Belisle, Pierre" w:date="2021-02-09T14:30:00Z"/>
            </w:rPr>
          </w:rPrChange>
        </w:rPr>
        <w:pPrChange w:id="3263" w:author="Belisle, Pierre" w:date="2021-02-10T11:37:00Z">
          <w:pPr>
            <w:jc w:val="both"/>
          </w:pPr>
        </w:pPrChange>
      </w:pPr>
      <w:bookmarkStart w:id="3264" w:name="_o6vtv0sx0hbq" w:colFirst="0" w:colLast="0"/>
      <w:bookmarkEnd w:id="3264"/>
      <w:del w:id="3265" w:author="Belisle, Pierre" w:date="2021-02-09T14:30:00Z">
        <w:r w:rsidRPr="00BD6BA1" w:rsidDel="005B2E6A">
          <w:rPr>
            <w:szCs w:val="24"/>
            <w:rPrChange w:id="3266" w:author="Belisle, Pierre" w:date="2021-02-09T14:45:00Z">
              <w:rPr/>
            </w:rPrChange>
          </w:rPr>
          <w:delText>3.2.5 - Étape 3 - échange de messages</w:delText>
        </w:r>
      </w:del>
    </w:p>
    <w:p w14:paraId="3C2747FF" w14:textId="1E486AB8" w:rsidR="00F76865" w:rsidRPr="00BD6BA1" w:rsidDel="005B2E6A" w:rsidRDefault="00137B58" w:rsidP="00133F23">
      <w:pPr>
        <w:rPr>
          <w:del w:id="3267" w:author="Belisle, Pierre" w:date="2021-02-09T14:30:00Z"/>
          <w:szCs w:val="24"/>
          <w:rPrChange w:id="3268" w:author="Belisle, Pierre" w:date="2021-02-09T14:45:00Z">
            <w:rPr>
              <w:del w:id="3269" w:author="Belisle, Pierre" w:date="2021-02-09T14:30:00Z"/>
            </w:rPr>
          </w:rPrChange>
        </w:rPr>
        <w:pPrChange w:id="3270" w:author="Belisle, Pierre" w:date="2021-02-10T11:37:00Z">
          <w:pPr>
            <w:jc w:val="both"/>
          </w:pPr>
        </w:pPrChange>
      </w:pPr>
      <w:del w:id="3271" w:author="Belisle, Pierre" w:date="2021-02-09T14:30:00Z">
        <w:r w:rsidRPr="00BD6BA1" w:rsidDel="005B2E6A">
          <w:rPr>
            <w:szCs w:val="24"/>
            <w:rPrChange w:id="3272" w:author="Belisle, Pierre" w:date="2021-02-09T14:45:00Z">
              <w:rPr/>
            </w:rPrChange>
          </w:rPr>
          <w:delText>Cette interface déclare les méthodes suivantes:</w:delText>
        </w:r>
      </w:del>
    </w:p>
    <w:p w14:paraId="4A01E61E" w14:textId="5B32D881" w:rsidR="00F76865" w:rsidRPr="00BD6BA1" w:rsidDel="005B2E6A" w:rsidRDefault="00F76865" w:rsidP="00133F23">
      <w:pPr>
        <w:rPr>
          <w:del w:id="3273" w:author="Belisle, Pierre" w:date="2021-02-09T14:30:00Z"/>
          <w:szCs w:val="24"/>
          <w:rPrChange w:id="3274" w:author="Belisle, Pierre" w:date="2021-02-09T14:45:00Z">
            <w:rPr>
              <w:del w:id="3275" w:author="Belisle, Pierre" w:date="2021-02-09T14:30:00Z"/>
            </w:rPr>
          </w:rPrChange>
        </w:rPr>
        <w:pPrChange w:id="3276" w:author="Belisle, Pierre" w:date="2021-02-10T11:37:00Z">
          <w:pPr>
            <w:jc w:val="both"/>
          </w:pPr>
        </w:pPrChange>
      </w:pPr>
    </w:p>
    <w:p w14:paraId="45E5D6A1" w14:textId="092FB7A5" w:rsidR="00F76865" w:rsidRPr="00BD6BA1" w:rsidDel="005B2E6A" w:rsidRDefault="00137B58" w:rsidP="00133F23">
      <w:pPr>
        <w:rPr>
          <w:del w:id="3277" w:author="Belisle, Pierre" w:date="2021-02-09T14:30:00Z"/>
          <w:szCs w:val="24"/>
          <w:rPrChange w:id="3278" w:author="Belisle, Pierre" w:date="2021-02-09T14:45:00Z">
            <w:rPr>
              <w:del w:id="3279" w:author="Belisle, Pierre" w:date="2021-02-09T14:30:00Z"/>
            </w:rPr>
          </w:rPrChange>
        </w:rPr>
        <w:pPrChange w:id="3280" w:author="Belisle, Pierre" w:date="2021-02-10T11:37:00Z">
          <w:pPr>
            <w:jc w:val="both"/>
          </w:pPr>
        </w:pPrChange>
      </w:pPr>
      <w:bookmarkStart w:id="3281" w:name="_n73mbimpe9td" w:colFirst="0" w:colLast="0"/>
      <w:bookmarkEnd w:id="3281"/>
      <w:del w:id="3282" w:author="Belisle, Pierre" w:date="2021-02-09T14:30:00Z">
        <w:r w:rsidRPr="00BD6BA1" w:rsidDel="005B2E6A">
          <w:rPr>
            <w:szCs w:val="24"/>
            <w:rPrChange w:id="3283" w:author="Belisle, Pierre" w:date="2021-02-09T14:45:00Z">
              <w:rPr/>
            </w:rPrChange>
          </w:rPr>
          <w:delText>3.2.5 - Étape 4 - raccrocher</w:delText>
        </w:r>
      </w:del>
    </w:p>
    <w:p w14:paraId="1D67AE24" w14:textId="7E588F58" w:rsidR="00F76865" w:rsidRPr="00BD6BA1" w:rsidDel="005B2E6A" w:rsidRDefault="00137B58" w:rsidP="00133F23">
      <w:pPr>
        <w:rPr>
          <w:del w:id="3284" w:author="Belisle, Pierre" w:date="2021-02-09T14:30:00Z"/>
          <w:szCs w:val="24"/>
          <w:rPrChange w:id="3285" w:author="Belisle, Pierre" w:date="2021-02-09T14:45:00Z">
            <w:rPr>
              <w:del w:id="3286" w:author="Belisle, Pierre" w:date="2021-02-09T14:30:00Z"/>
            </w:rPr>
          </w:rPrChange>
        </w:rPr>
        <w:pPrChange w:id="3287" w:author="Belisle, Pierre" w:date="2021-02-10T11:37:00Z">
          <w:pPr>
            <w:jc w:val="both"/>
          </w:pPr>
        </w:pPrChange>
      </w:pPr>
      <w:del w:id="3288" w:author="Belisle, Pierre" w:date="2021-02-09T14:30:00Z">
        <w:r w:rsidRPr="00BD6BA1" w:rsidDel="005B2E6A">
          <w:rPr>
            <w:szCs w:val="24"/>
            <w:rPrChange w:id="3289" w:author="Belisle, Pierre" w:date="2021-02-09T14:45:00Z">
              <w:rPr/>
            </w:rPrChange>
          </w:rPr>
          <w:delText>Cette interface déclare les méthodes suivantes:</w:delText>
        </w:r>
      </w:del>
    </w:p>
    <w:p w14:paraId="2D9051C7" w14:textId="268014B6" w:rsidR="00F76865" w:rsidRPr="00BD6BA1" w:rsidDel="005B2E6A" w:rsidRDefault="00F76865" w:rsidP="00133F23">
      <w:pPr>
        <w:rPr>
          <w:del w:id="3290" w:author="Belisle, Pierre" w:date="2021-02-09T14:30:00Z"/>
          <w:szCs w:val="24"/>
          <w:rPrChange w:id="3291" w:author="Belisle, Pierre" w:date="2021-02-09T14:45:00Z">
            <w:rPr>
              <w:del w:id="3292" w:author="Belisle, Pierre" w:date="2021-02-09T14:30:00Z"/>
            </w:rPr>
          </w:rPrChange>
        </w:rPr>
        <w:pPrChange w:id="3293" w:author="Belisle, Pierre" w:date="2021-02-10T11:37:00Z">
          <w:pPr>
            <w:jc w:val="both"/>
          </w:pPr>
        </w:pPrChange>
      </w:pPr>
    </w:p>
    <w:p w14:paraId="149E09B3" w14:textId="1AA759C5" w:rsidR="00F76865" w:rsidRPr="00BD6BA1" w:rsidDel="005B2E6A" w:rsidRDefault="00F76865" w:rsidP="00133F23">
      <w:pPr>
        <w:rPr>
          <w:del w:id="3294" w:author="Belisle, Pierre" w:date="2021-02-09T14:30:00Z"/>
          <w:szCs w:val="24"/>
          <w:rPrChange w:id="3295" w:author="Belisle, Pierre" w:date="2021-02-09T14:45:00Z">
            <w:rPr>
              <w:del w:id="3296" w:author="Belisle, Pierre" w:date="2021-02-09T14:30:00Z"/>
            </w:rPr>
          </w:rPrChange>
        </w:rPr>
        <w:pPrChange w:id="3297" w:author="Belisle, Pierre" w:date="2021-02-10T11:37:00Z">
          <w:pPr>
            <w:jc w:val="both"/>
          </w:pPr>
        </w:pPrChange>
      </w:pPr>
    </w:p>
    <w:p w14:paraId="0DE6D9AB" w14:textId="212B9144" w:rsidR="00F76865" w:rsidRPr="00BD6BA1" w:rsidDel="005B2E6A" w:rsidRDefault="00F76865" w:rsidP="00133F23">
      <w:pPr>
        <w:rPr>
          <w:del w:id="3298" w:author="Belisle, Pierre" w:date="2021-02-09T14:30:00Z"/>
          <w:szCs w:val="24"/>
          <w:rPrChange w:id="3299" w:author="Belisle, Pierre" w:date="2021-02-09T14:45:00Z">
            <w:rPr>
              <w:del w:id="3300" w:author="Belisle, Pierre" w:date="2021-02-09T14:30:00Z"/>
            </w:rPr>
          </w:rPrChange>
        </w:rPr>
        <w:pPrChange w:id="3301" w:author="Belisle, Pierre" w:date="2021-02-10T11:37:00Z">
          <w:pPr>
            <w:jc w:val="both"/>
          </w:pPr>
        </w:pPrChange>
      </w:pPr>
    </w:p>
    <w:p w14:paraId="6C392D17" w14:textId="1F70A81C" w:rsidR="00F76865" w:rsidRPr="00BD6BA1" w:rsidDel="005B2E6A" w:rsidRDefault="00F76865" w:rsidP="00133F23">
      <w:pPr>
        <w:rPr>
          <w:del w:id="3302" w:author="Belisle, Pierre" w:date="2021-02-09T14:30:00Z"/>
          <w:szCs w:val="24"/>
          <w:rPrChange w:id="3303" w:author="Belisle, Pierre" w:date="2021-02-09T14:45:00Z">
            <w:rPr>
              <w:del w:id="3304" w:author="Belisle, Pierre" w:date="2021-02-09T14:30:00Z"/>
            </w:rPr>
          </w:rPrChange>
        </w:rPr>
        <w:pPrChange w:id="3305" w:author="Belisle, Pierre" w:date="2021-02-10T11:37:00Z">
          <w:pPr>
            <w:jc w:val="both"/>
          </w:pPr>
        </w:pPrChange>
      </w:pPr>
    </w:p>
    <w:p w14:paraId="6883BF7E" w14:textId="3FEDFBCF" w:rsidR="00F76865" w:rsidRPr="00BD6BA1" w:rsidDel="005B2E6A" w:rsidRDefault="00F76865" w:rsidP="00133F23">
      <w:pPr>
        <w:rPr>
          <w:del w:id="3306" w:author="Belisle, Pierre" w:date="2021-02-09T14:30:00Z"/>
          <w:szCs w:val="24"/>
          <w:rPrChange w:id="3307" w:author="Belisle, Pierre" w:date="2021-02-09T14:45:00Z">
            <w:rPr>
              <w:del w:id="3308" w:author="Belisle, Pierre" w:date="2021-02-09T14:30:00Z"/>
            </w:rPr>
          </w:rPrChange>
        </w:rPr>
        <w:pPrChange w:id="3309" w:author="Belisle, Pierre" w:date="2021-02-10T11:37:00Z">
          <w:pPr>
            <w:jc w:val="both"/>
          </w:pPr>
        </w:pPrChange>
      </w:pPr>
    </w:p>
    <w:p w14:paraId="21563398" w14:textId="27E21289" w:rsidR="00F76865" w:rsidRPr="00BD6BA1" w:rsidDel="005B2E6A" w:rsidRDefault="00F76865" w:rsidP="00133F23">
      <w:pPr>
        <w:rPr>
          <w:del w:id="3310" w:author="Belisle, Pierre" w:date="2021-02-09T14:30:00Z"/>
          <w:szCs w:val="24"/>
          <w:rPrChange w:id="3311" w:author="Belisle, Pierre" w:date="2021-02-09T14:45:00Z">
            <w:rPr>
              <w:del w:id="3312" w:author="Belisle, Pierre" w:date="2021-02-09T14:30:00Z"/>
            </w:rPr>
          </w:rPrChange>
        </w:rPr>
        <w:pPrChange w:id="3313" w:author="Belisle, Pierre" w:date="2021-02-10T11:37:00Z">
          <w:pPr>
            <w:jc w:val="both"/>
          </w:pPr>
        </w:pPrChange>
      </w:pPr>
    </w:p>
    <w:p w14:paraId="03061A80" w14:textId="0EA5C62B" w:rsidR="00F76865" w:rsidRPr="00BD6BA1" w:rsidDel="005B2E6A" w:rsidRDefault="00137B58" w:rsidP="00133F23">
      <w:pPr>
        <w:rPr>
          <w:del w:id="3314" w:author="Belisle, Pierre" w:date="2021-02-09T14:30:00Z"/>
          <w:rFonts w:ascii="Calibri" w:eastAsia="Calibri" w:hAnsi="Calibri" w:cs="Calibri"/>
          <w:szCs w:val="24"/>
          <w:rPrChange w:id="3315" w:author="Belisle, Pierre" w:date="2021-02-09T14:45:00Z">
            <w:rPr>
              <w:del w:id="3316" w:author="Belisle, Pierre" w:date="2021-02-09T14:30:00Z"/>
              <w:rFonts w:ascii="Calibri" w:eastAsia="Calibri" w:hAnsi="Calibri" w:cs="Calibri"/>
              <w:sz w:val="28"/>
              <w:szCs w:val="28"/>
            </w:rPr>
          </w:rPrChange>
        </w:rPr>
        <w:pPrChange w:id="3317" w:author="Belisle, Pierre" w:date="2021-02-10T11:37:00Z">
          <w:pPr>
            <w:jc w:val="both"/>
          </w:pPr>
        </w:pPrChange>
      </w:pPr>
      <w:bookmarkStart w:id="3318" w:name="_yu0b7c7tgx6h" w:colFirst="0" w:colLast="0"/>
      <w:bookmarkEnd w:id="3318"/>
      <w:del w:id="3319" w:author="Belisle, Pierre" w:date="2021-02-09T14:30:00Z">
        <w:r w:rsidRPr="00BD6BA1" w:rsidDel="005B2E6A">
          <w:rPr>
            <w:szCs w:val="24"/>
            <w:rPrChange w:id="3320" w:author="Belisle, Pierre" w:date="2021-02-09T14:45:00Z">
              <w:rPr/>
            </w:rPrChange>
          </w:rPr>
          <w:lastRenderedPageBreak/>
          <w:delText>8 - Conclusion et Remise  (Semaine 3)</w:delText>
        </w:r>
      </w:del>
    </w:p>
    <w:p w14:paraId="1C335088" w14:textId="187CF19D" w:rsidR="00F76865" w:rsidRPr="00BD6BA1" w:rsidDel="005B2E6A" w:rsidRDefault="00137B58" w:rsidP="00133F23">
      <w:pPr>
        <w:rPr>
          <w:del w:id="3321" w:author="Belisle, Pierre" w:date="2021-02-09T14:30:00Z"/>
          <w:szCs w:val="24"/>
          <w:rPrChange w:id="3322" w:author="Belisle, Pierre" w:date="2021-02-09T14:45:00Z">
            <w:rPr>
              <w:del w:id="3323" w:author="Belisle, Pierre" w:date="2021-02-09T14:30:00Z"/>
            </w:rPr>
          </w:rPrChange>
        </w:rPr>
        <w:pPrChange w:id="3324" w:author="Belisle, Pierre" w:date="2021-02-10T11:37:00Z">
          <w:pPr>
            <w:jc w:val="both"/>
          </w:pPr>
        </w:pPrChange>
      </w:pPr>
      <w:del w:id="3325" w:author="Belisle, Pierre" w:date="2021-02-09T14:30:00Z">
        <w:r w:rsidRPr="00BD6BA1" w:rsidDel="005B2E6A">
          <w:rPr>
            <w:szCs w:val="24"/>
            <w:rPrChange w:id="3326" w:author="Belisle, Pierre" w:date="2021-02-09T14:45:00Z">
              <w:rPr/>
            </w:rPrChange>
          </w:rPr>
          <w:delText>Faite le ménage de votre code, tous les sous-programme de validation doivent être fournis avec le programme, mais seul le dernier sur lequel vous avez travaillé doit être actif dans le programme principal.</w:delText>
        </w:r>
      </w:del>
    </w:p>
    <w:p w14:paraId="77A53571" w14:textId="77A7674E" w:rsidR="00F76865" w:rsidRPr="00BD6BA1" w:rsidDel="005B2E6A" w:rsidRDefault="00137B58" w:rsidP="00133F23">
      <w:pPr>
        <w:rPr>
          <w:del w:id="3327" w:author="Belisle, Pierre" w:date="2021-02-09T14:30:00Z"/>
          <w:szCs w:val="24"/>
          <w:rPrChange w:id="3328" w:author="Belisle, Pierre" w:date="2021-02-09T14:45:00Z">
            <w:rPr>
              <w:del w:id="3329" w:author="Belisle, Pierre" w:date="2021-02-09T14:30:00Z"/>
            </w:rPr>
          </w:rPrChange>
        </w:rPr>
        <w:pPrChange w:id="3330" w:author="Belisle, Pierre" w:date="2021-02-10T11:37:00Z">
          <w:pPr>
            <w:jc w:val="both"/>
          </w:pPr>
        </w:pPrChange>
      </w:pPr>
      <w:del w:id="3331" w:author="Belisle, Pierre" w:date="2021-02-09T14:30:00Z">
        <w:r w:rsidRPr="00BD6BA1" w:rsidDel="005B2E6A">
          <w:rPr>
            <w:szCs w:val="24"/>
            <w:rPrChange w:id="3332" w:author="Belisle, Pierre" w:date="2021-02-09T14:45:00Z">
              <w:rPr/>
            </w:rPrChange>
          </w:rPr>
          <w:delText>Attention, prenez bien soin de limiter les println présent dans le code qu’à ceux qui servent à valider la dernière fonctionnalité sur laquelle vous avez travaillé.</w:delText>
        </w:r>
      </w:del>
    </w:p>
    <w:p w14:paraId="18001E33" w14:textId="6C3307D4" w:rsidR="00F76865" w:rsidRPr="00BD6BA1" w:rsidDel="005B2E6A" w:rsidRDefault="00F76865" w:rsidP="00133F23">
      <w:pPr>
        <w:rPr>
          <w:del w:id="3333" w:author="Belisle, Pierre" w:date="2021-02-09T14:30:00Z"/>
          <w:szCs w:val="24"/>
          <w:rPrChange w:id="3334" w:author="Belisle, Pierre" w:date="2021-02-09T14:45:00Z">
            <w:rPr>
              <w:del w:id="3335" w:author="Belisle, Pierre" w:date="2021-02-09T14:30:00Z"/>
            </w:rPr>
          </w:rPrChange>
        </w:rPr>
        <w:pPrChange w:id="3336" w:author="Belisle, Pierre" w:date="2021-02-10T11:37:00Z">
          <w:pPr>
            <w:jc w:val="both"/>
          </w:pPr>
        </w:pPrChange>
      </w:pPr>
    </w:p>
    <w:p w14:paraId="57933E9A" w14:textId="7CC050D0" w:rsidR="00F76865" w:rsidRPr="00BD6BA1" w:rsidDel="005B2E6A" w:rsidRDefault="00F76865" w:rsidP="00133F23">
      <w:pPr>
        <w:rPr>
          <w:del w:id="3337" w:author="Belisle, Pierre" w:date="2021-02-09T14:30:00Z"/>
          <w:rFonts w:ascii="Calibri" w:eastAsia="Calibri" w:hAnsi="Calibri" w:cs="Calibri"/>
          <w:szCs w:val="24"/>
          <w:rPrChange w:id="3338" w:author="Belisle, Pierre" w:date="2021-02-09T14:45:00Z">
            <w:rPr>
              <w:del w:id="3339" w:author="Belisle, Pierre" w:date="2021-02-09T14:30:00Z"/>
              <w:rFonts w:ascii="Calibri" w:eastAsia="Calibri" w:hAnsi="Calibri" w:cs="Calibri"/>
              <w:sz w:val="28"/>
              <w:szCs w:val="28"/>
            </w:rPr>
          </w:rPrChange>
        </w:rPr>
        <w:pPrChange w:id="3340" w:author="Belisle, Pierre" w:date="2021-02-10T11:37:00Z">
          <w:pPr>
            <w:jc w:val="both"/>
          </w:pPr>
        </w:pPrChange>
      </w:pPr>
      <w:bookmarkStart w:id="3341" w:name="_ppkx4j8g2vqr" w:colFirst="0" w:colLast="0"/>
      <w:bookmarkEnd w:id="3341"/>
    </w:p>
    <w:p w14:paraId="46D57D00" w14:textId="78E9450E" w:rsidR="00F76865" w:rsidRPr="00BD6BA1" w:rsidDel="005B2E6A" w:rsidRDefault="00F76865" w:rsidP="00133F23">
      <w:pPr>
        <w:rPr>
          <w:del w:id="3342" w:author="Belisle, Pierre" w:date="2021-02-09T14:30:00Z"/>
          <w:rFonts w:ascii="Calibri" w:eastAsia="Calibri" w:hAnsi="Calibri" w:cs="Calibri"/>
          <w:szCs w:val="24"/>
          <w:rPrChange w:id="3343" w:author="Belisle, Pierre" w:date="2021-02-09T14:45:00Z">
            <w:rPr>
              <w:del w:id="3344" w:author="Belisle, Pierre" w:date="2021-02-09T14:30:00Z"/>
              <w:rFonts w:ascii="Calibri" w:eastAsia="Calibri" w:hAnsi="Calibri" w:cs="Calibri"/>
              <w:sz w:val="28"/>
              <w:szCs w:val="28"/>
            </w:rPr>
          </w:rPrChange>
        </w:rPr>
        <w:pPrChange w:id="3345" w:author="Belisle, Pierre" w:date="2021-02-10T11:37:00Z">
          <w:pPr>
            <w:jc w:val="both"/>
          </w:pPr>
        </w:pPrChange>
      </w:pPr>
      <w:bookmarkStart w:id="3346" w:name="_3xe1g6cyow83" w:colFirst="0" w:colLast="0"/>
      <w:bookmarkEnd w:id="3346"/>
    </w:p>
    <w:p w14:paraId="072947CA" w14:textId="280B0FEA" w:rsidR="00F76865" w:rsidRPr="00BD6BA1" w:rsidDel="005B2E6A" w:rsidRDefault="00F76865" w:rsidP="00133F23">
      <w:pPr>
        <w:rPr>
          <w:del w:id="3347" w:author="Belisle, Pierre" w:date="2021-02-09T14:30:00Z"/>
          <w:rFonts w:ascii="Calibri" w:eastAsia="Calibri" w:hAnsi="Calibri" w:cs="Calibri"/>
          <w:szCs w:val="24"/>
          <w:rPrChange w:id="3348" w:author="Belisle, Pierre" w:date="2021-02-09T14:45:00Z">
            <w:rPr>
              <w:del w:id="3349" w:author="Belisle, Pierre" w:date="2021-02-09T14:30:00Z"/>
              <w:rFonts w:ascii="Calibri" w:eastAsia="Calibri" w:hAnsi="Calibri" w:cs="Calibri"/>
              <w:sz w:val="28"/>
              <w:szCs w:val="28"/>
            </w:rPr>
          </w:rPrChange>
        </w:rPr>
        <w:pPrChange w:id="3350" w:author="Belisle, Pierre" w:date="2021-02-10T11:37:00Z">
          <w:pPr>
            <w:jc w:val="both"/>
          </w:pPr>
        </w:pPrChange>
      </w:pPr>
      <w:bookmarkStart w:id="3351" w:name="_nwigjfdladt" w:colFirst="0" w:colLast="0"/>
      <w:bookmarkEnd w:id="3351"/>
    </w:p>
    <w:p w14:paraId="55B3BB3E" w14:textId="25114BD1" w:rsidR="00F76865" w:rsidRPr="00BD6BA1" w:rsidDel="005B2E6A" w:rsidRDefault="00137B58" w:rsidP="00133F23">
      <w:pPr>
        <w:rPr>
          <w:del w:id="3352" w:author="Belisle, Pierre" w:date="2021-02-09T14:30:00Z"/>
          <w:szCs w:val="24"/>
          <w:highlight w:val="yellow"/>
          <w:rPrChange w:id="3353" w:author="Belisle, Pierre" w:date="2021-02-09T14:45:00Z">
            <w:rPr>
              <w:del w:id="3354" w:author="Belisle, Pierre" w:date="2021-02-09T14:30:00Z"/>
              <w:highlight w:val="yellow"/>
            </w:rPr>
          </w:rPrChange>
        </w:rPr>
        <w:pPrChange w:id="3355" w:author="Belisle, Pierre" w:date="2021-02-10T11:37:00Z">
          <w:pPr>
            <w:pStyle w:val="Titre1"/>
          </w:pPr>
        </w:pPrChange>
      </w:pPr>
      <w:bookmarkStart w:id="3356" w:name="_ct2j1lh963dx" w:colFirst="0" w:colLast="0"/>
      <w:bookmarkEnd w:id="3356"/>
      <w:del w:id="3357" w:author="Belisle, Pierre" w:date="2021-02-09T14:12:00Z">
        <w:r w:rsidRPr="00BD6BA1" w:rsidDel="008F7936">
          <w:rPr>
            <w:szCs w:val="24"/>
            <w:highlight w:val="yellow"/>
            <w:rPrChange w:id="3358" w:author="Belisle, Pierre" w:date="2021-02-09T14:45:00Z">
              <w:rPr>
                <w:highlight w:val="yellow"/>
              </w:rPr>
            </w:rPrChange>
          </w:rPr>
          <w:delText>Pondération</w:delText>
        </w:r>
      </w:del>
    </w:p>
    <w:p w14:paraId="6B230F77" w14:textId="596E76B2" w:rsidR="00F76865" w:rsidRPr="00BD6BA1" w:rsidDel="005B2E6A" w:rsidRDefault="00137B58" w:rsidP="00133F23">
      <w:pPr>
        <w:rPr>
          <w:del w:id="3359" w:author="Belisle, Pierre" w:date="2021-02-09T14:30:00Z"/>
          <w:szCs w:val="24"/>
          <w:rPrChange w:id="3360" w:author="Belisle, Pierre" w:date="2021-02-09T14:45:00Z">
            <w:rPr>
              <w:del w:id="3361" w:author="Belisle, Pierre" w:date="2021-02-09T14:30:00Z"/>
            </w:rPr>
          </w:rPrChange>
        </w:rPr>
        <w:pPrChange w:id="3362" w:author="Belisle, Pierre" w:date="2021-02-10T11:37:00Z">
          <w:pPr>
            <w:jc w:val="both"/>
          </w:pPr>
        </w:pPrChange>
      </w:pPr>
      <w:del w:id="3363" w:author="Belisle, Pierre" w:date="2021-02-09T14:30:00Z">
        <w:r w:rsidRPr="00BD6BA1" w:rsidDel="005B2E6A">
          <w:rPr>
            <w:szCs w:val="24"/>
            <w:rPrChange w:id="3364" w:author="Belisle, Pierre" w:date="2021-02-09T14:45:00Z">
              <w:rPr/>
            </w:rPrChange>
          </w:rPr>
          <w:delText>Voici la grille d’évaluation qui sera utilisée pour le devoir 2.</w:delText>
        </w:r>
      </w:del>
    </w:p>
    <w:p w14:paraId="3B152F2F" w14:textId="7DCC810C" w:rsidR="00F76865" w:rsidRPr="00BD6BA1" w:rsidDel="005B2E6A" w:rsidRDefault="00F76865" w:rsidP="00133F23">
      <w:pPr>
        <w:rPr>
          <w:del w:id="3365" w:author="Belisle, Pierre" w:date="2021-02-09T14:30:00Z"/>
          <w:szCs w:val="24"/>
          <w:rPrChange w:id="3366" w:author="Belisle, Pierre" w:date="2021-02-09T14:45:00Z">
            <w:rPr>
              <w:del w:id="3367" w:author="Belisle, Pierre" w:date="2021-02-09T14:30:00Z"/>
            </w:rPr>
          </w:rPrChange>
        </w:rPr>
        <w:pPrChange w:id="3368" w:author="Belisle, Pierre" w:date="2021-02-10T11:37:00Z">
          <w:pPr>
            <w:jc w:val="both"/>
          </w:pPr>
        </w:pPrChange>
      </w:pPr>
    </w:p>
    <w:p w14:paraId="36BFE7BB" w14:textId="218D4B94" w:rsidR="00F76865" w:rsidRPr="00BD6BA1" w:rsidDel="005B2E6A" w:rsidRDefault="00137B58" w:rsidP="00133F23">
      <w:pPr>
        <w:rPr>
          <w:del w:id="3369" w:author="Belisle, Pierre" w:date="2021-02-09T14:30:00Z"/>
          <w:b/>
          <w:szCs w:val="24"/>
          <w:rPrChange w:id="3370" w:author="Belisle, Pierre" w:date="2021-02-09T14:45:00Z">
            <w:rPr>
              <w:del w:id="3371" w:author="Belisle, Pierre" w:date="2021-02-09T14:30:00Z"/>
              <w:b/>
            </w:rPr>
          </w:rPrChange>
        </w:rPr>
        <w:pPrChange w:id="3372" w:author="Belisle, Pierre" w:date="2021-02-10T11:37:00Z">
          <w:pPr>
            <w:jc w:val="both"/>
          </w:pPr>
        </w:pPrChange>
      </w:pPr>
      <w:del w:id="3373" w:author="Belisle, Pierre" w:date="2021-02-09T14:30:00Z">
        <w:r w:rsidRPr="00BD6BA1" w:rsidDel="005B2E6A">
          <w:rPr>
            <w:b/>
            <w:szCs w:val="24"/>
            <w:rPrChange w:id="3374" w:author="Belisle, Pierre" w:date="2021-02-09T14:45:00Z">
              <w:rPr>
                <w:b/>
              </w:rPr>
            </w:rPrChange>
          </w:rPr>
          <w:delText>Total:     /100</w:delText>
        </w:r>
      </w:del>
    </w:p>
    <w:p w14:paraId="7B29B99C" w14:textId="4499373F" w:rsidR="00F76865" w:rsidRPr="00BD6BA1" w:rsidDel="005B2E6A" w:rsidRDefault="00F76865" w:rsidP="00133F23">
      <w:pPr>
        <w:rPr>
          <w:del w:id="3375" w:author="Belisle, Pierre" w:date="2021-02-09T14:30:00Z"/>
          <w:szCs w:val="24"/>
          <w:rPrChange w:id="3376" w:author="Belisle, Pierre" w:date="2021-02-09T14:45:00Z">
            <w:rPr>
              <w:del w:id="3377" w:author="Belisle, Pierre" w:date="2021-02-09T14:30:00Z"/>
            </w:rPr>
          </w:rPrChange>
        </w:rPr>
        <w:pPrChange w:id="3378" w:author="Belisle, Pierre" w:date="2021-02-10T11:37:00Z">
          <w:pPr>
            <w:jc w:val="both"/>
          </w:pPr>
        </w:pPrChange>
      </w:pPr>
    </w:p>
    <w:p w14:paraId="0AC29D39" w14:textId="26F2D999" w:rsidR="00F76865" w:rsidRPr="00BD6BA1" w:rsidDel="005B2E6A" w:rsidRDefault="00137B58" w:rsidP="00133F23">
      <w:pPr>
        <w:rPr>
          <w:del w:id="3379" w:author="Belisle, Pierre" w:date="2021-02-09T14:30:00Z"/>
          <w:szCs w:val="24"/>
          <w:rPrChange w:id="3380" w:author="Belisle, Pierre" w:date="2021-02-09T14:45:00Z">
            <w:rPr>
              <w:del w:id="3381" w:author="Belisle, Pierre" w:date="2021-02-09T14:30:00Z"/>
            </w:rPr>
          </w:rPrChange>
        </w:rPr>
        <w:pPrChange w:id="3382" w:author="Belisle, Pierre" w:date="2021-02-10T11:37:00Z">
          <w:pPr>
            <w:jc w:val="both"/>
          </w:pPr>
        </w:pPrChange>
      </w:pPr>
      <w:del w:id="3383" w:author="Belisle, Pierre" w:date="2021-02-09T14:30:00Z">
        <w:r w:rsidRPr="00BD6BA1" w:rsidDel="005B2E6A">
          <w:rPr>
            <w:szCs w:val="24"/>
            <w:rPrChange w:id="3384" w:author="Belisle, Pierre" w:date="2021-02-09T14:45:00Z">
              <w:rPr/>
            </w:rPrChange>
          </w:rPr>
          <w:delText xml:space="preserve">Réalisation: </w:delText>
        </w:r>
      </w:del>
      <w:del w:id="3385" w:author="Belisle, Pierre" w:date="2021-02-09T14:12:00Z">
        <w:r w:rsidRPr="00BD6BA1" w:rsidDel="008F7936">
          <w:rPr>
            <w:szCs w:val="24"/>
            <w:rPrChange w:id="3386" w:author="Belisle, Pierre" w:date="2021-02-09T14:45:00Z">
              <w:rPr/>
            </w:rPrChange>
          </w:rPr>
          <w:delText>7</w:delText>
        </w:r>
      </w:del>
      <w:del w:id="3387" w:author="Belisle, Pierre" w:date="2021-02-09T14:30:00Z">
        <w:r w:rsidRPr="00BD6BA1" w:rsidDel="005B2E6A">
          <w:rPr>
            <w:szCs w:val="24"/>
            <w:rPrChange w:id="3388" w:author="Belisle, Pierre" w:date="2021-02-09T14:45:00Z">
              <w:rPr/>
            </w:rPrChange>
          </w:rPr>
          <w:delText>0%</w:delText>
        </w:r>
      </w:del>
    </w:p>
    <w:tbl>
      <w:tblPr>
        <w:tblStyle w:val="2"/>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3120"/>
        <w:tblGridChange w:id="3389">
          <w:tblGrid>
            <w:gridCol w:w="6240"/>
            <w:gridCol w:w="3120"/>
          </w:tblGrid>
        </w:tblGridChange>
      </w:tblGrid>
      <w:tr w:rsidR="00F76865" w:rsidRPr="00BD6BA1" w:rsidDel="005B2E6A" w14:paraId="4A2E46BD" w14:textId="77C818E6">
        <w:trPr>
          <w:del w:id="3390" w:author="Belisle, Pierre" w:date="2021-02-09T14:30:00Z"/>
        </w:trPr>
        <w:tc>
          <w:tcPr>
            <w:tcW w:w="6240" w:type="dxa"/>
            <w:shd w:val="clear" w:color="auto" w:fill="auto"/>
            <w:tcMar>
              <w:top w:w="100" w:type="dxa"/>
              <w:left w:w="100" w:type="dxa"/>
              <w:bottom w:w="100" w:type="dxa"/>
              <w:right w:w="100" w:type="dxa"/>
            </w:tcMar>
          </w:tcPr>
          <w:p w14:paraId="7189FBA4" w14:textId="77777777" w:rsidR="00F76865" w:rsidDel="00133F23" w:rsidRDefault="00137B58" w:rsidP="00133F23">
            <w:pPr>
              <w:rPr>
                <w:del w:id="3391" w:author="Belisle, Pierre" w:date="2021-02-09T14:30:00Z"/>
                <w:b/>
                <w:szCs w:val="24"/>
              </w:rPr>
            </w:pPr>
            <w:del w:id="3392" w:author="Belisle, Pierre" w:date="2021-02-09T14:30:00Z">
              <w:r w:rsidRPr="00BD6BA1" w:rsidDel="005B2E6A">
                <w:rPr>
                  <w:b/>
                  <w:szCs w:val="24"/>
                  <w:rPrChange w:id="3393" w:author="Belisle, Pierre" w:date="2021-02-09T14:45:00Z">
                    <w:rPr>
                      <w:b/>
                      <w:szCs w:val="24"/>
                    </w:rPr>
                  </w:rPrChange>
                </w:rPr>
                <w:delText>Sections</w:delText>
              </w:r>
            </w:del>
          </w:p>
          <w:p w14:paraId="514E86C0" w14:textId="77777777" w:rsidR="00133F23" w:rsidRDefault="00133F23" w:rsidP="00133F23">
            <w:pPr>
              <w:rPr>
                <w:ins w:id="3394" w:author="Belisle, Pierre" w:date="2021-02-10T11:38:00Z"/>
                <w:b/>
                <w:szCs w:val="24"/>
              </w:rPr>
            </w:pPr>
          </w:p>
          <w:p w14:paraId="6F66178D" w14:textId="77777777" w:rsidR="00133F23" w:rsidRDefault="00133F23" w:rsidP="00133F23">
            <w:pPr>
              <w:rPr>
                <w:ins w:id="3395" w:author="Belisle, Pierre" w:date="2021-02-10T11:38:00Z"/>
                <w:b/>
                <w:szCs w:val="24"/>
              </w:rPr>
            </w:pPr>
          </w:p>
          <w:p w14:paraId="67163772" w14:textId="4C94469F" w:rsidR="00133F23" w:rsidRPr="00BD6BA1" w:rsidRDefault="00133F23" w:rsidP="00133F23">
            <w:pPr>
              <w:rPr>
                <w:ins w:id="3396" w:author="Belisle, Pierre" w:date="2021-02-10T11:38:00Z"/>
                <w:b/>
                <w:szCs w:val="24"/>
                <w:rPrChange w:id="3397" w:author="Belisle, Pierre" w:date="2021-02-09T14:45:00Z">
                  <w:rPr>
                    <w:ins w:id="3398" w:author="Belisle, Pierre" w:date="2021-02-10T11:38:00Z"/>
                    <w:b/>
                    <w:szCs w:val="24"/>
                  </w:rPr>
                </w:rPrChange>
              </w:rPr>
              <w:pPrChange w:id="3399" w:author="Belisle, Pierre" w:date="2021-02-10T11:37:00Z">
                <w:pPr>
                  <w:jc w:val="both"/>
                </w:pPr>
              </w:pPrChange>
            </w:pPr>
          </w:p>
        </w:tc>
        <w:tc>
          <w:tcPr>
            <w:tcW w:w="3120" w:type="dxa"/>
            <w:shd w:val="clear" w:color="auto" w:fill="auto"/>
            <w:tcMar>
              <w:top w:w="100" w:type="dxa"/>
              <w:left w:w="100" w:type="dxa"/>
              <w:bottom w:w="100" w:type="dxa"/>
              <w:right w:w="100" w:type="dxa"/>
            </w:tcMar>
          </w:tcPr>
          <w:p w14:paraId="5A5A02E7" w14:textId="3481EF5A" w:rsidR="00F76865" w:rsidRPr="00BD6BA1" w:rsidDel="005B2E6A" w:rsidRDefault="00137B58" w:rsidP="00133F23">
            <w:pPr>
              <w:rPr>
                <w:del w:id="3400" w:author="Belisle, Pierre" w:date="2021-02-09T14:30:00Z"/>
                <w:b/>
                <w:szCs w:val="24"/>
                <w:rPrChange w:id="3401" w:author="Belisle, Pierre" w:date="2021-02-09T14:45:00Z">
                  <w:rPr>
                    <w:del w:id="3402" w:author="Belisle, Pierre" w:date="2021-02-09T14:30:00Z"/>
                    <w:b/>
                    <w:szCs w:val="24"/>
                  </w:rPr>
                </w:rPrChange>
              </w:rPr>
              <w:pPrChange w:id="3403" w:author="Belisle, Pierre" w:date="2021-02-10T11:37:00Z">
                <w:pPr>
                  <w:jc w:val="both"/>
                </w:pPr>
              </w:pPrChange>
            </w:pPr>
            <w:del w:id="3404" w:author="Belisle, Pierre" w:date="2021-02-09T14:30:00Z">
              <w:r w:rsidRPr="00BD6BA1" w:rsidDel="005B2E6A">
                <w:rPr>
                  <w:b/>
                  <w:szCs w:val="24"/>
                  <w:rPrChange w:id="3405" w:author="Belisle, Pierre" w:date="2021-02-09T14:45:00Z">
                    <w:rPr>
                      <w:b/>
                      <w:szCs w:val="24"/>
                    </w:rPr>
                  </w:rPrChange>
                </w:rPr>
                <w:delText>Pondération</w:delText>
              </w:r>
            </w:del>
          </w:p>
        </w:tc>
      </w:tr>
      <w:tr w:rsidR="00F76865" w:rsidRPr="00BD6BA1" w:rsidDel="005B2E6A" w14:paraId="1DCF3870" w14:textId="5BB27713" w:rsidTr="008F7CBE">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3406" w:author="Belisle, Pierre" w:date="2021-02-09T14:15:00Z">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rPr>
          <w:del w:id="3407" w:author="Belisle, Pierre" w:date="2021-02-09T14:30:00Z"/>
        </w:trPr>
        <w:tc>
          <w:tcPr>
            <w:tcW w:w="6240" w:type="dxa"/>
            <w:tcBorders>
              <w:bottom w:val="single" w:sz="4" w:space="0" w:color="auto"/>
            </w:tcBorders>
            <w:shd w:val="clear" w:color="auto" w:fill="auto"/>
            <w:tcMar>
              <w:top w:w="100" w:type="dxa"/>
              <w:left w:w="100" w:type="dxa"/>
              <w:bottom w:w="100" w:type="dxa"/>
              <w:right w:w="100" w:type="dxa"/>
            </w:tcMar>
            <w:tcPrChange w:id="3408" w:author="Belisle, Pierre" w:date="2021-02-09T14:15:00Z">
              <w:tcPr>
                <w:tcW w:w="6240" w:type="dxa"/>
                <w:shd w:val="clear" w:color="auto" w:fill="auto"/>
                <w:tcMar>
                  <w:top w:w="100" w:type="dxa"/>
                  <w:left w:w="100" w:type="dxa"/>
                  <w:bottom w:w="100" w:type="dxa"/>
                  <w:right w:w="100" w:type="dxa"/>
                </w:tcMar>
              </w:tcPr>
            </w:tcPrChange>
          </w:tcPr>
          <w:p w14:paraId="6C5C8CEF" w14:textId="7B9AFF9A" w:rsidR="00F76865" w:rsidRPr="00BD6BA1" w:rsidDel="006E7EF4" w:rsidRDefault="00137B58" w:rsidP="00133F23">
            <w:pPr>
              <w:rPr>
                <w:del w:id="3409" w:author="Belisle, Pierre" w:date="2021-02-09T14:13:00Z"/>
                <w:szCs w:val="24"/>
                <w:rPrChange w:id="3410" w:author="Belisle, Pierre" w:date="2021-02-09T14:45:00Z">
                  <w:rPr>
                    <w:del w:id="3411" w:author="Belisle, Pierre" w:date="2021-02-09T14:13:00Z"/>
                  </w:rPr>
                </w:rPrChange>
              </w:rPr>
              <w:pPrChange w:id="3412" w:author="Belisle, Pierre" w:date="2021-02-10T11:37:00Z">
                <w:pPr>
                  <w:jc w:val="both"/>
                </w:pPr>
              </w:pPrChange>
            </w:pPr>
            <w:del w:id="3413" w:author="Belisle, Pierre" w:date="2021-02-09T14:13:00Z">
              <w:r w:rsidRPr="00BD6BA1" w:rsidDel="006E7EF4">
                <w:rPr>
                  <w:szCs w:val="24"/>
                  <w:rPrChange w:id="3414" w:author="Belisle, Pierre" w:date="2021-02-09T14:45:00Z">
                    <w:rPr/>
                  </w:rPrChange>
                </w:rPr>
                <w:delText xml:space="preserve">Section 3 - </w:delText>
              </w:r>
              <w:r w:rsidRPr="00BD6BA1" w:rsidDel="008F7936">
                <w:rPr>
                  <w:szCs w:val="24"/>
                  <w:rPrChange w:id="3415" w:author="Belisle, Pierre" w:date="2021-02-09T14:45:00Z">
                    <w:rPr/>
                  </w:rPrChange>
                </w:rPr>
                <w:delText>Vect2D</w:delText>
              </w:r>
            </w:del>
          </w:p>
          <w:p w14:paraId="3597A995" w14:textId="158D89A3" w:rsidR="00F76865" w:rsidRPr="00BD6BA1" w:rsidDel="008F7936" w:rsidRDefault="00137B58" w:rsidP="00133F23">
            <w:pPr>
              <w:rPr>
                <w:del w:id="3416" w:author="Belisle, Pierre" w:date="2021-02-09T14:13:00Z"/>
                <w:szCs w:val="24"/>
                <w:rPrChange w:id="3417" w:author="Belisle, Pierre" w:date="2021-02-09T14:45:00Z">
                  <w:rPr>
                    <w:del w:id="3418" w:author="Belisle, Pierre" w:date="2021-02-09T14:13:00Z"/>
                  </w:rPr>
                </w:rPrChange>
              </w:rPr>
              <w:pPrChange w:id="3419" w:author="Belisle, Pierre" w:date="2021-02-10T11:37:00Z">
                <w:pPr>
                  <w:jc w:val="both"/>
                </w:pPr>
              </w:pPrChange>
            </w:pPr>
            <w:del w:id="3420" w:author="Belisle, Pierre" w:date="2021-02-09T14:13:00Z">
              <w:r w:rsidRPr="00BD6BA1" w:rsidDel="008F7936">
                <w:rPr>
                  <w:szCs w:val="24"/>
                  <w:rPrChange w:id="3421" w:author="Belisle, Pierre" w:date="2021-02-09T14:45:00Z">
                    <w:rPr/>
                  </w:rPrChange>
                </w:rPr>
                <w:delText>variables membres et constructeurs</w:delText>
              </w:r>
            </w:del>
          </w:p>
          <w:p w14:paraId="16517D3E" w14:textId="0C0E2D14" w:rsidR="00F76865" w:rsidRPr="00BD6BA1" w:rsidDel="008F7936" w:rsidRDefault="00137B58" w:rsidP="00133F23">
            <w:pPr>
              <w:rPr>
                <w:del w:id="3422" w:author="Belisle, Pierre" w:date="2021-02-09T14:13:00Z"/>
                <w:szCs w:val="24"/>
                <w:rPrChange w:id="3423" w:author="Belisle, Pierre" w:date="2021-02-09T14:45:00Z">
                  <w:rPr>
                    <w:del w:id="3424" w:author="Belisle, Pierre" w:date="2021-02-09T14:13:00Z"/>
                  </w:rPr>
                </w:rPrChange>
              </w:rPr>
              <w:pPrChange w:id="3425" w:author="Belisle, Pierre" w:date="2021-02-10T11:37:00Z">
                <w:pPr>
                  <w:jc w:val="both"/>
                </w:pPr>
              </w:pPrChange>
            </w:pPr>
            <w:del w:id="3426" w:author="Belisle, Pierre" w:date="2021-02-09T14:13:00Z">
              <w:r w:rsidRPr="00BD6BA1" w:rsidDel="008F7936">
                <w:rPr>
                  <w:szCs w:val="24"/>
                  <w:rPrChange w:id="3427" w:author="Belisle, Pierre" w:date="2021-02-09T14:45:00Z">
                    <w:rPr/>
                  </w:rPrChange>
                </w:rPr>
                <w:delText>getLongueur</w:delText>
              </w:r>
            </w:del>
          </w:p>
          <w:p w14:paraId="4F3E6B45" w14:textId="467ADFFF" w:rsidR="00F76865" w:rsidRPr="00BD6BA1" w:rsidDel="008F7936" w:rsidRDefault="00137B58" w:rsidP="00133F23">
            <w:pPr>
              <w:rPr>
                <w:del w:id="3428" w:author="Belisle, Pierre" w:date="2021-02-09T14:13:00Z"/>
                <w:szCs w:val="24"/>
                <w:rPrChange w:id="3429" w:author="Belisle, Pierre" w:date="2021-02-09T14:45:00Z">
                  <w:rPr>
                    <w:del w:id="3430" w:author="Belisle, Pierre" w:date="2021-02-09T14:13:00Z"/>
                  </w:rPr>
                </w:rPrChange>
              </w:rPr>
              <w:pPrChange w:id="3431" w:author="Belisle, Pierre" w:date="2021-02-10T11:37:00Z">
                <w:pPr>
                  <w:jc w:val="both"/>
                </w:pPr>
              </w:pPrChange>
            </w:pPr>
            <w:del w:id="3432" w:author="Belisle, Pierre" w:date="2021-02-09T14:13:00Z">
              <w:r w:rsidRPr="00BD6BA1" w:rsidDel="008F7936">
                <w:rPr>
                  <w:szCs w:val="24"/>
                  <w:rPrChange w:id="3433" w:author="Belisle, Pierre" w:date="2021-02-09T14:45:00Z">
                    <w:rPr/>
                  </w:rPrChange>
                </w:rPr>
                <w:delText>getAngle</w:delText>
              </w:r>
            </w:del>
          </w:p>
          <w:p w14:paraId="28A6154D" w14:textId="7EC36584" w:rsidR="00F76865" w:rsidRPr="00BD6BA1" w:rsidDel="008F7936" w:rsidRDefault="00137B58" w:rsidP="00133F23">
            <w:pPr>
              <w:rPr>
                <w:del w:id="3434" w:author="Belisle, Pierre" w:date="2021-02-09T14:13:00Z"/>
                <w:szCs w:val="24"/>
                <w:rPrChange w:id="3435" w:author="Belisle, Pierre" w:date="2021-02-09T14:45:00Z">
                  <w:rPr>
                    <w:del w:id="3436" w:author="Belisle, Pierre" w:date="2021-02-09T14:13:00Z"/>
                  </w:rPr>
                </w:rPrChange>
              </w:rPr>
              <w:pPrChange w:id="3437" w:author="Belisle, Pierre" w:date="2021-02-10T11:37:00Z">
                <w:pPr>
                  <w:jc w:val="both"/>
                </w:pPr>
              </w:pPrChange>
            </w:pPr>
            <w:del w:id="3438" w:author="Belisle, Pierre" w:date="2021-02-09T14:13:00Z">
              <w:r w:rsidRPr="00BD6BA1" w:rsidDel="008F7936">
                <w:rPr>
                  <w:szCs w:val="24"/>
                  <w:rPrChange w:id="3439" w:author="Belisle, Pierre" w:date="2021-02-09T14:45:00Z">
                    <w:rPr/>
                  </w:rPrChange>
                </w:rPr>
                <w:delText>calculerDiff</w:delText>
              </w:r>
            </w:del>
          </w:p>
          <w:p w14:paraId="068BFFA5" w14:textId="7636D5D4" w:rsidR="00F76865" w:rsidRPr="00BD6BA1" w:rsidDel="008F7936" w:rsidRDefault="00137B58" w:rsidP="00133F23">
            <w:pPr>
              <w:rPr>
                <w:del w:id="3440" w:author="Belisle, Pierre" w:date="2021-02-09T14:13:00Z"/>
                <w:szCs w:val="24"/>
                <w:rPrChange w:id="3441" w:author="Belisle, Pierre" w:date="2021-02-09T14:45:00Z">
                  <w:rPr>
                    <w:del w:id="3442" w:author="Belisle, Pierre" w:date="2021-02-09T14:13:00Z"/>
                  </w:rPr>
                </w:rPrChange>
              </w:rPr>
              <w:pPrChange w:id="3443" w:author="Belisle, Pierre" w:date="2021-02-10T11:37:00Z">
                <w:pPr>
                  <w:jc w:val="both"/>
                </w:pPr>
              </w:pPrChange>
            </w:pPr>
            <w:del w:id="3444" w:author="Belisle, Pierre" w:date="2021-02-09T14:13:00Z">
              <w:r w:rsidRPr="00BD6BA1" w:rsidDel="008F7936">
                <w:rPr>
                  <w:szCs w:val="24"/>
                  <w:rPrChange w:id="3445" w:author="Belisle, Pierre" w:date="2021-02-09T14:45:00Z">
                    <w:rPr/>
                  </w:rPrChange>
                </w:rPr>
                <w:delText>diviser</w:delText>
              </w:r>
            </w:del>
          </w:p>
          <w:p w14:paraId="43DB1A28" w14:textId="566F2977" w:rsidR="00F76865" w:rsidRPr="00BD6BA1" w:rsidDel="008F7936" w:rsidRDefault="00137B58" w:rsidP="00133F23">
            <w:pPr>
              <w:rPr>
                <w:del w:id="3446" w:author="Belisle, Pierre" w:date="2021-02-09T14:13:00Z"/>
                <w:szCs w:val="24"/>
                <w:rPrChange w:id="3447" w:author="Belisle, Pierre" w:date="2021-02-09T14:45:00Z">
                  <w:rPr>
                    <w:del w:id="3448" w:author="Belisle, Pierre" w:date="2021-02-09T14:13:00Z"/>
                  </w:rPr>
                </w:rPrChange>
              </w:rPr>
              <w:pPrChange w:id="3449" w:author="Belisle, Pierre" w:date="2021-02-10T11:37:00Z">
                <w:pPr>
                  <w:jc w:val="both"/>
                </w:pPr>
              </w:pPrChange>
            </w:pPr>
            <w:del w:id="3450" w:author="Belisle, Pierre" w:date="2021-02-09T14:13:00Z">
              <w:r w:rsidRPr="00BD6BA1" w:rsidDel="008F7936">
                <w:rPr>
                  <w:szCs w:val="24"/>
                  <w:rPrChange w:id="3451" w:author="Belisle, Pierre" w:date="2021-02-09T14:45:00Z">
                    <w:rPr/>
                  </w:rPrChange>
                </w:rPr>
                <w:delText>ajouter</w:delText>
              </w:r>
            </w:del>
          </w:p>
          <w:p w14:paraId="478759BB" w14:textId="0D13B62A" w:rsidR="00F76865" w:rsidRPr="00BD6BA1" w:rsidDel="008F7936" w:rsidRDefault="00137B58" w:rsidP="00133F23">
            <w:pPr>
              <w:rPr>
                <w:del w:id="3452" w:author="Belisle, Pierre" w:date="2021-02-09T14:13:00Z"/>
                <w:szCs w:val="24"/>
                <w:rPrChange w:id="3453" w:author="Belisle, Pierre" w:date="2021-02-09T14:45:00Z">
                  <w:rPr>
                    <w:del w:id="3454" w:author="Belisle, Pierre" w:date="2021-02-09T14:13:00Z"/>
                  </w:rPr>
                </w:rPrChange>
              </w:rPr>
              <w:pPrChange w:id="3455" w:author="Belisle, Pierre" w:date="2021-02-10T11:37:00Z">
                <w:pPr>
                  <w:jc w:val="both"/>
                </w:pPr>
              </w:pPrChange>
            </w:pPr>
            <w:del w:id="3456" w:author="Belisle, Pierre" w:date="2021-02-09T14:13:00Z">
              <w:r w:rsidRPr="00BD6BA1" w:rsidDel="008F7936">
                <w:rPr>
                  <w:szCs w:val="24"/>
                  <w:rPrChange w:id="3457" w:author="Belisle, Pierre" w:date="2021-02-09T14:45:00Z">
                    <w:rPr/>
                  </w:rPrChange>
                </w:rPr>
                <w:delText>toString</w:delText>
              </w:r>
            </w:del>
          </w:p>
          <w:p w14:paraId="4E6E8568" w14:textId="679CC3AE" w:rsidR="008F7936" w:rsidRPr="00BD6BA1" w:rsidDel="006E7EF4" w:rsidRDefault="00137B58" w:rsidP="00133F23">
            <w:pPr>
              <w:rPr>
                <w:del w:id="3458" w:author="Belisle, Pierre" w:date="2021-02-09T14:15:00Z"/>
                <w:szCs w:val="24"/>
                <w:rPrChange w:id="3459" w:author="Belisle, Pierre" w:date="2021-02-09T14:45:00Z">
                  <w:rPr>
                    <w:del w:id="3460" w:author="Belisle, Pierre" w:date="2021-02-09T14:15:00Z"/>
                  </w:rPr>
                </w:rPrChange>
              </w:rPr>
              <w:pPrChange w:id="3461" w:author="Belisle, Pierre" w:date="2021-02-10T11:37:00Z">
                <w:pPr>
                  <w:numPr>
                    <w:numId w:val="14"/>
                  </w:numPr>
                  <w:ind w:left="720" w:hanging="360"/>
                  <w:jc w:val="both"/>
                </w:pPr>
              </w:pPrChange>
            </w:pPr>
            <w:del w:id="3462" w:author="Belisle, Pierre" w:date="2021-02-09T14:13:00Z">
              <w:r w:rsidRPr="00BD6BA1" w:rsidDel="008F7936">
                <w:rPr>
                  <w:szCs w:val="24"/>
                  <w:rPrChange w:id="3463" w:author="Belisle, Pierre" w:date="2021-02-09T14:45:00Z">
                    <w:rPr/>
                  </w:rPrChange>
                </w:rPr>
                <w:delText>equals</w:delText>
              </w:r>
            </w:del>
          </w:p>
          <w:p w14:paraId="0739E00E" w14:textId="71E5F1E7" w:rsidR="00F76865" w:rsidRPr="00BD6BA1" w:rsidDel="005B2E6A" w:rsidRDefault="00F76865" w:rsidP="00133F23">
            <w:pPr>
              <w:rPr>
                <w:del w:id="3464" w:author="Belisle, Pierre" w:date="2021-02-09T14:30:00Z"/>
                <w:szCs w:val="24"/>
                <w:rPrChange w:id="3465" w:author="Belisle, Pierre" w:date="2021-02-09T14:45:00Z">
                  <w:rPr>
                    <w:del w:id="3466" w:author="Belisle, Pierre" w:date="2021-02-09T14:30:00Z"/>
                  </w:rPr>
                </w:rPrChange>
              </w:rPr>
              <w:pPrChange w:id="3467" w:author="Belisle, Pierre" w:date="2021-02-10T11:37:00Z">
                <w:pPr>
                  <w:ind w:left="720"/>
                  <w:jc w:val="both"/>
                </w:pPr>
              </w:pPrChange>
            </w:pPr>
          </w:p>
        </w:tc>
        <w:tc>
          <w:tcPr>
            <w:tcW w:w="3120" w:type="dxa"/>
            <w:tcBorders>
              <w:bottom w:val="single" w:sz="4" w:space="0" w:color="auto"/>
            </w:tcBorders>
            <w:shd w:val="clear" w:color="auto" w:fill="auto"/>
            <w:tcMar>
              <w:top w:w="100" w:type="dxa"/>
              <w:left w:w="100" w:type="dxa"/>
              <w:bottom w:w="100" w:type="dxa"/>
              <w:right w:w="100" w:type="dxa"/>
            </w:tcMar>
            <w:tcPrChange w:id="3468" w:author="Belisle, Pierre" w:date="2021-02-09T14:15:00Z">
              <w:tcPr>
                <w:tcW w:w="3120" w:type="dxa"/>
                <w:shd w:val="clear" w:color="auto" w:fill="auto"/>
                <w:tcMar>
                  <w:top w:w="100" w:type="dxa"/>
                  <w:left w:w="100" w:type="dxa"/>
                  <w:bottom w:w="100" w:type="dxa"/>
                  <w:right w:w="100" w:type="dxa"/>
                </w:tcMar>
              </w:tcPr>
            </w:tcPrChange>
          </w:tcPr>
          <w:p w14:paraId="52552106" w14:textId="1D7E13E5" w:rsidR="00F76865" w:rsidRPr="00BD6BA1" w:rsidDel="005B2E6A" w:rsidRDefault="00F76865" w:rsidP="00133F23">
            <w:pPr>
              <w:rPr>
                <w:del w:id="3469" w:author="Belisle, Pierre" w:date="2021-02-09T14:30:00Z"/>
                <w:szCs w:val="24"/>
                <w:rPrChange w:id="3470" w:author="Belisle, Pierre" w:date="2021-02-09T14:45:00Z">
                  <w:rPr>
                    <w:del w:id="3471" w:author="Belisle, Pierre" w:date="2021-02-09T14:30:00Z"/>
                  </w:rPr>
                </w:rPrChange>
              </w:rPr>
              <w:pPrChange w:id="3472" w:author="Belisle, Pierre" w:date="2021-02-10T11:37:00Z">
                <w:pPr>
                  <w:jc w:val="both"/>
                </w:pPr>
              </w:pPrChange>
            </w:pPr>
          </w:p>
          <w:p w14:paraId="26E0B5E7" w14:textId="28714668" w:rsidR="00F76865" w:rsidRPr="00BD6BA1" w:rsidDel="006E7EF4" w:rsidRDefault="00137B58" w:rsidP="00133F23">
            <w:pPr>
              <w:rPr>
                <w:del w:id="3473" w:author="Belisle, Pierre" w:date="2021-02-09T14:13:00Z"/>
                <w:szCs w:val="24"/>
                <w:rPrChange w:id="3474" w:author="Belisle, Pierre" w:date="2021-02-09T14:45:00Z">
                  <w:rPr>
                    <w:del w:id="3475" w:author="Belisle, Pierre" w:date="2021-02-09T14:13:00Z"/>
                  </w:rPr>
                </w:rPrChange>
              </w:rPr>
              <w:pPrChange w:id="3476" w:author="Belisle, Pierre" w:date="2021-02-10T11:37:00Z">
                <w:pPr>
                  <w:jc w:val="both"/>
                </w:pPr>
              </w:pPrChange>
            </w:pPr>
            <w:del w:id="3477" w:author="Belisle, Pierre" w:date="2021-02-09T14:13:00Z">
              <w:r w:rsidRPr="00BD6BA1" w:rsidDel="006E7EF4">
                <w:rPr>
                  <w:szCs w:val="24"/>
                  <w:rPrChange w:id="3478" w:author="Belisle, Pierre" w:date="2021-02-09T14:45:00Z">
                    <w:rPr/>
                  </w:rPrChange>
                </w:rPr>
                <w:delText>/1</w:delText>
              </w:r>
            </w:del>
          </w:p>
          <w:p w14:paraId="15AF26C7" w14:textId="4515D686" w:rsidR="00F76865" w:rsidRPr="00BD6BA1" w:rsidDel="006E7EF4" w:rsidRDefault="00137B58" w:rsidP="00133F23">
            <w:pPr>
              <w:rPr>
                <w:del w:id="3479" w:author="Belisle, Pierre" w:date="2021-02-09T14:13:00Z"/>
                <w:szCs w:val="24"/>
                <w:rPrChange w:id="3480" w:author="Belisle, Pierre" w:date="2021-02-09T14:45:00Z">
                  <w:rPr>
                    <w:del w:id="3481" w:author="Belisle, Pierre" w:date="2021-02-09T14:13:00Z"/>
                  </w:rPr>
                </w:rPrChange>
              </w:rPr>
              <w:pPrChange w:id="3482" w:author="Belisle, Pierre" w:date="2021-02-10T11:37:00Z">
                <w:pPr>
                  <w:jc w:val="both"/>
                </w:pPr>
              </w:pPrChange>
            </w:pPr>
            <w:del w:id="3483" w:author="Belisle, Pierre" w:date="2021-02-09T14:13:00Z">
              <w:r w:rsidRPr="00BD6BA1" w:rsidDel="006E7EF4">
                <w:rPr>
                  <w:szCs w:val="24"/>
                  <w:rPrChange w:id="3484" w:author="Belisle, Pierre" w:date="2021-02-09T14:45:00Z">
                    <w:rPr/>
                  </w:rPrChange>
                </w:rPr>
                <w:delText>/1</w:delText>
              </w:r>
            </w:del>
          </w:p>
          <w:p w14:paraId="7B6F5B2F" w14:textId="6237A8D9" w:rsidR="00F76865" w:rsidRPr="00BD6BA1" w:rsidDel="006E7EF4" w:rsidRDefault="00137B58" w:rsidP="00133F23">
            <w:pPr>
              <w:rPr>
                <w:del w:id="3485" w:author="Belisle, Pierre" w:date="2021-02-09T14:13:00Z"/>
                <w:szCs w:val="24"/>
                <w:rPrChange w:id="3486" w:author="Belisle, Pierre" w:date="2021-02-09T14:45:00Z">
                  <w:rPr>
                    <w:del w:id="3487" w:author="Belisle, Pierre" w:date="2021-02-09T14:13:00Z"/>
                  </w:rPr>
                </w:rPrChange>
              </w:rPr>
              <w:pPrChange w:id="3488" w:author="Belisle, Pierre" w:date="2021-02-10T11:37:00Z">
                <w:pPr>
                  <w:jc w:val="both"/>
                </w:pPr>
              </w:pPrChange>
            </w:pPr>
            <w:del w:id="3489" w:author="Belisle, Pierre" w:date="2021-02-09T14:13:00Z">
              <w:r w:rsidRPr="00BD6BA1" w:rsidDel="006E7EF4">
                <w:rPr>
                  <w:szCs w:val="24"/>
                  <w:rPrChange w:id="3490" w:author="Belisle, Pierre" w:date="2021-02-09T14:45:00Z">
                    <w:rPr/>
                  </w:rPrChange>
                </w:rPr>
                <w:delText>/1</w:delText>
              </w:r>
            </w:del>
          </w:p>
          <w:p w14:paraId="7A0A116F" w14:textId="43DA9FF3" w:rsidR="00F76865" w:rsidRPr="00BD6BA1" w:rsidDel="006E7EF4" w:rsidRDefault="00137B58" w:rsidP="00133F23">
            <w:pPr>
              <w:rPr>
                <w:del w:id="3491" w:author="Belisle, Pierre" w:date="2021-02-09T14:13:00Z"/>
                <w:szCs w:val="24"/>
                <w:rPrChange w:id="3492" w:author="Belisle, Pierre" w:date="2021-02-09T14:45:00Z">
                  <w:rPr>
                    <w:del w:id="3493" w:author="Belisle, Pierre" w:date="2021-02-09T14:13:00Z"/>
                  </w:rPr>
                </w:rPrChange>
              </w:rPr>
              <w:pPrChange w:id="3494" w:author="Belisle, Pierre" w:date="2021-02-10T11:37:00Z">
                <w:pPr>
                  <w:jc w:val="both"/>
                </w:pPr>
              </w:pPrChange>
            </w:pPr>
            <w:del w:id="3495" w:author="Belisle, Pierre" w:date="2021-02-09T14:13:00Z">
              <w:r w:rsidRPr="00BD6BA1" w:rsidDel="006E7EF4">
                <w:rPr>
                  <w:szCs w:val="24"/>
                  <w:rPrChange w:id="3496" w:author="Belisle, Pierre" w:date="2021-02-09T14:45:00Z">
                    <w:rPr/>
                  </w:rPrChange>
                </w:rPr>
                <w:delText>/2</w:delText>
              </w:r>
            </w:del>
          </w:p>
          <w:p w14:paraId="6F4BB6CC" w14:textId="1A21A6B2" w:rsidR="00F76865" w:rsidRPr="00BD6BA1" w:rsidDel="006E7EF4" w:rsidRDefault="00137B58" w:rsidP="00133F23">
            <w:pPr>
              <w:rPr>
                <w:del w:id="3497" w:author="Belisle, Pierre" w:date="2021-02-09T14:13:00Z"/>
                <w:szCs w:val="24"/>
                <w:rPrChange w:id="3498" w:author="Belisle, Pierre" w:date="2021-02-09T14:45:00Z">
                  <w:rPr>
                    <w:del w:id="3499" w:author="Belisle, Pierre" w:date="2021-02-09T14:13:00Z"/>
                  </w:rPr>
                </w:rPrChange>
              </w:rPr>
              <w:pPrChange w:id="3500" w:author="Belisle, Pierre" w:date="2021-02-10T11:37:00Z">
                <w:pPr>
                  <w:jc w:val="both"/>
                </w:pPr>
              </w:pPrChange>
            </w:pPr>
            <w:del w:id="3501" w:author="Belisle, Pierre" w:date="2021-02-09T14:13:00Z">
              <w:r w:rsidRPr="00BD6BA1" w:rsidDel="006E7EF4">
                <w:rPr>
                  <w:szCs w:val="24"/>
                  <w:rPrChange w:id="3502" w:author="Belisle, Pierre" w:date="2021-02-09T14:45:00Z">
                    <w:rPr/>
                  </w:rPrChange>
                </w:rPr>
                <w:delText>/2</w:delText>
              </w:r>
            </w:del>
          </w:p>
          <w:p w14:paraId="46B0AA78" w14:textId="07E6DDC0" w:rsidR="00F76865" w:rsidRPr="00BD6BA1" w:rsidDel="006E7EF4" w:rsidRDefault="00137B58" w:rsidP="00133F23">
            <w:pPr>
              <w:rPr>
                <w:del w:id="3503" w:author="Belisle, Pierre" w:date="2021-02-09T14:13:00Z"/>
                <w:szCs w:val="24"/>
                <w:rPrChange w:id="3504" w:author="Belisle, Pierre" w:date="2021-02-09T14:45:00Z">
                  <w:rPr>
                    <w:del w:id="3505" w:author="Belisle, Pierre" w:date="2021-02-09T14:13:00Z"/>
                  </w:rPr>
                </w:rPrChange>
              </w:rPr>
              <w:pPrChange w:id="3506" w:author="Belisle, Pierre" w:date="2021-02-10T11:37:00Z">
                <w:pPr>
                  <w:jc w:val="both"/>
                </w:pPr>
              </w:pPrChange>
            </w:pPr>
            <w:del w:id="3507" w:author="Belisle, Pierre" w:date="2021-02-09T14:13:00Z">
              <w:r w:rsidRPr="00BD6BA1" w:rsidDel="006E7EF4">
                <w:rPr>
                  <w:szCs w:val="24"/>
                  <w:rPrChange w:id="3508" w:author="Belisle, Pierre" w:date="2021-02-09T14:45:00Z">
                    <w:rPr/>
                  </w:rPrChange>
                </w:rPr>
                <w:delText>/2</w:delText>
              </w:r>
            </w:del>
          </w:p>
          <w:p w14:paraId="028888E7" w14:textId="2C9119D3" w:rsidR="00F76865" w:rsidRPr="00BD6BA1" w:rsidDel="006E7EF4" w:rsidRDefault="00137B58" w:rsidP="00133F23">
            <w:pPr>
              <w:rPr>
                <w:del w:id="3509" w:author="Belisle, Pierre" w:date="2021-02-09T14:13:00Z"/>
                <w:szCs w:val="24"/>
                <w:rPrChange w:id="3510" w:author="Belisle, Pierre" w:date="2021-02-09T14:45:00Z">
                  <w:rPr>
                    <w:del w:id="3511" w:author="Belisle, Pierre" w:date="2021-02-09T14:13:00Z"/>
                  </w:rPr>
                </w:rPrChange>
              </w:rPr>
              <w:pPrChange w:id="3512" w:author="Belisle, Pierre" w:date="2021-02-10T11:37:00Z">
                <w:pPr>
                  <w:jc w:val="both"/>
                </w:pPr>
              </w:pPrChange>
            </w:pPr>
            <w:del w:id="3513" w:author="Belisle, Pierre" w:date="2021-02-09T14:13:00Z">
              <w:r w:rsidRPr="00BD6BA1" w:rsidDel="006E7EF4">
                <w:rPr>
                  <w:szCs w:val="24"/>
                  <w:rPrChange w:id="3514" w:author="Belisle, Pierre" w:date="2021-02-09T14:45:00Z">
                    <w:rPr/>
                  </w:rPrChange>
                </w:rPr>
                <w:delText>/1</w:delText>
              </w:r>
            </w:del>
          </w:p>
          <w:p w14:paraId="4AF8A816" w14:textId="08CDFE1A" w:rsidR="00F76865" w:rsidRPr="00BD6BA1" w:rsidDel="005B2E6A" w:rsidRDefault="00137B58" w:rsidP="00133F23">
            <w:pPr>
              <w:rPr>
                <w:del w:id="3515" w:author="Belisle, Pierre" w:date="2021-02-09T14:30:00Z"/>
                <w:szCs w:val="24"/>
                <w:rPrChange w:id="3516" w:author="Belisle, Pierre" w:date="2021-02-09T14:45:00Z">
                  <w:rPr>
                    <w:del w:id="3517" w:author="Belisle, Pierre" w:date="2021-02-09T14:30:00Z"/>
                  </w:rPr>
                </w:rPrChange>
              </w:rPr>
              <w:pPrChange w:id="3518" w:author="Belisle, Pierre" w:date="2021-02-10T11:37:00Z">
                <w:pPr>
                  <w:jc w:val="both"/>
                </w:pPr>
              </w:pPrChange>
            </w:pPr>
            <w:del w:id="3519" w:author="Belisle, Pierre" w:date="2021-02-09T14:13:00Z">
              <w:r w:rsidRPr="00BD6BA1" w:rsidDel="006E7EF4">
                <w:rPr>
                  <w:szCs w:val="24"/>
                  <w:rPrChange w:id="3520" w:author="Belisle, Pierre" w:date="2021-02-09T14:45:00Z">
                    <w:rPr/>
                  </w:rPrChange>
                </w:rPr>
                <w:delText>/2</w:delText>
              </w:r>
            </w:del>
          </w:p>
          <w:p w14:paraId="4055273D" w14:textId="4F967FD2" w:rsidR="00F76865" w:rsidRPr="00BD6BA1" w:rsidDel="005B2E6A" w:rsidRDefault="00137B58" w:rsidP="00133F23">
            <w:pPr>
              <w:rPr>
                <w:del w:id="3521" w:author="Belisle, Pierre" w:date="2021-02-09T14:30:00Z"/>
                <w:szCs w:val="24"/>
                <w:rPrChange w:id="3522" w:author="Belisle, Pierre" w:date="2021-02-09T14:45:00Z">
                  <w:rPr>
                    <w:del w:id="3523" w:author="Belisle, Pierre" w:date="2021-02-09T14:30:00Z"/>
                  </w:rPr>
                </w:rPrChange>
              </w:rPr>
              <w:pPrChange w:id="3524" w:author="Belisle, Pierre" w:date="2021-02-10T11:37:00Z">
                <w:pPr>
                  <w:jc w:val="both"/>
                </w:pPr>
              </w:pPrChange>
            </w:pPr>
            <w:del w:id="3525" w:author="Belisle, Pierre" w:date="2021-02-09T14:30:00Z">
              <w:r w:rsidRPr="00BD6BA1" w:rsidDel="005B2E6A">
                <w:rPr>
                  <w:b/>
                  <w:szCs w:val="24"/>
                  <w:rPrChange w:id="3526" w:author="Belisle, Pierre" w:date="2021-02-09T14:45:00Z">
                    <w:rPr>
                      <w:b/>
                    </w:rPr>
                  </w:rPrChange>
                </w:rPr>
                <w:delText>/</w:delText>
              </w:r>
            </w:del>
            <w:del w:id="3527" w:author="Belisle, Pierre" w:date="2021-02-09T14:14:00Z">
              <w:r w:rsidRPr="00BD6BA1" w:rsidDel="006E7EF4">
                <w:rPr>
                  <w:b/>
                  <w:szCs w:val="24"/>
                  <w:rPrChange w:id="3528" w:author="Belisle, Pierre" w:date="2021-02-09T14:45:00Z">
                    <w:rPr>
                      <w:b/>
                    </w:rPr>
                  </w:rPrChange>
                </w:rPr>
                <w:delText>12</w:delText>
              </w:r>
            </w:del>
          </w:p>
        </w:tc>
      </w:tr>
      <w:tr w:rsidR="00F76865" w:rsidRPr="00BD6BA1" w:rsidDel="005B2E6A" w14:paraId="3E9D98EB" w14:textId="5D7FC4B5" w:rsidTr="008F7CBE">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3529" w:author="Belisle, Pierre" w:date="2021-02-09T14:15:00Z">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rPr>
          <w:del w:id="3530" w:author="Belisle, Pierre" w:date="2021-02-09T14:30:00Z"/>
        </w:trPr>
        <w:tc>
          <w:tcPr>
            <w:tcW w:w="62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Change w:id="3531" w:author="Belisle, Pierre" w:date="2021-02-09T14:15:00Z">
              <w:tcPr>
                <w:tcW w:w="6240" w:type="dxa"/>
                <w:shd w:val="clear" w:color="auto" w:fill="auto"/>
                <w:tcMar>
                  <w:top w:w="100" w:type="dxa"/>
                  <w:left w:w="100" w:type="dxa"/>
                  <w:bottom w:w="100" w:type="dxa"/>
                  <w:right w:w="100" w:type="dxa"/>
                </w:tcMar>
              </w:tcPr>
            </w:tcPrChange>
          </w:tcPr>
          <w:p w14:paraId="31B4DC08" w14:textId="2763A576" w:rsidR="00F76865" w:rsidRPr="00BD6BA1" w:rsidDel="005B2E6A" w:rsidRDefault="00137B58" w:rsidP="00133F23">
            <w:pPr>
              <w:rPr>
                <w:del w:id="3532" w:author="Belisle, Pierre" w:date="2021-02-09T14:30:00Z"/>
                <w:szCs w:val="24"/>
                <w:rPrChange w:id="3533" w:author="Belisle, Pierre" w:date="2021-02-09T14:45:00Z">
                  <w:rPr>
                    <w:del w:id="3534" w:author="Belisle, Pierre" w:date="2021-02-09T14:30:00Z"/>
                  </w:rPr>
                </w:rPrChange>
              </w:rPr>
              <w:pPrChange w:id="3535" w:author="Belisle, Pierre" w:date="2021-02-10T11:37:00Z">
                <w:pPr>
                  <w:jc w:val="both"/>
                </w:pPr>
              </w:pPrChange>
            </w:pPr>
            <w:del w:id="3536" w:author="Belisle, Pierre" w:date="2021-02-09T14:30:00Z">
              <w:r w:rsidRPr="00BD6BA1" w:rsidDel="005B2E6A">
                <w:rPr>
                  <w:szCs w:val="24"/>
                  <w:rPrChange w:id="3537" w:author="Belisle, Pierre" w:date="2021-02-09T14:45:00Z">
                    <w:rPr/>
                  </w:rPrChange>
                </w:rPr>
                <w:delText>Section 4 - File Simplement Chainée</w:delText>
              </w:r>
            </w:del>
          </w:p>
          <w:p w14:paraId="0269F35B" w14:textId="11FC3A4A" w:rsidR="00F76865" w:rsidRPr="00BD6BA1" w:rsidDel="005B2E6A" w:rsidRDefault="00137B58" w:rsidP="00133F23">
            <w:pPr>
              <w:rPr>
                <w:del w:id="3538" w:author="Belisle, Pierre" w:date="2021-02-09T14:30:00Z"/>
                <w:szCs w:val="24"/>
                <w:rPrChange w:id="3539" w:author="Belisle, Pierre" w:date="2021-02-09T14:45:00Z">
                  <w:rPr>
                    <w:del w:id="3540" w:author="Belisle, Pierre" w:date="2021-02-09T14:30:00Z"/>
                  </w:rPr>
                </w:rPrChange>
              </w:rPr>
              <w:pPrChange w:id="3541" w:author="Belisle, Pierre" w:date="2021-02-10T11:37:00Z">
                <w:pPr>
                  <w:jc w:val="both"/>
                </w:pPr>
              </w:pPrChange>
            </w:pPr>
            <w:del w:id="3542" w:author="Belisle, Pierre" w:date="2021-02-09T14:30:00Z">
              <w:r w:rsidRPr="00BD6BA1" w:rsidDel="005B2E6A">
                <w:rPr>
                  <w:szCs w:val="24"/>
                  <w:rPrChange w:id="3543" w:author="Belisle, Pierre" w:date="2021-02-09T14:45:00Z">
                    <w:rPr/>
                  </w:rPrChange>
                </w:rPr>
                <w:delText>construction</w:delText>
              </w:r>
            </w:del>
          </w:p>
          <w:p w14:paraId="35A9925F" w14:textId="16F562D4" w:rsidR="00F76865" w:rsidRPr="00BD6BA1" w:rsidDel="005B2E6A" w:rsidRDefault="00137B58" w:rsidP="00133F23">
            <w:pPr>
              <w:rPr>
                <w:del w:id="3544" w:author="Belisle, Pierre" w:date="2021-02-09T14:30:00Z"/>
                <w:szCs w:val="24"/>
                <w:rPrChange w:id="3545" w:author="Belisle, Pierre" w:date="2021-02-09T14:45:00Z">
                  <w:rPr>
                    <w:del w:id="3546" w:author="Belisle, Pierre" w:date="2021-02-09T14:30:00Z"/>
                  </w:rPr>
                </w:rPrChange>
              </w:rPr>
              <w:pPrChange w:id="3547" w:author="Belisle, Pierre" w:date="2021-02-10T11:37:00Z">
                <w:pPr>
                  <w:jc w:val="both"/>
                </w:pPr>
              </w:pPrChange>
            </w:pPr>
            <w:del w:id="3548" w:author="Belisle, Pierre" w:date="2021-02-09T14:30:00Z">
              <w:r w:rsidRPr="00BD6BA1" w:rsidDel="005B2E6A">
                <w:rPr>
                  <w:szCs w:val="24"/>
                  <w:rPrChange w:id="3549" w:author="Belisle, Pierre" w:date="2021-02-09T14:45:00Z">
                    <w:rPr/>
                  </w:rPrChange>
                </w:rPr>
                <w:delText>ajouter</w:delText>
              </w:r>
            </w:del>
          </w:p>
          <w:p w14:paraId="456115B7" w14:textId="64A7C016" w:rsidR="00F76865" w:rsidRPr="00BD6BA1" w:rsidDel="005B2E6A" w:rsidRDefault="00137B58" w:rsidP="00133F23">
            <w:pPr>
              <w:rPr>
                <w:del w:id="3550" w:author="Belisle, Pierre" w:date="2021-02-09T14:30:00Z"/>
                <w:szCs w:val="24"/>
                <w:rPrChange w:id="3551" w:author="Belisle, Pierre" w:date="2021-02-09T14:45:00Z">
                  <w:rPr>
                    <w:del w:id="3552" w:author="Belisle, Pierre" w:date="2021-02-09T14:30:00Z"/>
                  </w:rPr>
                </w:rPrChange>
              </w:rPr>
              <w:pPrChange w:id="3553" w:author="Belisle, Pierre" w:date="2021-02-10T11:37:00Z">
                <w:pPr>
                  <w:jc w:val="both"/>
                </w:pPr>
              </w:pPrChange>
            </w:pPr>
            <w:del w:id="3554" w:author="Belisle, Pierre" w:date="2021-02-09T14:30:00Z">
              <w:r w:rsidRPr="00BD6BA1" w:rsidDel="005B2E6A">
                <w:rPr>
                  <w:szCs w:val="24"/>
                  <w:rPrChange w:id="3555" w:author="Belisle, Pierre" w:date="2021-02-09T14:45:00Z">
                    <w:rPr/>
                  </w:rPrChange>
                </w:rPr>
                <w:delText>enlever</w:delText>
              </w:r>
            </w:del>
          </w:p>
          <w:p w14:paraId="388AD7BC" w14:textId="79762616" w:rsidR="00F76865" w:rsidRPr="00BD6BA1" w:rsidDel="005B2E6A" w:rsidRDefault="00137B58" w:rsidP="00133F23">
            <w:pPr>
              <w:rPr>
                <w:del w:id="3556" w:author="Belisle, Pierre" w:date="2021-02-09T14:30:00Z"/>
                <w:szCs w:val="24"/>
                <w:rPrChange w:id="3557" w:author="Belisle, Pierre" w:date="2021-02-09T14:45:00Z">
                  <w:rPr>
                    <w:del w:id="3558" w:author="Belisle, Pierre" w:date="2021-02-09T14:30:00Z"/>
                  </w:rPr>
                </w:rPrChange>
              </w:rPr>
              <w:pPrChange w:id="3559" w:author="Belisle, Pierre" w:date="2021-02-10T11:37:00Z">
                <w:pPr>
                  <w:jc w:val="both"/>
                </w:pPr>
              </w:pPrChange>
            </w:pPr>
            <w:del w:id="3560" w:author="Belisle, Pierre" w:date="2021-02-09T14:30:00Z">
              <w:r w:rsidRPr="00BD6BA1" w:rsidDel="005B2E6A">
                <w:rPr>
                  <w:szCs w:val="24"/>
                  <w:rPrChange w:id="3561" w:author="Belisle, Pierre" w:date="2021-02-09T14:45:00Z">
                    <w:rPr/>
                  </w:rPrChange>
                </w:rPr>
                <w:delText>estVide</w:delText>
              </w:r>
            </w:del>
          </w:p>
          <w:p w14:paraId="4183215C" w14:textId="44A01254" w:rsidR="00F76865" w:rsidRPr="00BD6BA1" w:rsidDel="005B2E6A" w:rsidRDefault="00F76865" w:rsidP="00133F23">
            <w:pPr>
              <w:rPr>
                <w:del w:id="3562" w:author="Belisle, Pierre" w:date="2021-02-09T14:30:00Z"/>
                <w:szCs w:val="24"/>
                <w:rPrChange w:id="3563" w:author="Belisle, Pierre" w:date="2021-02-09T14:45:00Z">
                  <w:rPr>
                    <w:del w:id="3564" w:author="Belisle, Pierre" w:date="2021-02-09T14:30:00Z"/>
                  </w:rPr>
                </w:rPrChange>
              </w:rPr>
              <w:pPrChange w:id="3565" w:author="Belisle, Pierre" w:date="2021-02-10T11:37:00Z">
                <w:pPr>
                  <w:jc w:val="both"/>
                </w:pPr>
              </w:pPrChange>
            </w:pPr>
          </w:p>
        </w:tc>
        <w:tc>
          <w:tcPr>
            <w:tcW w:w="31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Change w:id="3566" w:author="Belisle, Pierre" w:date="2021-02-09T14:15:00Z">
              <w:tcPr>
                <w:tcW w:w="3120" w:type="dxa"/>
                <w:shd w:val="clear" w:color="auto" w:fill="auto"/>
                <w:tcMar>
                  <w:top w:w="100" w:type="dxa"/>
                  <w:left w:w="100" w:type="dxa"/>
                  <w:bottom w:w="100" w:type="dxa"/>
                  <w:right w:w="100" w:type="dxa"/>
                </w:tcMar>
              </w:tcPr>
            </w:tcPrChange>
          </w:tcPr>
          <w:p w14:paraId="5EA3ACFF" w14:textId="4BEBEF91" w:rsidR="00F76865" w:rsidRPr="00BD6BA1" w:rsidDel="005B2E6A" w:rsidRDefault="00F76865" w:rsidP="00133F23">
            <w:pPr>
              <w:rPr>
                <w:del w:id="3567" w:author="Belisle, Pierre" w:date="2021-02-09T14:30:00Z"/>
                <w:szCs w:val="24"/>
                <w:rPrChange w:id="3568" w:author="Belisle, Pierre" w:date="2021-02-09T14:45:00Z">
                  <w:rPr>
                    <w:del w:id="3569" w:author="Belisle, Pierre" w:date="2021-02-09T14:30:00Z"/>
                    <w:szCs w:val="24"/>
                  </w:rPr>
                </w:rPrChange>
              </w:rPr>
              <w:pPrChange w:id="3570" w:author="Belisle, Pierre" w:date="2021-02-10T11:37:00Z">
                <w:pPr>
                  <w:jc w:val="both"/>
                </w:pPr>
              </w:pPrChange>
            </w:pPr>
          </w:p>
          <w:p w14:paraId="4830A607" w14:textId="333ABD12" w:rsidR="00F76865" w:rsidRPr="00BD6BA1" w:rsidDel="005B2E6A" w:rsidRDefault="00137B58" w:rsidP="00133F23">
            <w:pPr>
              <w:rPr>
                <w:del w:id="3571" w:author="Belisle, Pierre" w:date="2021-02-09T14:30:00Z"/>
                <w:szCs w:val="24"/>
                <w:rPrChange w:id="3572" w:author="Belisle, Pierre" w:date="2021-02-09T14:45:00Z">
                  <w:rPr>
                    <w:del w:id="3573" w:author="Belisle, Pierre" w:date="2021-02-09T14:30:00Z"/>
                    <w:szCs w:val="24"/>
                  </w:rPr>
                </w:rPrChange>
              </w:rPr>
              <w:pPrChange w:id="3574" w:author="Belisle, Pierre" w:date="2021-02-10T11:37:00Z">
                <w:pPr>
                  <w:jc w:val="both"/>
                </w:pPr>
              </w:pPrChange>
            </w:pPr>
            <w:del w:id="3575" w:author="Belisle, Pierre" w:date="2021-02-09T14:30:00Z">
              <w:r w:rsidRPr="00BD6BA1" w:rsidDel="005B2E6A">
                <w:rPr>
                  <w:szCs w:val="24"/>
                  <w:rPrChange w:id="3576" w:author="Belisle, Pierre" w:date="2021-02-09T14:45:00Z">
                    <w:rPr>
                      <w:szCs w:val="24"/>
                    </w:rPr>
                  </w:rPrChange>
                </w:rPr>
                <w:delText>/1</w:delText>
              </w:r>
            </w:del>
          </w:p>
          <w:p w14:paraId="0D5E29E5" w14:textId="541D2ADB" w:rsidR="00F76865" w:rsidRPr="00BD6BA1" w:rsidDel="005B2E6A" w:rsidRDefault="00137B58" w:rsidP="00133F23">
            <w:pPr>
              <w:rPr>
                <w:del w:id="3577" w:author="Belisle, Pierre" w:date="2021-02-09T14:30:00Z"/>
                <w:szCs w:val="24"/>
                <w:rPrChange w:id="3578" w:author="Belisle, Pierre" w:date="2021-02-09T14:45:00Z">
                  <w:rPr>
                    <w:del w:id="3579" w:author="Belisle, Pierre" w:date="2021-02-09T14:30:00Z"/>
                  </w:rPr>
                </w:rPrChange>
              </w:rPr>
              <w:pPrChange w:id="3580" w:author="Belisle, Pierre" w:date="2021-02-10T11:37:00Z">
                <w:pPr>
                  <w:jc w:val="both"/>
                </w:pPr>
              </w:pPrChange>
            </w:pPr>
            <w:del w:id="3581" w:author="Belisle, Pierre" w:date="2021-02-09T14:30:00Z">
              <w:r w:rsidRPr="00BD6BA1" w:rsidDel="005B2E6A">
                <w:rPr>
                  <w:szCs w:val="24"/>
                  <w:rPrChange w:id="3582" w:author="Belisle, Pierre" w:date="2021-02-09T14:45:00Z">
                    <w:rPr>
                      <w:szCs w:val="24"/>
                    </w:rPr>
                  </w:rPrChange>
                </w:rPr>
                <w:delText>/3.5</w:delText>
              </w:r>
            </w:del>
          </w:p>
          <w:p w14:paraId="7079F760" w14:textId="2AE634C3" w:rsidR="00F76865" w:rsidRPr="00BD6BA1" w:rsidDel="005B2E6A" w:rsidRDefault="00137B58" w:rsidP="00133F23">
            <w:pPr>
              <w:rPr>
                <w:del w:id="3583" w:author="Belisle, Pierre" w:date="2021-02-09T14:30:00Z"/>
                <w:szCs w:val="24"/>
                <w:rPrChange w:id="3584" w:author="Belisle, Pierre" w:date="2021-02-09T14:45:00Z">
                  <w:rPr>
                    <w:del w:id="3585" w:author="Belisle, Pierre" w:date="2021-02-09T14:30:00Z"/>
                  </w:rPr>
                </w:rPrChange>
              </w:rPr>
              <w:pPrChange w:id="3586" w:author="Belisle, Pierre" w:date="2021-02-10T11:37:00Z">
                <w:pPr>
                  <w:jc w:val="both"/>
                </w:pPr>
              </w:pPrChange>
            </w:pPr>
            <w:del w:id="3587" w:author="Belisle, Pierre" w:date="2021-02-09T14:30:00Z">
              <w:r w:rsidRPr="00BD6BA1" w:rsidDel="005B2E6A">
                <w:rPr>
                  <w:szCs w:val="24"/>
                  <w:rPrChange w:id="3588" w:author="Belisle, Pierre" w:date="2021-02-09T14:45:00Z">
                    <w:rPr/>
                  </w:rPrChange>
                </w:rPr>
                <w:delText>/3.5</w:delText>
              </w:r>
            </w:del>
          </w:p>
          <w:p w14:paraId="12141F21" w14:textId="2663CCB7" w:rsidR="00F76865" w:rsidRPr="00BD6BA1" w:rsidDel="005B2E6A" w:rsidRDefault="00137B58" w:rsidP="00133F23">
            <w:pPr>
              <w:rPr>
                <w:del w:id="3589" w:author="Belisle, Pierre" w:date="2021-02-09T14:30:00Z"/>
                <w:szCs w:val="24"/>
                <w:rPrChange w:id="3590" w:author="Belisle, Pierre" w:date="2021-02-09T14:45:00Z">
                  <w:rPr>
                    <w:del w:id="3591" w:author="Belisle, Pierre" w:date="2021-02-09T14:30:00Z"/>
                  </w:rPr>
                </w:rPrChange>
              </w:rPr>
              <w:pPrChange w:id="3592" w:author="Belisle, Pierre" w:date="2021-02-10T11:37:00Z">
                <w:pPr>
                  <w:jc w:val="both"/>
                </w:pPr>
              </w:pPrChange>
            </w:pPr>
            <w:del w:id="3593" w:author="Belisle, Pierre" w:date="2021-02-09T14:30:00Z">
              <w:r w:rsidRPr="00BD6BA1" w:rsidDel="005B2E6A">
                <w:rPr>
                  <w:szCs w:val="24"/>
                  <w:rPrChange w:id="3594" w:author="Belisle, Pierre" w:date="2021-02-09T14:45:00Z">
                    <w:rPr/>
                  </w:rPrChange>
                </w:rPr>
                <w:delText>/2</w:delText>
              </w:r>
            </w:del>
          </w:p>
          <w:p w14:paraId="28FAF534" w14:textId="74362D96" w:rsidR="00F76865" w:rsidRPr="00BD6BA1" w:rsidDel="005B2E6A" w:rsidRDefault="00137B58" w:rsidP="00133F23">
            <w:pPr>
              <w:rPr>
                <w:del w:id="3595" w:author="Belisle, Pierre" w:date="2021-02-09T14:30:00Z"/>
                <w:b/>
                <w:szCs w:val="24"/>
                <w:rPrChange w:id="3596" w:author="Belisle, Pierre" w:date="2021-02-09T14:45:00Z">
                  <w:rPr>
                    <w:del w:id="3597" w:author="Belisle, Pierre" w:date="2021-02-09T14:30:00Z"/>
                    <w:b/>
                  </w:rPr>
                </w:rPrChange>
              </w:rPr>
              <w:pPrChange w:id="3598" w:author="Belisle, Pierre" w:date="2021-02-10T11:37:00Z">
                <w:pPr>
                  <w:jc w:val="both"/>
                </w:pPr>
              </w:pPrChange>
            </w:pPr>
            <w:del w:id="3599" w:author="Belisle, Pierre" w:date="2021-02-09T14:30:00Z">
              <w:r w:rsidRPr="00BD6BA1" w:rsidDel="005B2E6A">
                <w:rPr>
                  <w:b/>
                  <w:szCs w:val="24"/>
                  <w:rPrChange w:id="3600" w:author="Belisle, Pierre" w:date="2021-02-09T14:45:00Z">
                    <w:rPr>
                      <w:b/>
                    </w:rPr>
                  </w:rPrChange>
                </w:rPr>
                <w:delText>/10</w:delText>
              </w:r>
            </w:del>
          </w:p>
        </w:tc>
      </w:tr>
      <w:tr w:rsidR="00F76865" w:rsidRPr="00BD6BA1" w:rsidDel="005B2E6A" w14:paraId="4FFB479A" w14:textId="43854AD8" w:rsidTr="008F7CBE">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3601" w:author="Belisle, Pierre" w:date="2021-02-09T14:15:00Z">
            <w:tblPrEx>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rPr>
          <w:del w:id="3602" w:author="Belisle, Pierre" w:date="2021-02-09T14:30:00Z"/>
        </w:trPr>
        <w:tc>
          <w:tcPr>
            <w:tcW w:w="6240" w:type="dxa"/>
            <w:tcBorders>
              <w:top w:val="single" w:sz="4" w:space="0" w:color="auto"/>
            </w:tcBorders>
            <w:shd w:val="clear" w:color="auto" w:fill="auto"/>
            <w:tcMar>
              <w:top w:w="100" w:type="dxa"/>
              <w:left w:w="100" w:type="dxa"/>
              <w:bottom w:w="100" w:type="dxa"/>
              <w:right w:w="100" w:type="dxa"/>
            </w:tcMar>
            <w:tcPrChange w:id="3603" w:author="Belisle, Pierre" w:date="2021-02-09T14:15:00Z">
              <w:tcPr>
                <w:tcW w:w="6240" w:type="dxa"/>
                <w:shd w:val="clear" w:color="auto" w:fill="auto"/>
                <w:tcMar>
                  <w:top w:w="100" w:type="dxa"/>
                  <w:left w:w="100" w:type="dxa"/>
                  <w:bottom w:w="100" w:type="dxa"/>
                  <w:right w:w="100" w:type="dxa"/>
                </w:tcMar>
              </w:tcPr>
            </w:tcPrChange>
          </w:tcPr>
          <w:p w14:paraId="3F003EB8" w14:textId="356D2F6A" w:rsidR="00F76865" w:rsidRPr="00BD6BA1" w:rsidDel="005B2E6A" w:rsidRDefault="00137B58" w:rsidP="00133F23">
            <w:pPr>
              <w:rPr>
                <w:del w:id="3604" w:author="Belisle, Pierre" w:date="2021-02-09T14:30:00Z"/>
                <w:szCs w:val="24"/>
                <w:rPrChange w:id="3605" w:author="Belisle, Pierre" w:date="2021-02-09T14:45:00Z">
                  <w:rPr>
                    <w:del w:id="3606" w:author="Belisle, Pierre" w:date="2021-02-09T14:30:00Z"/>
                  </w:rPr>
                </w:rPrChange>
              </w:rPr>
              <w:pPrChange w:id="3607" w:author="Belisle, Pierre" w:date="2021-02-10T11:37:00Z">
                <w:pPr>
                  <w:jc w:val="both"/>
                </w:pPr>
              </w:pPrChange>
            </w:pPr>
            <w:del w:id="3608" w:author="Belisle, Pierre" w:date="2021-02-09T14:30:00Z">
              <w:r w:rsidRPr="00BD6BA1" w:rsidDel="005B2E6A">
                <w:rPr>
                  <w:szCs w:val="24"/>
                  <w:rPrChange w:id="3609" w:author="Belisle, Pierre" w:date="2021-02-09T14:45:00Z">
                    <w:rPr/>
                  </w:rPrChange>
                </w:rPr>
                <w:delText>Section 5 - Satellite Relai</w:delText>
              </w:r>
            </w:del>
          </w:p>
          <w:p w14:paraId="07730066" w14:textId="57E23AE0" w:rsidR="00F76865" w:rsidRPr="00BD6BA1" w:rsidDel="005B2E6A" w:rsidRDefault="00137B58" w:rsidP="00133F23">
            <w:pPr>
              <w:rPr>
                <w:del w:id="3610" w:author="Belisle, Pierre" w:date="2021-02-09T14:30:00Z"/>
                <w:szCs w:val="24"/>
                <w:rPrChange w:id="3611" w:author="Belisle, Pierre" w:date="2021-02-09T14:45:00Z">
                  <w:rPr>
                    <w:del w:id="3612" w:author="Belisle, Pierre" w:date="2021-02-09T14:30:00Z"/>
                  </w:rPr>
                </w:rPrChange>
              </w:rPr>
              <w:pPrChange w:id="3613" w:author="Belisle, Pierre" w:date="2021-02-10T11:37:00Z">
                <w:pPr>
                  <w:jc w:val="both"/>
                </w:pPr>
              </w:pPrChange>
            </w:pPr>
            <w:del w:id="3614" w:author="Belisle, Pierre" w:date="2021-02-09T14:30:00Z">
              <w:r w:rsidRPr="00BD6BA1" w:rsidDel="005B2E6A">
                <w:rPr>
                  <w:szCs w:val="24"/>
                  <w:rPrChange w:id="3615" w:author="Belisle, Pierre" w:date="2021-02-09T14:45:00Z">
                    <w:rPr/>
                  </w:rPrChange>
                </w:rPr>
                <w:delText>envoyerMsgVersCentreControl/Rover</w:delText>
              </w:r>
            </w:del>
          </w:p>
          <w:p w14:paraId="61E2FD94" w14:textId="2996208B" w:rsidR="00F76865" w:rsidRPr="00BD6BA1" w:rsidDel="005B2E6A" w:rsidRDefault="00137B58" w:rsidP="00133F23">
            <w:pPr>
              <w:rPr>
                <w:del w:id="3616" w:author="Belisle, Pierre" w:date="2021-02-09T14:30:00Z"/>
                <w:szCs w:val="24"/>
                <w:rPrChange w:id="3617" w:author="Belisle, Pierre" w:date="2021-02-09T14:45:00Z">
                  <w:rPr>
                    <w:del w:id="3618" w:author="Belisle, Pierre" w:date="2021-02-09T14:30:00Z"/>
                  </w:rPr>
                </w:rPrChange>
              </w:rPr>
              <w:pPrChange w:id="3619" w:author="Belisle, Pierre" w:date="2021-02-10T11:37:00Z">
                <w:pPr>
                  <w:jc w:val="both"/>
                </w:pPr>
              </w:pPrChange>
            </w:pPr>
            <w:del w:id="3620" w:author="Belisle, Pierre" w:date="2021-02-09T14:30:00Z">
              <w:r w:rsidRPr="00BD6BA1" w:rsidDel="005B2E6A">
                <w:rPr>
                  <w:szCs w:val="24"/>
                  <w:rPrChange w:id="3621" w:author="Belisle, Pierre" w:date="2021-02-09T14:45:00Z">
                    <w:rPr/>
                  </w:rPrChange>
                </w:rPr>
                <w:delText>vider messages</w:delText>
              </w:r>
            </w:del>
          </w:p>
        </w:tc>
        <w:tc>
          <w:tcPr>
            <w:tcW w:w="3120" w:type="dxa"/>
            <w:tcBorders>
              <w:top w:val="single" w:sz="4" w:space="0" w:color="auto"/>
            </w:tcBorders>
            <w:shd w:val="clear" w:color="auto" w:fill="auto"/>
            <w:tcMar>
              <w:top w:w="100" w:type="dxa"/>
              <w:left w:w="100" w:type="dxa"/>
              <w:bottom w:w="100" w:type="dxa"/>
              <w:right w:w="100" w:type="dxa"/>
            </w:tcMar>
            <w:tcPrChange w:id="3622" w:author="Belisle, Pierre" w:date="2021-02-09T14:15:00Z">
              <w:tcPr>
                <w:tcW w:w="3120" w:type="dxa"/>
                <w:shd w:val="clear" w:color="auto" w:fill="auto"/>
                <w:tcMar>
                  <w:top w:w="100" w:type="dxa"/>
                  <w:left w:w="100" w:type="dxa"/>
                  <w:bottom w:w="100" w:type="dxa"/>
                  <w:right w:w="100" w:type="dxa"/>
                </w:tcMar>
              </w:tcPr>
            </w:tcPrChange>
          </w:tcPr>
          <w:p w14:paraId="5C26FD44" w14:textId="7F6B3CB9" w:rsidR="00F76865" w:rsidRPr="00BD6BA1" w:rsidDel="005B2E6A" w:rsidRDefault="00F76865" w:rsidP="00133F23">
            <w:pPr>
              <w:rPr>
                <w:del w:id="3623" w:author="Belisle, Pierre" w:date="2021-02-09T14:30:00Z"/>
                <w:szCs w:val="24"/>
                <w:rPrChange w:id="3624" w:author="Belisle, Pierre" w:date="2021-02-09T14:45:00Z">
                  <w:rPr>
                    <w:del w:id="3625" w:author="Belisle, Pierre" w:date="2021-02-09T14:30:00Z"/>
                    <w:szCs w:val="24"/>
                  </w:rPr>
                </w:rPrChange>
              </w:rPr>
              <w:pPrChange w:id="3626" w:author="Belisle, Pierre" w:date="2021-02-10T11:37:00Z">
                <w:pPr>
                  <w:jc w:val="both"/>
                </w:pPr>
              </w:pPrChange>
            </w:pPr>
          </w:p>
          <w:p w14:paraId="5ECF061F" w14:textId="7F71582A" w:rsidR="00F76865" w:rsidRPr="00BD6BA1" w:rsidDel="005B2E6A" w:rsidRDefault="00137B58" w:rsidP="00133F23">
            <w:pPr>
              <w:rPr>
                <w:del w:id="3627" w:author="Belisle, Pierre" w:date="2021-02-09T14:30:00Z"/>
                <w:szCs w:val="24"/>
                <w:rPrChange w:id="3628" w:author="Belisle, Pierre" w:date="2021-02-09T14:45:00Z">
                  <w:rPr>
                    <w:del w:id="3629" w:author="Belisle, Pierre" w:date="2021-02-09T14:30:00Z"/>
                  </w:rPr>
                </w:rPrChange>
              </w:rPr>
              <w:pPrChange w:id="3630" w:author="Belisle, Pierre" w:date="2021-02-10T11:37:00Z">
                <w:pPr>
                  <w:jc w:val="both"/>
                </w:pPr>
              </w:pPrChange>
            </w:pPr>
            <w:del w:id="3631" w:author="Belisle, Pierre" w:date="2021-02-09T14:30:00Z">
              <w:r w:rsidRPr="00BD6BA1" w:rsidDel="005B2E6A">
                <w:rPr>
                  <w:szCs w:val="24"/>
                  <w:rPrChange w:id="3632" w:author="Belisle, Pierre" w:date="2021-02-09T14:45:00Z">
                    <w:rPr>
                      <w:szCs w:val="24"/>
                    </w:rPr>
                  </w:rPrChange>
                </w:rPr>
                <w:delText>/4</w:delText>
              </w:r>
            </w:del>
          </w:p>
          <w:p w14:paraId="472ACD18" w14:textId="31D4933D" w:rsidR="00F76865" w:rsidRPr="00BD6BA1" w:rsidDel="005B2E6A" w:rsidRDefault="00137B58" w:rsidP="00133F23">
            <w:pPr>
              <w:rPr>
                <w:del w:id="3633" w:author="Belisle, Pierre" w:date="2021-02-09T14:30:00Z"/>
                <w:szCs w:val="24"/>
                <w:rPrChange w:id="3634" w:author="Belisle, Pierre" w:date="2021-02-09T14:45:00Z">
                  <w:rPr>
                    <w:del w:id="3635" w:author="Belisle, Pierre" w:date="2021-02-09T14:30:00Z"/>
                    <w:szCs w:val="24"/>
                  </w:rPr>
                </w:rPrChange>
              </w:rPr>
              <w:pPrChange w:id="3636" w:author="Belisle, Pierre" w:date="2021-02-10T11:37:00Z">
                <w:pPr>
                  <w:jc w:val="both"/>
                </w:pPr>
              </w:pPrChange>
            </w:pPr>
            <w:del w:id="3637" w:author="Belisle, Pierre" w:date="2021-02-09T14:30:00Z">
              <w:r w:rsidRPr="00BD6BA1" w:rsidDel="005B2E6A">
                <w:rPr>
                  <w:szCs w:val="24"/>
                  <w:rPrChange w:id="3638" w:author="Belisle, Pierre" w:date="2021-02-09T14:45:00Z">
                    <w:rPr/>
                  </w:rPrChange>
                </w:rPr>
                <w:delText>/4</w:delText>
              </w:r>
            </w:del>
          </w:p>
          <w:p w14:paraId="500AF8E5" w14:textId="6EC2D57F" w:rsidR="00F76865" w:rsidRPr="00BD6BA1" w:rsidDel="005B2E6A" w:rsidRDefault="00137B58" w:rsidP="00133F23">
            <w:pPr>
              <w:rPr>
                <w:del w:id="3639" w:author="Belisle, Pierre" w:date="2021-02-09T14:30:00Z"/>
                <w:szCs w:val="24"/>
                <w:rPrChange w:id="3640" w:author="Belisle, Pierre" w:date="2021-02-09T14:45:00Z">
                  <w:rPr>
                    <w:del w:id="3641" w:author="Belisle, Pierre" w:date="2021-02-09T14:30:00Z"/>
                    <w:szCs w:val="24"/>
                  </w:rPr>
                </w:rPrChange>
              </w:rPr>
              <w:pPrChange w:id="3642" w:author="Belisle, Pierre" w:date="2021-02-10T11:37:00Z">
                <w:pPr>
                  <w:jc w:val="both"/>
                </w:pPr>
              </w:pPrChange>
            </w:pPr>
            <w:del w:id="3643" w:author="Belisle, Pierre" w:date="2021-02-09T14:30:00Z">
              <w:r w:rsidRPr="00BD6BA1" w:rsidDel="005B2E6A">
                <w:rPr>
                  <w:b/>
                  <w:szCs w:val="24"/>
                  <w:rPrChange w:id="3644" w:author="Belisle, Pierre" w:date="2021-02-09T14:45:00Z">
                    <w:rPr>
                      <w:b/>
                    </w:rPr>
                  </w:rPrChange>
                </w:rPr>
                <w:lastRenderedPageBreak/>
                <w:delText>/8</w:delText>
              </w:r>
            </w:del>
          </w:p>
        </w:tc>
      </w:tr>
      <w:tr w:rsidR="00F76865" w:rsidRPr="00BD6BA1" w:rsidDel="005B2E6A" w14:paraId="00C4CCE1" w14:textId="52178019">
        <w:trPr>
          <w:del w:id="3645" w:author="Belisle, Pierre" w:date="2021-02-09T14:30:00Z"/>
        </w:trPr>
        <w:tc>
          <w:tcPr>
            <w:tcW w:w="6240" w:type="dxa"/>
            <w:shd w:val="clear" w:color="auto" w:fill="auto"/>
            <w:tcMar>
              <w:top w:w="100" w:type="dxa"/>
              <w:left w:w="100" w:type="dxa"/>
              <w:bottom w:w="100" w:type="dxa"/>
              <w:right w:w="100" w:type="dxa"/>
            </w:tcMar>
          </w:tcPr>
          <w:p w14:paraId="75F6B3B0" w14:textId="515023AF" w:rsidR="00F76865" w:rsidRPr="00BD6BA1" w:rsidDel="005B2E6A" w:rsidRDefault="00137B58" w:rsidP="00133F23">
            <w:pPr>
              <w:rPr>
                <w:del w:id="3646" w:author="Belisle, Pierre" w:date="2021-02-09T14:30:00Z"/>
                <w:szCs w:val="24"/>
                <w:rPrChange w:id="3647" w:author="Belisle, Pierre" w:date="2021-02-09T14:45:00Z">
                  <w:rPr>
                    <w:del w:id="3648" w:author="Belisle, Pierre" w:date="2021-02-09T14:30:00Z"/>
                  </w:rPr>
                </w:rPrChange>
              </w:rPr>
              <w:pPrChange w:id="3649" w:author="Belisle, Pierre" w:date="2021-02-10T11:37:00Z">
                <w:pPr>
                  <w:jc w:val="both"/>
                </w:pPr>
              </w:pPrChange>
            </w:pPr>
            <w:del w:id="3650" w:author="Belisle, Pierre" w:date="2021-02-09T14:30:00Z">
              <w:r w:rsidRPr="00BD6BA1" w:rsidDel="005B2E6A">
                <w:rPr>
                  <w:szCs w:val="24"/>
                  <w:rPrChange w:id="3651" w:author="Belisle, Pierre" w:date="2021-02-09T14:45:00Z">
                    <w:rPr/>
                  </w:rPrChange>
                </w:rPr>
                <w:lastRenderedPageBreak/>
                <w:delText>Section 6 - Protocol NoOp-Nack</w:delText>
              </w:r>
            </w:del>
          </w:p>
          <w:p w14:paraId="1458517D" w14:textId="6250A849" w:rsidR="00F76865" w:rsidRPr="00BD6BA1" w:rsidDel="005B2E6A" w:rsidRDefault="00137B58" w:rsidP="00133F23">
            <w:pPr>
              <w:rPr>
                <w:del w:id="3652" w:author="Belisle, Pierre" w:date="2021-02-09T14:30:00Z"/>
                <w:szCs w:val="24"/>
                <w:rPrChange w:id="3653" w:author="Belisle, Pierre" w:date="2021-02-09T14:45:00Z">
                  <w:rPr>
                    <w:del w:id="3654" w:author="Belisle, Pierre" w:date="2021-02-09T14:30:00Z"/>
                  </w:rPr>
                </w:rPrChange>
              </w:rPr>
              <w:pPrChange w:id="3655" w:author="Belisle, Pierre" w:date="2021-02-10T11:37:00Z">
                <w:pPr>
                  <w:jc w:val="both"/>
                </w:pPr>
              </w:pPrChange>
            </w:pPr>
            <w:del w:id="3656" w:author="Belisle, Pierre" w:date="2021-02-09T14:30:00Z">
              <w:r w:rsidRPr="00BD6BA1" w:rsidDel="005B2E6A">
                <w:rPr>
                  <w:szCs w:val="24"/>
                  <w:rPrChange w:id="3657" w:author="Belisle, Pierre" w:date="2021-02-09T14:45:00Z">
                    <w:rPr/>
                  </w:rPrChange>
                </w:rPr>
                <w:delText>Classes CentreControle/Rover</w:delText>
              </w:r>
            </w:del>
          </w:p>
          <w:p w14:paraId="1B3AE747" w14:textId="103F2349" w:rsidR="00F76865" w:rsidRPr="00BD6BA1" w:rsidDel="005B2E6A" w:rsidRDefault="00137B58" w:rsidP="00133F23">
            <w:pPr>
              <w:rPr>
                <w:del w:id="3658" w:author="Belisle, Pierre" w:date="2021-02-09T14:30:00Z"/>
                <w:szCs w:val="24"/>
                <w:rPrChange w:id="3659" w:author="Belisle, Pierre" w:date="2021-02-09T14:45:00Z">
                  <w:rPr>
                    <w:del w:id="3660" w:author="Belisle, Pierre" w:date="2021-02-09T14:30:00Z"/>
                  </w:rPr>
                </w:rPrChange>
              </w:rPr>
              <w:pPrChange w:id="3661" w:author="Belisle, Pierre" w:date="2021-02-10T11:37:00Z">
                <w:pPr>
                  <w:jc w:val="both"/>
                </w:pPr>
              </w:pPrChange>
            </w:pPr>
            <w:del w:id="3662" w:author="Belisle, Pierre" w:date="2021-02-09T14:30:00Z">
              <w:r w:rsidRPr="00BD6BA1" w:rsidDel="005B2E6A">
                <w:rPr>
                  <w:szCs w:val="24"/>
                  <w:rPrChange w:id="3663" w:author="Belisle, Pierre" w:date="2021-02-09T14:45:00Z">
                    <w:rPr/>
                  </w:rPrChange>
                </w:rPr>
                <w:delText>receptionMessages</w:delText>
              </w:r>
            </w:del>
          </w:p>
          <w:p w14:paraId="3DC7517B" w14:textId="732D9A3C" w:rsidR="00F76865" w:rsidRPr="00BD6BA1" w:rsidDel="005B2E6A" w:rsidRDefault="00137B58" w:rsidP="00133F23">
            <w:pPr>
              <w:rPr>
                <w:del w:id="3664" w:author="Belisle, Pierre" w:date="2021-02-09T14:30:00Z"/>
                <w:szCs w:val="24"/>
                <w:rPrChange w:id="3665" w:author="Belisle, Pierre" w:date="2021-02-09T14:45:00Z">
                  <w:rPr>
                    <w:del w:id="3666" w:author="Belisle, Pierre" w:date="2021-02-09T14:30:00Z"/>
                  </w:rPr>
                </w:rPrChange>
              </w:rPr>
              <w:pPrChange w:id="3667" w:author="Belisle, Pierre" w:date="2021-02-10T11:37:00Z">
                <w:pPr>
                  <w:jc w:val="both"/>
                </w:pPr>
              </w:pPrChange>
            </w:pPr>
            <w:del w:id="3668" w:author="Belisle, Pierre" w:date="2021-02-09T14:30:00Z">
              <w:r w:rsidRPr="00BD6BA1" w:rsidDel="005B2E6A">
                <w:rPr>
                  <w:szCs w:val="24"/>
                  <w:rPrChange w:id="3669" w:author="Belisle, Pierre" w:date="2021-02-09T14:45:00Z">
                    <w:rPr/>
                  </w:rPrChange>
                </w:rPr>
                <w:delText>gestion des Nacks</w:delText>
              </w:r>
            </w:del>
          </w:p>
          <w:p w14:paraId="228DA87D" w14:textId="317DECF1" w:rsidR="00F76865" w:rsidRPr="00BD6BA1" w:rsidDel="005B2E6A" w:rsidRDefault="00137B58" w:rsidP="00133F23">
            <w:pPr>
              <w:rPr>
                <w:del w:id="3670" w:author="Belisle, Pierre" w:date="2021-02-09T14:30:00Z"/>
                <w:szCs w:val="24"/>
                <w:rPrChange w:id="3671" w:author="Belisle, Pierre" w:date="2021-02-09T14:45:00Z">
                  <w:rPr>
                    <w:del w:id="3672" w:author="Belisle, Pierre" w:date="2021-02-09T14:30:00Z"/>
                  </w:rPr>
                </w:rPrChange>
              </w:rPr>
              <w:pPrChange w:id="3673" w:author="Belisle, Pierre" w:date="2021-02-10T11:37:00Z">
                <w:pPr>
                  <w:jc w:val="both"/>
                </w:pPr>
              </w:pPrChange>
            </w:pPr>
            <w:del w:id="3674" w:author="Belisle, Pierre" w:date="2021-02-09T14:30:00Z">
              <w:r w:rsidRPr="00BD6BA1" w:rsidDel="005B2E6A">
                <w:rPr>
                  <w:szCs w:val="24"/>
                  <w:rPrChange w:id="3675" w:author="Belisle, Pierre" w:date="2021-02-09T14:45:00Z">
                    <w:rPr/>
                  </w:rPrChange>
                </w:rPr>
                <w:delText>Assemblage CentreControle, Satellite, Rover</w:delText>
              </w:r>
            </w:del>
          </w:p>
          <w:p w14:paraId="2F857DDB" w14:textId="46F7B543" w:rsidR="00F76865" w:rsidRPr="00BD6BA1" w:rsidDel="005B2E6A" w:rsidRDefault="00F76865" w:rsidP="00133F23">
            <w:pPr>
              <w:rPr>
                <w:del w:id="3676" w:author="Belisle, Pierre" w:date="2021-02-09T14:30:00Z"/>
                <w:szCs w:val="24"/>
                <w:rPrChange w:id="3677" w:author="Belisle, Pierre" w:date="2021-02-09T14:45:00Z">
                  <w:rPr>
                    <w:del w:id="3678" w:author="Belisle, Pierre" w:date="2021-02-09T14:30:00Z"/>
                  </w:rPr>
                </w:rPrChange>
              </w:rPr>
              <w:pPrChange w:id="3679" w:author="Belisle, Pierre" w:date="2021-02-10T11:37:00Z">
                <w:pPr>
                  <w:jc w:val="both"/>
                </w:pPr>
              </w:pPrChange>
            </w:pPr>
          </w:p>
        </w:tc>
        <w:tc>
          <w:tcPr>
            <w:tcW w:w="3120" w:type="dxa"/>
            <w:shd w:val="clear" w:color="auto" w:fill="auto"/>
            <w:tcMar>
              <w:top w:w="100" w:type="dxa"/>
              <w:left w:w="100" w:type="dxa"/>
              <w:bottom w:w="100" w:type="dxa"/>
              <w:right w:w="100" w:type="dxa"/>
            </w:tcMar>
          </w:tcPr>
          <w:p w14:paraId="2F3A081C" w14:textId="27F1B1C5" w:rsidR="00F76865" w:rsidRPr="00BD6BA1" w:rsidDel="005B2E6A" w:rsidRDefault="00F76865" w:rsidP="00133F23">
            <w:pPr>
              <w:rPr>
                <w:del w:id="3680" w:author="Belisle, Pierre" w:date="2021-02-09T14:30:00Z"/>
                <w:szCs w:val="24"/>
                <w:rPrChange w:id="3681" w:author="Belisle, Pierre" w:date="2021-02-09T14:45:00Z">
                  <w:rPr>
                    <w:del w:id="3682" w:author="Belisle, Pierre" w:date="2021-02-09T14:30:00Z"/>
                  </w:rPr>
                </w:rPrChange>
              </w:rPr>
              <w:pPrChange w:id="3683" w:author="Belisle, Pierre" w:date="2021-02-10T11:37:00Z">
                <w:pPr>
                  <w:jc w:val="both"/>
                </w:pPr>
              </w:pPrChange>
            </w:pPr>
          </w:p>
          <w:p w14:paraId="6055F3EF" w14:textId="1B09B1A0" w:rsidR="00F76865" w:rsidRPr="00BD6BA1" w:rsidDel="005B2E6A" w:rsidRDefault="00137B58" w:rsidP="00133F23">
            <w:pPr>
              <w:rPr>
                <w:del w:id="3684" w:author="Belisle, Pierre" w:date="2021-02-09T14:30:00Z"/>
                <w:szCs w:val="24"/>
                <w:rPrChange w:id="3685" w:author="Belisle, Pierre" w:date="2021-02-09T14:45:00Z">
                  <w:rPr>
                    <w:del w:id="3686" w:author="Belisle, Pierre" w:date="2021-02-09T14:30:00Z"/>
                  </w:rPr>
                </w:rPrChange>
              </w:rPr>
              <w:pPrChange w:id="3687" w:author="Belisle, Pierre" w:date="2021-02-10T11:37:00Z">
                <w:pPr>
                  <w:jc w:val="both"/>
                </w:pPr>
              </w:pPrChange>
            </w:pPr>
            <w:del w:id="3688" w:author="Belisle, Pierre" w:date="2021-02-09T14:30:00Z">
              <w:r w:rsidRPr="00BD6BA1" w:rsidDel="005B2E6A">
                <w:rPr>
                  <w:szCs w:val="24"/>
                  <w:rPrChange w:id="3689" w:author="Belisle, Pierre" w:date="2021-02-09T14:45:00Z">
                    <w:rPr/>
                  </w:rPrChange>
                </w:rPr>
                <w:delText>/2</w:delText>
              </w:r>
            </w:del>
          </w:p>
          <w:p w14:paraId="5C7C08E4" w14:textId="5C61E11D" w:rsidR="00F76865" w:rsidRPr="00BD6BA1" w:rsidDel="005B2E6A" w:rsidRDefault="00137B58" w:rsidP="00133F23">
            <w:pPr>
              <w:rPr>
                <w:del w:id="3690" w:author="Belisle, Pierre" w:date="2021-02-09T14:30:00Z"/>
                <w:szCs w:val="24"/>
                <w:rPrChange w:id="3691" w:author="Belisle, Pierre" w:date="2021-02-09T14:45:00Z">
                  <w:rPr>
                    <w:del w:id="3692" w:author="Belisle, Pierre" w:date="2021-02-09T14:30:00Z"/>
                  </w:rPr>
                </w:rPrChange>
              </w:rPr>
              <w:pPrChange w:id="3693" w:author="Belisle, Pierre" w:date="2021-02-10T11:37:00Z">
                <w:pPr>
                  <w:jc w:val="both"/>
                </w:pPr>
              </w:pPrChange>
            </w:pPr>
            <w:del w:id="3694" w:author="Belisle, Pierre" w:date="2021-02-09T14:30:00Z">
              <w:r w:rsidRPr="00BD6BA1" w:rsidDel="005B2E6A">
                <w:rPr>
                  <w:szCs w:val="24"/>
                  <w:rPrChange w:id="3695" w:author="Belisle, Pierre" w:date="2021-02-09T14:45:00Z">
                    <w:rPr/>
                  </w:rPrChange>
                </w:rPr>
                <w:delText>/5</w:delText>
              </w:r>
            </w:del>
          </w:p>
          <w:p w14:paraId="1D6DF057" w14:textId="2A71F3E4" w:rsidR="00F76865" w:rsidRPr="00BD6BA1" w:rsidDel="005B2E6A" w:rsidRDefault="00137B58" w:rsidP="00133F23">
            <w:pPr>
              <w:rPr>
                <w:del w:id="3696" w:author="Belisle, Pierre" w:date="2021-02-09T14:30:00Z"/>
                <w:szCs w:val="24"/>
                <w:rPrChange w:id="3697" w:author="Belisle, Pierre" w:date="2021-02-09T14:45:00Z">
                  <w:rPr>
                    <w:del w:id="3698" w:author="Belisle, Pierre" w:date="2021-02-09T14:30:00Z"/>
                  </w:rPr>
                </w:rPrChange>
              </w:rPr>
              <w:pPrChange w:id="3699" w:author="Belisle, Pierre" w:date="2021-02-10T11:37:00Z">
                <w:pPr>
                  <w:jc w:val="both"/>
                </w:pPr>
              </w:pPrChange>
            </w:pPr>
            <w:del w:id="3700" w:author="Belisle, Pierre" w:date="2021-02-09T14:30:00Z">
              <w:r w:rsidRPr="00BD6BA1" w:rsidDel="005B2E6A">
                <w:rPr>
                  <w:szCs w:val="24"/>
                  <w:rPrChange w:id="3701" w:author="Belisle, Pierre" w:date="2021-02-09T14:45:00Z">
                    <w:rPr/>
                  </w:rPrChange>
                </w:rPr>
                <w:delText>/7</w:delText>
              </w:r>
            </w:del>
          </w:p>
          <w:p w14:paraId="1DAA0775" w14:textId="34BD874C" w:rsidR="00F76865" w:rsidRPr="00BD6BA1" w:rsidDel="005B2E6A" w:rsidRDefault="00137B58" w:rsidP="00133F23">
            <w:pPr>
              <w:rPr>
                <w:del w:id="3702" w:author="Belisle, Pierre" w:date="2021-02-09T14:30:00Z"/>
                <w:szCs w:val="24"/>
                <w:rPrChange w:id="3703" w:author="Belisle, Pierre" w:date="2021-02-09T14:45:00Z">
                  <w:rPr>
                    <w:del w:id="3704" w:author="Belisle, Pierre" w:date="2021-02-09T14:30:00Z"/>
                  </w:rPr>
                </w:rPrChange>
              </w:rPr>
              <w:pPrChange w:id="3705" w:author="Belisle, Pierre" w:date="2021-02-10T11:37:00Z">
                <w:pPr>
                  <w:jc w:val="both"/>
                </w:pPr>
              </w:pPrChange>
            </w:pPr>
            <w:del w:id="3706" w:author="Belisle, Pierre" w:date="2021-02-09T14:30:00Z">
              <w:r w:rsidRPr="00BD6BA1" w:rsidDel="005B2E6A">
                <w:rPr>
                  <w:szCs w:val="24"/>
                  <w:rPrChange w:id="3707" w:author="Belisle, Pierre" w:date="2021-02-09T14:45:00Z">
                    <w:rPr/>
                  </w:rPrChange>
                </w:rPr>
                <w:delText>/6</w:delText>
              </w:r>
            </w:del>
          </w:p>
          <w:p w14:paraId="1EECE2C8" w14:textId="189CCAA9" w:rsidR="00F76865" w:rsidRPr="00BD6BA1" w:rsidDel="005B2E6A" w:rsidRDefault="00137B58" w:rsidP="00133F23">
            <w:pPr>
              <w:rPr>
                <w:del w:id="3708" w:author="Belisle, Pierre" w:date="2021-02-09T14:30:00Z"/>
                <w:szCs w:val="24"/>
                <w:rPrChange w:id="3709" w:author="Belisle, Pierre" w:date="2021-02-09T14:45:00Z">
                  <w:rPr>
                    <w:del w:id="3710" w:author="Belisle, Pierre" w:date="2021-02-09T14:30:00Z"/>
                    <w:szCs w:val="24"/>
                  </w:rPr>
                </w:rPrChange>
              </w:rPr>
              <w:pPrChange w:id="3711" w:author="Belisle, Pierre" w:date="2021-02-10T11:37:00Z">
                <w:pPr>
                  <w:jc w:val="both"/>
                </w:pPr>
              </w:pPrChange>
            </w:pPr>
            <w:del w:id="3712" w:author="Belisle, Pierre" w:date="2021-02-09T14:30:00Z">
              <w:r w:rsidRPr="00BD6BA1" w:rsidDel="005B2E6A">
                <w:rPr>
                  <w:b/>
                  <w:szCs w:val="24"/>
                  <w:rPrChange w:id="3713" w:author="Belisle, Pierre" w:date="2021-02-09T14:45:00Z">
                    <w:rPr>
                      <w:b/>
                    </w:rPr>
                  </w:rPrChange>
                </w:rPr>
                <w:delText>/20</w:delText>
              </w:r>
            </w:del>
          </w:p>
        </w:tc>
      </w:tr>
      <w:tr w:rsidR="00F76865" w:rsidRPr="00BD6BA1" w:rsidDel="005B2E6A" w14:paraId="056296C2" w14:textId="4E22C5B7">
        <w:trPr>
          <w:del w:id="3714" w:author="Belisle, Pierre" w:date="2021-02-09T14:30:00Z"/>
        </w:trPr>
        <w:tc>
          <w:tcPr>
            <w:tcW w:w="6240" w:type="dxa"/>
            <w:shd w:val="clear" w:color="auto" w:fill="auto"/>
            <w:tcMar>
              <w:top w:w="100" w:type="dxa"/>
              <w:left w:w="100" w:type="dxa"/>
              <w:bottom w:w="100" w:type="dxa"/>
              <w:right w:w="100" w:type="dxa"/>
            </w:tcMar>
          </w:tcPr>
          <w:p w14:paraId="18F48C63" w14:textId="3547C112" w:rsidR="00F76865" w:rsidRPr="00BD6BA1" w:rsidDel="005B2E6A" w:rsidRDefault="00137B58" w:rsidP="00133F23">
            <w:pPr>
              <w:rPr>
                <w:del w:id="3715" w:author="Belisle, Pierre" w:date="2021-02-09T14:30:00Z"/>
                <w:szCs w:val="24"/>
                <w:rPrChange w:id="3716" w:author="Belisle, Pierre" w:date="2021-02-09T14:45:00Z">
                  <w:rPr>
                    <w:del w:id="3717" w:author="Belisle, Pierre" w:date="2021-02-09T14:30:00Z"/>
                  </w:rPr>
                </w:rPrChange>
              </w:rPr>
              <w:pPrChange w:id="3718" w:author="Belisle, Pierre" w:date="2021-02-10T11:37:00Z">
                <w:pPr>
                  <w:jc w:val="both"/>
                </w:pPr>
              </w:pPrChange>
            </w:pPr>
            <w:del w:id="3719" w:author="Belisle, Pierre" w:date="2021-02-09T14:30:00Z">
              <w:r w:rsidRPr="00BD6BA1" w:rsidDel="005B2E6A">
                <w:rPr>
                  <w:szCs w:val="24"/>
                  <w:rPrChange w:id="3720" w:author="Belisle, Pierre" w:date="2021-02-09T14:45:00Z">
                    <w:rPr/>
                  </w:rPrChange>
                </w:rPr>
                <w:delText>Section 7 - Deplacer Rover</w:delText>
              </w:r>
            </w:del>
          </w:p>
          <w:p w14:paraId="78BA71BA" w14:textId="0AC77226" w:rsidR="00F76865" w:rsidRPr="00BD6BA1" w:rsidDel="005B2E6A" w:rsidRDefault="00137B58" w:rsidP="00133F23">
            <w:pPr>
              <w:rPr>
                <w:del w:id="3721" w:author="Belisle, Pierre" w:date="2021-02-09T14:30:00Z"/>
                <w:szCs w:val="24"/>
                <w:rPrChange w:id="3722" w:author="Belisle, Pierre" w:date="2021-02-09T14:45:00Z">
                  <w:rPr>
                    <w:del w:id="3723" w:author="Belisle, Pierre" w:date="2021-02-09T14:30:00Z"/>
                  </w:rPr>
                </w:rPrChange>
              </w:rPr>
              <w:pPrChange w:id="3724" w:author="Belisle, Pierre" w:date="2021-02-10T11:37:00Z">
                <w:pPr>
                  <w:jc w:val="both"/>
                </w:pPr>
              </w:pPrChange>
            </w:pPr>
            <w:del w:id="3725" w:author="Belisle, Pierre" w:date="2021-02-09T14:30:00Z">
              <w:r w:rsidRPr="00BD6BA1" w:rsidDel="005B2E6A">
                <w:rPr>
                  <w:szCs w:val="24"/>
                  <w:rPrChange w:id="3726" w:author="Belisle, Pierre" w:date="2021-02-09T14:45:00Z">
                    <w:rPr/>
                  </w:rPrChange>
                </w:rPr>
                <w:delText>eCommande</w:delText>
              </w:r>
            </w:del>
          </w:p>
          <w:p w14:paraId="23A9E804" w14:textId="704D25E7" w:rsidR="00F76865" w:rsidRPr="00BD6BA1" w:rsidDel="005B2E6A" w:rsidRDefault="00137B58" w:rsidP="00133F23">
            <w:pPr>
              <w:rPr>
                <w:del w:id="3727" w:author="Belisle, Pierre" w:date="2021-02-09T14:30:00Z"/>
                <w:szCs w:val="24"/>
                <w:rPrChange w:id="3728" w:author="Belisle, Pierre" w:date="2021-02-09T14:45:00Z">
                  <w:rPr>
                    <w:del w:id="3729" w:author="Belisle, Pierre" w:date="2021-02-09T14:30:00Z"/>
                  </w:rPr>
                </w:rPrChange>
              </w:rPr>
              <w:pPrChange w:id="3730" w:author="Belisle, Pierre" w:date="2021-02-10T11:37:00Z">
                <w:pPr>
                  <w:jc w:val="both"/>
                </w:pPr>
              </w:pPrChange>
            </w:pPr>
            <w:del w:id="3731" w:author="Belisle, Pierre" w:date="2021-02-09T14:30:00Z">
              <w:r w:rsidRPr="00BD6BA1" w:rsidDel="005B2E6A">
                <w:rPr>
                  <w:szCs w:val="24"/>
                  <w:rPrChange w:id="3732" w:author="Belisle, Pierre" w:date="2021-02-09T14:45:00Z">
                    <w:rPr/>
                  </w:rPrChange>
                </w:rPr>
                <w:delText>Commande</w:delText>
              </w:r>
            </w:del>
          </w:p>
          <w:p w14:paraId="4836B1DA" w14:textId="46452626" w:rsidR="00F76865" w:rsidRPr="00BD6BA1" w:rsidDel="005B2E6A" w:rsidRDefault="00137B58" w:rsidP="00133F23">
            <w:pPr>
              <w:rPr>
                <w:del w:id="3733" w:author="Belisle, Pierre" w:date="2021-02-09T14:30:00Z"/>
                <w:szCs w:val="24"/>
                <w:rPrChange w:id="3734" w:author="Belisle, Pierre" w:date="2021-02-09T14:45:00Z">
                  <w:rPr>
                    <w:del w:id="3735" w:author="Belisle, Pierre" w:date="2021-02-09T14:30:00Z"/>
                  </w:rPr>
                </w:rPrChange>
              </w:rPr>
              <w:pPrChange w:id="3736" w:author="Belisle, Pierre" w:date="2021-02-10T11:37:00Z">
                <w:pPr>
                  <w:jc w:val="both"/>
                </w:pPr>
              </w:pPrChange>
            </w:pPr>
            <w:del w:id="3737" w:author="Belisle, Pierre" w:date="2021-02-09T14:30:00Z">
              <w:r w:rsidRPr="00BD6BA1" w:rsidDel="005B2E6A">
                <w:rPr>
                  <w:szCs w:val="24"/>
                  <w:rPrChange w:id="3738" w:author="Belisle, Pierre" w:date="2021-02-09T14:45:00Z">
                    <w:rPr/>
                  </w:rPrChange>
                </w:rPr>
                <w:delText>Status</w:delText>
              </w:r>
            </w:del>
          </w:p>
          <w:p w14:paraId="7551CE36" w14:textId="42EB96FD" w:rsidR="00F76865" w:rsidRPr="00BD6BA1" w:rsidDel="005B2E6A" w:rsidRDefault="00137B58" w:rsidP="00133F23">
            <w:pPr>
              <w:rPr>
                <w:del w:id="3739" w:author="Belisle, Pierre" w:date="2021-02-09T14:30:00Z"/>
                <w:szCs w:val="24"/>
                <w:rPrChange w:id="3740" w:author="Belisle, Pierre" w:date="2021-02-09T14:45:00Z">
                  <w:rPr>
                    <w:del w:id="3741" w:author="Belisle, Pierre" w:date="2021-02-09T14:30:00Z"/>
                  </w:rPr>
                </w:rPrChange>
              </w:rPr>
              <w:pPrChange w:id="3742" w:author="Belisle, Pierre" w:date="2021-02-10T11:37:00Z">
                <w:pPr>
                  <w:jc w:val="both"/>
                </w:pPr>
              </w:pPrChange>
            </w:pPr>
            <w:del w:id="3743" w:author="Belisle, Pierre" w:date="2021-02-09T14:30:00Z">
              <w:r w:rsidRPr="00BD6BA1" w:rsidDel="005B2E6A">
                <w:rPr>
                  <w:szCs w:val="24"/>
                  <w:rPrChange w:id="3744" w:author="Belisle, Pierre" w:date="2021-02-09T14:45:00Z">
                    <w:rPr/>
                  </w:rPrChange>
                </w:rPr>
                <w:delText>deplacerRover</w:delText>
              </w:r>
            </w:del>
          </w:p>
          <w:p w14:paraId="5E60DB89" w14:textId="65CDB0BE" w:rsidR="00F76865" w:rsidRPr="00BD6BA1" w:rsidDel="005B2E6A" w:rsidRDefault="00137B58" w:rsidP="00133F23">
            <w:pPr>
              <w:rPr>
                <w:del w:id="3745" w:author="Belisle, Pierre" w:date="2021-02-09T14:30:00Z"/>
                <w:szCs w:val="24"/>
                <w:rPrChange w:id="3746" w:author="Belisle, Pierre" w:date="2021-02-09T14:45:00Z">
                  <w:rPr>
                    <w:del w:id="3747" w:author="Belisle, Pierre" w:date="2021-02-09T14:30:00Z"/>
                  </w:rPr>
                </w:rPrChange>
              </w:rPr>
              <w:pPrChange w:id="3748" w:author="Belisle, Pierre" w:date="2021-02-10T11:37:00Z">
                <w:pPr>
                  <w:jc w:val="both"/>
                </w:pPr>
              </w:pPrChange>
            </w:pPr>
            <w:del w:id="3749" w:author="Belisle, Pierre" w:date="2021-02-09T14:30:00Z">
              <w:r w:rsidRPr="00BD6BA1" w:rsidDel="005B2E6A">
                <w:rPr>
                  <w:szCs w:val="24"/>
                  <w:rPrChange w:id="3750" w:author="Belisle, Pierre" w:date="2021-02-09T14:45:00Z">
                    <w:rPr/>
                  </w:rPrChange>
                </w:rPr>
                <w:delText>CentreControle Gestion messages</w:delText>
              </w:r>
            </w:del>
          </w:p>
          <w:p w14:paraId="44D30297" w14:textId="37BFE7F2" w:rsidR="00F76865" w:rsidRPr="00BD6BA1" w:rsidDel="005B2E6A" w:rsidRDefault="00137B58" w:rsidP="00133F23">
            <w:pPr>
              <w:rPr>
                <w:del w:id="3751" w:author="Belisle, Pierre" w:date="2021-02-09T14:30:00Z"/>
                <w:szCs w:val="24"/>
                <w:rPrChange w:id="3752" w:author="Belisle, Pierre" w:date="2021-02-09T14:45:00Z">
                  <w:rPr>
                    <w:del w:id="3753" w:author="Belisle, Pierre" w:date="2021-02-09T14:30:00Z"/>
                  </w:rPr>
                </w:rPrChange>
              </w:rPr>
              <w:pPrChange w:id="3754" w:author="Belisle, Pierre" w:date="2021-02-10T11:37:00Z">
                <w:pPr>
                  <w:jc w:val="both"/>
                </w:pPr>
              </w:pPrChange>
            </w:pPr>
            <w:del w:id="3755" w:author="Belisle, Pierre" w:date="2021-02-09T14:30:00Z">
              <w:r w:rsidRPr="00BD6BA1" w:rsidDel="005B2E6A">
                <w:rPr>
                  <w:szCs w:val="24"/>
                  <w:rPrChange w:id="3756" w:author="Belisle, Pierre" w:date="2021-02-09T14:45:00Z">
                    <w:rPr/>
                  </w:rPrChange>
                </w:rPr>
                <w:delText>ProgrammePrincipal</w:delText>
              </w:r>
            </w:del>
          </w:p>
        </w:tc>
        <w:tc>
          <w:tcPr>
            <w:tcW w:w="3120" w:type="dxa"/>
            <w:shd w:val="clear" w:color="auto" w:fill="auto"/>
            <w:tcMar>
              <w:top w:w="100" w:type="dxa"/>
              <w:left w:w="100" w:type="dxa"/>
              <w:bottom w:w="100" w:type="dxa"/>
              <w:right w:w="100" w:type="dxa"/>
            </w:tcMar>
          </w:tcPr>
          <w:p w14:paraId="6E17434E" w14:textId="5831FEA3" w:rsidR="00F76865" w:rsidRPr="00BD6BA1" w:rsidDel="005B2E6A" w:rsidRDefault="00F76865" w:rsidP="00133F23">
            <w:pPr>
              <w:rPr>
                <w:del w:id="3757" w:author="Belisle, Pierre" w:date="2021-02-09T14:30:00Z"/>
                <w:szCs w:val="24"/>
                <w:rPrChange w:id="3758" w:author="Belisle, Pierre" w:date="2021-02-09T14:45:00Z">
                  <w:rPr>
                    <w:del w:id="3759" w:author="Belisle, Pierre" w:date="2021-02-09T14:30:00Z"/>
                  </w:rPr>
                </w:rPrChange>
              </w:rPr>
              <w:pPrChange w:id="3760" w:author="Belisle, Pierre" w:date="2021-02-10T11:37:00Z">
                <w:pPr>
                  <w:jc w:val="both"/>
                </w:pPr>
              </w:pPrChange>
            </w:pPr>
          </w:p>
          <w:p w14:paraId="0D7DE91F" w14:textId="2B71122C" w:rsidR="00F76865" w:rsidRPr="00BD6BA1" w:rsidDel="005B2E6A" w:rsidRDefault="00137B58" w:rsidP="00133F23">
            <w:pPr>
              <w:rPr>
                <w:del w:id="3761" w:author="Belisle, Pierre" w:date="2021-02-09T14:30:00Z"/>
                <w:szCs w:val="24"/>
                <w:rPrChange w:id="3762" w:author="Belisle, Pierre" w:date="2021-02-09T14:45:00Z">
                  <w:rPr>
                    <w:del w:id="3763" w:author="Belisle, Pierre" w:date="2021-02-09T14:30:00Z"/>
                  </w:rPr>
                </w:rPrChange>
              </w:rPr>
              <w:pPrChange w:id="3764" w:author="Belisle, Pierre" w:date="2021-02-10T11:37:00Z">
                <w:pPr>
                  <w:jc w:val="both"/>
                </w:pPr>
              </w:pPrChange>
            </w:pPr>
            <w:del w:id="3765" w:author="Belisle, Pierre" w:date="2021-02-09T14:30:00Z">
              <w:r w:rsidRPr="00BD6BA1" w:rsidDel="005B2E6A">
                <w:rPr>
                  <w:szCs w:val="24"/>
                  <w:rPrChange w:id="3766" w:author="Belisle, Pierre" w:date="2021-02-09T14:45:00Z">
                    <w:rPr/>
                  </w:rPrChange>
                </w:rPr>
                <w:delText>/2</w:delText>
              </w:r>
            </w:del>
          </w:p>
          <w:p w14:paraId="3264FF63" w14:textId="54818873" w:rsidR="00F76865" w:rsidRPr="00BD6BA1" w:rsidDel="005B2E6A" w:rsidRDefault="00137B58" w:rsidP="00133F23">
            <w:pPr>
              <w:rPr>
                <w:del w:id="3767" w:author="Belisle, Pierre" w:date="2021-02-09T14:30:00Z"/>
                <w:szCs w:val="24"/>
                <w:rPrChange w:id="3768" w:author="Belisle, Pierre" w:date="2021-02-09T14:45:00Z">
                  <w:rPr>
                    <w:del w:id="3769" w:author="Belisle, Pierre" w:date="2021-02-09T14:30:00Z"/>
                  </w:rPr>
                </w:rPrChange>
              </w:rPr>
              <w:pPrChange w:id="3770" w:author="Belisle, Pierre" w:date="2021-02-10T11:37:00Z">
                <w:pPr>
                  <w:jc w:val="both"/>
                </w:pPr>
              </w:pPrChange>
            </w:pPr>
            <w:del w:id="3771" w:author="Belisle, Pierre" w:date="2021-02-09T14:30:00Z">
              <w:r w:rsidRPr="00BD6BA1" w:rsidDel="005B2E6A">
                <w:rPr>
                  <w:szCs w:val="24"/>
                  <w:rPrChange w:id="3772" w:author="Belisle, Pierre" w:date="2021-02-09T14:45:00Z">
                    <w:rPr/>
                  </w:rPrChange>
                </w:rPr>
                <w:delText>/2</w:delText>
              </w:r>
            </w:del>
          </w:p>
          <w:p w14:paraId="67A64A7C" w14:textId="60265E3D" w:rsidR="00F76865" w:rsidRPr="00BD6BA1" w:rsidDel="005B2E6A" w:rsidRDefault="00137B58" w:rsidP="00133F23">
            <w:pPr>
              <w:rPr>
                <w:del w:id="3773" w:author="Belisle, Pierre" w:date="2021-02-09T14:30:00Z"/>
                <w:szCs w:val="24"/>
                <w:rPrChange w:id="3774" w:author="Belisle, Pierre" w:date="2021-02-09T14:45:00Z">
                  <w:rPr>
                    <w:del w:id="3775" w:author="Belisle, Pierre" w:date="2021-02-09T14:30:00Z"/>
                  </w:rPr>
                </w:rPrChange>
              </w:rPr>
              <w:pPrChange w:id="3776" w:author="Belisle, Pierre" w:date="2021-02-10T11:37:00Z">
                <w:pPr>
                  <w:jc w:val="both"/>
                </w:pPr>
              </w:pPrChange>
            </w:pPr>
            <w:del w:id="3777" w:author="Belisle, Pierre" w:date="2021-02-09T14:30:00Z">
              <w:r w:rsidRPr="00BD6BA1" w:rsidDel="005B2E6A">
                <w:rPr>
                  <w:szCs w:val="24"/>
                  <w:rPrChange w:id="3778" w:author="Belisle, Pierre" w:date="2021-02-09T14:45:00Z">
                    <w:rPr/>
                  </w:rPrChange>
                </w:rPr>
                <w:delText>/2</w:delText>
              </w:r>
            </w:del>
          </w:p>
          <w:p w14:paraId="718468DC" w14:textId="2E00EF19" w:rsidR="00F76865" w:rsidRPr="00BD6BA1" w:rsidDel="005B2E6A" w:rsidRDefault="00137B58" w:rsidP="00133F23">
            <w:pPr>
              <w:rPr>
                <w:del w:id="3779" w:author="Belisle, Pierre" w:date="2021-02-09T14:30:00Z"/>
                <w:szCs w:val="24"/>
                <w:rPrChange w:id="3780" w:author="Belisle, Pierre" w:date="2021-02-09T14:45:00Z">
                  <w:rPr>
                    <w:del w:id="3781" w:author="Belisle, Pierre" w:date="2021-02-09T14:30:00Z"/>
                  </w:rPr>
                </w:rPrChange>
              </w:rPr>
              <w:pPrChange w:id="3782" w:author="Belisle, Pierre" w:date="2021-02-10T11:37:00Z">
                <w:pPr>
                  <w:jc w:val="both"/>
                </w:pPr>
              </w:pPrChange>
            </w:pPr>
            <w:del w:id="3783" w:author="Belisle, Pierre" w:date="2021-02-09T14:30:00Z">
              <w:r w:rsidRPr="00BD6BA1" w:rsidDel="005B2E6A">
                <w:rPr>
                  <w:szCs w:val="24"/>
                  <w:rPrChange w:id="3784" w:author="Belisle, Pierre" w:date="2021-02-09T14:45:00Z">
                    <w:rPr/>
                  </w:rPrChange>
                </w:rPr>
                <w:delText>/8</w:delText>
              </w:r>
            </w:del>
          </w:p>
          <w:p w14:paraId="7FB7BCC0" w14:textId="04FC252C" w:rsidR="00F76865" w:rsidRPr="00BD6BA1" w:rsidDel="005B2E6A" w:rsidRDefault="00137B58" w:rsidP="00133F23">
            <w:pPr>
              <w:rPr>
                <w:del w:id="3785" w:author="Belisle, Pierre" w:date="2021-02-09T14:30:00Z"/>
                <w:szCs w:val="24"/>
                <w:rPrChange w:id="3786" w:author="Belisle, Pierre" w:date="2021-02-09T14:45:00Z">
                  <w:rPr>
                    <w:del w:id="3787" w:author="Belisle, Pierre" w:date="2021-02-09T14:30:00Z"/>
                  </w:rPr>
                </w:rPrChange>
              </w:rPr>
              <w:pPrChange w:id="3788" w:author="Belisle, Pierre" w:date="2021-02-10T11:37:00Z">
                <w:pPr>
                  <w:jc w:val="both"/>
                </w:pPr>
              </w:pPrChange>
            </w:pPr>
            <w:del w:id="3789" w:author="Belisle, Pierre" w:date="2021-02-09T14:30:00Z">
              <w:r w:rsidRPr="00BD6BA1" w:rsidDel="005B2E6A">
                <w:rPr>
                  <w:szCs w:val="24"/>
                  <w:rPrChange w:id="3790" w:author="Belisle, Pierre" w:date="2021-02-09T14:45:00Z">
                    <w:rPr/>
                  </w:rPrChange>
                </w:rPr>
                <w:delText>/3</w:delText>
              </w:r>
            </w:del>
          </w:p>
          <w:p w14:paraId="46D10344" w14:textId="79F75343" w:rsidR="00F76865" w:rsidRPr="00BD6BA1" w:rsidDel="005B2E6A" w:rsidRDefault="00137B58" w:rsidP="00133F23">
            <w:pPr>
              <w:rPr>
                <w:del w:id="3791" w:author="Belisle, Pierre" w:date="2021-02-09T14:30:00Z"/>
                <w:szCs w:val="24"/>
                <w:rPrChange w:id="3792" w:author="Belisle, Pierre" w:date="2021-02-09T14:45:00Z">
                  <w:rPr>
                    <w:del w:id="3793" w:author="Belisle, Pierre" w:date="2021-02-09T14:30:00Z"/>
                  </w:rPr>
                </w:rPrChange>
              </w:rPr>
              <w:pPrChange w:id="3794" w:author="Belisle, Pierre" w:date="2021-02-10T11:37:00Z">
                <w:pPr>
                  <w:jc w:val="both"/>
                </w:pPr>
              </w:pPrChange>
            </w:pPr>
            <w:del w:id="3795" w:author="Belisle, Pierre" w:date="2021-02-09T14:30:00Z">
              <w:r w:rsidRPr="00BD6BA1" w:rsidDel="005B2E6A">
                <w:rPr>
                  <w:szCs w:val="24"/>
                  <w:rPrChange w:id="3796" w:author="Belisle, Pierre" w:date="2021-02-09T14:45:00Z">
                    <w:rPr/>
                  </w:rPrChange>
                </w:rPr>
                <w:delText>/3</w:delText>
              </w:r>
            </w:del>
          </w:p>
          <w:p w14:paraId="5B7728BC" w14:textId="2400CF70" w:rsidR="00F76865" w:rsidRPr="00BD6BA1" w:rsidDel="005B2E6A" w:rsidRDefault="00137B58" w:rsidP="00133F23">
            <w:pPr>
              <w:rPr>
                <w:del w:id="3797" w:author="Belisle, Pierre" w:date="2021-02-09T14:30:00Z"/>
                <w:szCs w:val="24"/>
                <w:rPrChange w:id="3798" w:author="Belisle, Pierre" w:date="2021-02-09T14:45:00Z">
                  <w:rPr>
                    <w:del w:id="3799" w:author="Belisle, Pierre" w:date="2021-02-09T14:30:00Z"/>
                    <w:szCs w:val="24"/>
                  </w:rPr>
                </w:rPrChange>
              </w:rPr>
              <w:pPrChange w:id="3800" w:author="Belisle, Pierre" w:date="2021-02-10T11:37:00Z">
                <w:pPr>
                  <w:jc w:val="both"/>
                </w:pPr>
              </w:pPrChange>
            </w:pPr>
            <w:del w:id="3801" w:author="Belisle, Pierre" w:date="2021-02-09T14:30:00Z">
              <w:r w:rsidRPr="00BD6BA1" w:rsidDel="005B2E6A">
                <w:rPr>
                  <w:b/>
                  <w:szCs w:val="24"/>
                  <w:rPrChange w:id="3802" w:author="Belisle, Pierre" w:date="2021-02-09T14:45:00Z">
                    <w:rPr>
                      <w:b/>
                    </w:rPr>
                  </w:rPrChange>
                </w:rPr>
                <w:delText>/20</w:delText>
              </w:r>
            </w:del>
          </w:p>
        </w:tc>
      </w:tr>
    </w:tbl>
    <w:p w14:paraId="323E3784" w14:textId="2707E901" w:rsidR="00F76865" w:rsidRPr="00BD6BA1" w:rsidDel="005B2E6A" w:rsidRDefault="00F76865" w:rsidP="00133F23">
      <w:pPr>
        <w:rPr>
          <w:del w:id="3803" w:author="Belisle, Pierre" w:date="2021-02-09T14:30:00Z"/>
          <w:rFonts w:ascii="Calibri" w:eastAsia="Calibri" w:hAnsi="Calibri" w:cs="Calibri"/>
          <w:szCs w:val="24"/>
          <w:rPrChange w:id="3804" w:author="Belisle, Pierre" w:date="2021-02-09T14:45:00Z">
            <w:rPr>
              <w:del w:id="3805" w:author="Belisle, Pierre" w:date="2021-02-09T14:30:00Z"/>
              <w:rFonts w:ascii="Calibri" w:eastAsia="Calibri" w:hAnsi="Calibri" w:cs="Calibri"/>
            </w:rPr>
          </w:rPrChange>
        </w:rPr>
        <w:pPrChange w:id="3806" w:author="Belisle, Pierre" w:date="2021-02-10T11:37:00Z">
          <w:pPr>
            <w:jc w:val="both"/>
          </w:pPr>
        </w:pPrChange>
      </w:pPr>
    </w:p>
    <w:p w14:paraId="17E48EC9" w14:textId="2E0BC474" w:rsidR="00F76865" w:rsidRPr="00BD6BA1" w:rsidDel="005B2E6A" w:rsidRDefault="00137B58" w:rsidP="00133F23">
      <w:pPr>
        <w:rPr>
          <w:del w:id="3807" w:author="Belisle, Pierre" w:date="2021-02-09T14:30:00Z"/>
          <w:szCs w:val="24"/>
          <w:rPrChange w:id="3808" w:author="Belisle, Pierre" w:date="2021-02-09T14:45:00Z">
            <w:rPr>
              <w:del w:id="3809" w:author="Belisle, Pierre" w:date="2021-02-09T14:30:00Z"/>
            </w:rPr>
          </w:rPrChange>
        </w:rPr>
        <w:pPrChange w:id="3810" w:author="Belisle, Pierre" w:date="2021-02-10T11:37:00Z">
          <w:pPr>
            <w:jc w:val="both"/>
          </w:pPr>
        </w:pPrChange>
      </w:pPr>
      <w:del w:id="3811" w:author="Belisle, Pierre" w:date="2021-02-09T14:30:00Z">
        <w:r w:rsidRPr="00BD6BA1" w:rsidDel="005B2E6A">
          <w:rPr>
            <w:szCs w:val="24"/>
            <w:rPrChange w:id="3812" w:author="Belisle, Pierre" w:date="2021-02-09T14:45:00Z">
              <w:rPr/>
            </w:rPrChange>
          </w:rPr>
          <w:delText>Qualité: 30%</w:delText>
        </w:r>
      </w:del>
    </w:p>
    <w:p w14:paraId="3646619A" w14:textId="147C7022" w:rsidR="00F76865" w:rsidRPr="00BD6BA1" w:rsidDel="005B2E6A" w:rsidRDefault="00F76865" w:rsidP="00133F23">
      <w:pPr>
        <w:rPr>
          <w:del w:id="3813" w:author="Belisle, Pierre" w:date="2021-02-09T14:30:00Z"/>
          <w:szCs w:val="24"/>
          <w:rPrChange w:id="3814" w:author="Belisle, Pierre" w:date="2021-02-09T14:45:00Z">
            <w:rPr>
              <w:del w:id="3815" w:author="Belisle, Pierre" w:date="2021-02-09T14:30:00Z"/>
            </w:rPr>
          </w:rPrChange>
        </w:rPr>
        <w:pPrChange w:id="3816" w:author="Belisle, Pierre" w:date="2021-02-10T11:37:00Z">
          <w:pPr>
            <w:jc w:val="both"/>
          </w:pPr>
        </w:pPrChange>
      </w:pPr>
    </w:p>
    <w:tbl>
      <w:tblPr>
        <w:tblStyle w:val="1"/>
        <w:tblW w:w="935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1200"/>
        <w:gridCol w:w="1635"/>
        <w:gridCol w:w="1618"/>
      </w:tblGrid>
      <w:tr w:rsidR="00F76865" w:rsidRPr="00BD6BA1" w:rsidDel="005B2E6A" w14:paraId="11D9EB30" w14:textId="082462EE">
        <w:trPr>
          <w:del w:id="3817" w:author="Belisle, Pierre" w:date="2021-02-09T14:30:00Z"/>
        </w:trPr>
        <w:tc>
          <w:tcPr>
            <w:tcW w:w="4905" w:type="dxa"/>
            <w:shd w:val="clear" w:color="auto" w:fill="auto"/>
            <w:tcMar>
              <w:top w:w="100" w:type="dxa"/>
              <w:left w:w="100" w:type="dxa"/>
              <w:bottom w:w="100" w:type="dxa"/>
              <w:right w:w="100" w:type="dxa"/>
            </w:tcMar>
          </w:tcPr>
          <w:p w14:paraId="451B2DB5" w14:textId="1A069BBB" w:rsidR="00F76865" w:rsidRPr="00BD6BA1" w:rsidDel="005B2E6A" w:rsidRDefault="00137B58" w:rsidP="00133F23">
            <w:pPr>
              <w:rPr>
                <w:del w:id="3818" w:author="Belisle, Pierre" w:date="2021-02-09T14:30:00Z"/>
                <w:b/>
                <w:szCs w:val="24"/>
                <w:rPrChange w:id="3819" w:author="Belisle, Pierre" w:date="2021-02-09T14:45:00Z">
                  <w:rPr>
                    <w:del w:id="3820" w:author="Belisle, Pierre" w:date="2021-02-09T14:30:00Z"/>
                    <w:b/>
                  </w:rPr>
                </w:rPrChange>
              </w:rPr>
              <w:pPrChange w:id="3821" w:author="Belisle, Pierre" w:date="2021-02-10T11:37:00Z">
                <w:pPr>
                  <w:jc w:val="both"/>
                </w:pPr>
              </w:pPrChange>
            </w:pPr>
            <w:del w:id="3822" w:author="Belisle, Pierre" w:date="2021-02-09T14:30:00Z">
              <w:r w:rsidRPr="00BD6BA1" w:rsidDel="005B2E6A">
                <w:rPr>
                  <w:b/>
                  <w:szCs w:val="24"/>
                  <w:rPrChange w:id="3823" w:author="Belisle, Pierre" w:date="2021-02-09T14:45:00Z">
                    <w:rPr>
                      <w:b/>
                    </w:rPr>
                  </w:rPrChange>
                </w:rPr>
                <w:delText>Item</w:delText>
              </w:r>
            </w:del>
          </w:p>
        </w:tc>
        <w:tc>
          <w:tcPr>
            <w:tcW w:w="1200" w:type="dxa"/>
            <w:shd w:val="clear" w:color="auto" w:fill="auto"/>
            <w:tcMar>
              <w:top w:w="100" w:type="dxa"/>
              <w:left w:w="100" w:type="dxa"/>
              <w:bottom w:w="100" w:type="dxa"/>
              <w:right w:w="100" w:type="dxa"/>
            </w:tcMar>
          </w:tcPr>
          <w:p w14:paraId="3EB54DA6" w14:textId="7D1B665A" w:rsidR="00F76865" w:rsidRPr="00BD6BA1" w:rsidDel="005B2E6A" w:rsidRDefault="00137B58" w:rsidP="00133F23">
            <w:pPr>
              <w:rPr>
                <w:del w:id="3824" w:author="Belisle, Pierre" w:date="2021-02-09T14:30:00Z"/>
                <w:b/>
                <w:szCs w:val="24"/>
                <w:rPrChange w:id="3825" w:author="Belisle, Pierre" w:date="2021-02-09T14:45:00Z">
                  <w:rPr>
                    <w:del w:id="3826" w:author="Belisle, Pierre" w:date="2021-02-09T14:30:00Z"/>
                    <w:b/>
                  </w:rPr>
                </w:rPrChange>
              </w:rPr>
              <w:pPrChange w:id="3827" w:author="Belisle, Pierre" w:date="2021-02-10T11:37:00Z">
                <w:pPr>
                  <w:jc w:val="both"/>
                </w:pPr>
              </w:pPrChange>
            </w:pPr>
            <w:del w:id="3828" w:author="Belisle, Pierre" w:date="2021-02-09T14:30:00Z">
              <w:r w:rsidRPr="00BD6BA1" w:rsidDel="005B2E6A">
                <w:rPr>
                  <w:b/>
                  <w:szCs w:val="24"/>
                  <w:rPrChange w:id="3829" w:author="Belisle, Pierre" w:date="2021-02-09T14:45:00Z">
                    <w:rPr>
                      <w:b/>
                    </w:rPr>
                  </w:rPrChange>
                </w:rPr>
                <w:delText>Pas (0)</w:delText>
              </w:r>
            </w:del>
          </w:p>
        </w:tc>
        <w:tc>
          <w:tcPr>
            <w:tcW w:w="1635" w:type="dxa"/>
            <w:shd w:val="clear" w:color="auto" w:fill="auto"/>
            <w:tcMar>
              <w:top w:w="100" w:type="dxa"/>
              <w:left w:w="100" w:type="dxa"/>
              <w:bottom w:w="100" w:type="dxa"/>
              <w:right w:w="100" w:type="dxa"/>
            </w:tcMar>
          </w:tcPr>
          <w:p w14:paraId="4C70AB6D" w14:textId="6E866810" w:rsidR="00F76865" w:rsidRPr="00BD6BA1" w:rsidDel="005B2E6A" w:rsidRDefault="00137B58" w:rsidP="00133F23">
            <w:pPr>
              <w:rPr>
                <w:del w:id="3830" w:author="Belisle, Pierre" w:date="2021-02-09T14:30:00Z"/>
                <w:b/>
                <w:szCs w:val="24"/>
                <w:rPrChange w:id="3831" w:author="Belisle, Pierre" w:date="2021-02-09T14:45:00Z">
                  <w:rPr>
                    <w:del w:id="3832" w:author="Belisle, Pierre" w:date="2021-02-09T14:30:00Z"/>
                    <w:b/>
                  </w:rPr>
                </w:rPrChange>
              </w:rPr>
              <w:pPrChange w:id="3833" w:author="Belisle, Pierre" w:date="2021-02-10T11:37:00Z">
                <w:pPr>
                  <w:jc w:val="both"/>
                </w:pPr>
              </w:pPrChange>
            </w:pPr>
            <w:del w:id="3834" w:author="Belisle, Pierre" w:date="2021-02-09T14:30:00Z">
              <w:r w:rsidRPr="00BD6BA1" w:rsidDel="005B2E6A">
                <w:rPr>
                  <w:b/>
                  <w:szCs w:val="24"/>
                  <w:rPrChange w:id="3835" w:author="Belisle, Pierre" w:date="2021-02-09T14:45:00Z">
                    <w:rPr>
                      <w:b/>
                    </w:rPr>
                  </w:rPrChange>
                </w:rPr>
                <w:delText>moyen (-2.5)</w:delText>
              </w:r>
            </w:del>
          </w:p>
        </w:tc>
        <w:tc>
          <w:tcPr>
            <w:tcW w:w="1618" w:type="dxa"/>
            <w:shd w:val="clear" w:color="auto" w:fill="auto"/>
            <w:tcMar>
              <w:top w:w="100" w:type="dxa"/>
              <w:left w:w="100" w:type="dxa"/>
              <w:bottom w:w="100" w:type="dxa"/>
              <w:right w:w="100" w:type="dxa"/>
            </w:tcMar>
          </w:tcPr>
          <w:p w14:paraId="196D5170" w14:textId="52C5C506" w:rsidR="00F76865" w:rsidRPr="00BD6BA1" w:rsidDel="005B2E6A" w:rsidRDefault="00137B58" w:rsidP="00133F23">
            <w:pPr>
              <w:rPr>
                <w:del w:id="3836" w:author="Belisle, Pierre" w:date="2021-02-09T14:30:00Z"/>
                <w:b/>
                <w:szCs w:val="24"/>
                <w:rPrChange w:id="3837" w:author="Belisle, Pierre" w:date="2021-02-09T14:45:00Z">
                  <w:rPr>
                    <w:del w:id="3838" w:author="Belisle, Pierre" w:date="2021-02-09T14:30:00Z"/>
                    <w:b/>
                  </w:rPr>
                </w:rPrChange>
              </w:rPr>
              <w:pPrChange w:id="3839" w:author="Belisle, Pierre" w:date="2021-02-10T11:37:00Z">
                <w:pPr>
                  <w:jc w:val="both"/>
                </w:pPr>
              </w:pPrChange>
            </w:pPr>
            <w:del w:id="3840" w:author="Belisle, Pierre" w:date="2021-02-09T14:30:00Z">
              <w:r w:rsidRPr="00BD6BA1" w:rsidDel="005B2E6A">
                <w:rPr>
                  <w:b/>
                  <w:szCs w:val="24"/>
                  <w:rPrChange w:id="3841" w:author="Belisle, Pierre" w:date="2021-02-09T14:45:00Z">
                    <w:rPr>
                      <w:b/>
                    </w:rPr>
                  </w:rPrChange>
                </w:rPr>
                <w:delText>Majeur (-5)</w:delText>
              </w:r>
            </w:del>
          </w:p>
        </w:tc>
      </w:tr>
      <w:tr w:rsidR="00F76865" w:rsidRPr="00BD6BA1" w:rsidDel="005B2E6A" w14:paraId="32A8B783" w14:textId="75312663">
        <w:trPr>
          <w:del w:id="3842" w:author="Belisle, Pierre" w:date="2021-02-09T14:30:00Z"/>
        </w:trPr>
        <w:tc>
          <w:tcPr>
            <w:tcW w:w="4905" w:type="dxa"/>
            <w:shd w:val="clear" w:color="auto" w:fill="auto"/>
            <w:tcMar>
              <w:top w:w="100" w:type="dxa"/>
              <w:left w:w="100" w:type="dxa"/>
              <w:bottom w:w="100" w:type="dxa"/>
              <w:right w:w="100" w:type="dxa"/>
            </w:tcMar>
          </w:tcPr>
          <w:p w14:paraId="70205E6F" w14:textId="09A0B6AC" w:rsidR="00F76865" w:rsidRPr="00BD6BA1" w:rsidDel="005B2E6A" w:rsidRDefault="00137B58" w:rsidP="00133F23">
            <w:pPr>
              <w:rPr>
                <w:del w:id="3843" w:author="Belisle, Pierre" w:date="2021-02-09T14:30:00Z"/>
                <w:szCs w:val="24"/>
                <w:rPrChange w:id="3844" w:author="Belisle, Pierre" w:date="2021-02-09T14:45:00Z">
                  <w:rPr>
                    <w:del w:id="3845" w:author="Belisle, Pierre" w:date="2021-02-09T14:30:00Z"/>
                  </w:rPr>
                </w:rPrChange>
              </w:rPr>
              <w:pPrChange w:id="3846" w:author="Belisle, Pierre" w:date="2021-02-10T11:37:00Z">
                <w:pPr>
                  <w:jc w:val="both"/>
                </w:pPr>
              </w:pPrChange>
            </w:pPr>
            <w:del w:id="3847" w:author="Belisle, Pierre" w:date="2021-02-09T14:30:00Z">
              <w:r w:rsidRPr="00BD6BA1" w:rsidDel="005B2E6A">
                <w:rPr>
                  <w:szCs w:val="24"/>
                  <w:rPrChange w:id="3848" w:author="Belisle, Pierre" w:date="2021-02-09T14:45:00Z">
                    <w:rPr/>
                  </w:rPrChange>
                </w:rPr>
                <w:delText>Manque constante en majuscule</w:delText>
              </w:r>
            </w:del>
          </w:p>
        </w:tc>
        <w:tc>
          <w:tcPr>
            <w:tcW w:w="1200" w:type="dxa"/>
            <w:shd w:val="clear" w:color="auto" w:fill="auto"/>
            <w:tcMar>
              <w:top w:w="100" w:type="dxa"/>
              <w:left w:w="100" w:type="dxa"/>
              <w:bottom w:w="100" w:type="dxa"/>
              <w:right w:w="100" w:type="dxa"/>
            </w:tcMar>
          </w:tcPr>
          <w:p w14:paraId="24D3CBE6" w14:textId="758C9928" w:rsidR="00F76865" w:rsidRPr="00BD6BA1" w:rsidDel="005B2E6A" w:rsidRDefault="00F76865" w:rsidP="00133F23">
            <w:pPr>
              <w:rPr>
                <w:del w:id="3849" w:author="Belisle, Pierre" w:date="2021-02-09T14:30:00Z"/>
                <w:b/>
                <w:szCs w:val="24"/>
                <w:rPrChange w:id="3850" w:author="Belisle, Pierre" w:date="2021-02-09T14:45:00Z">
                  <w:rPr>
                    <w:del w:id="3851" w:author="Belisle, Pierre" w:date="2021-02-09T14:30:00Z"/>
                    <w:b/>
                  </w:rPr>
                </w:rPrChange>
              </w:rPr>
              <w:pPrChange w:id="3852" w:author="Belisle, Pierre" w:date="2021-02-10T11:37:00Z">
                <w:pPr>
                  <w:jc w:val="both"/>
                </w:pPr>
              </w:pPrChange>
            </w:pPr>
          </w:p>
        </w:tc>
        <w:tc>
          <w:tcPr>
            <w:tcW w:w="1635" w:type="dxa"/>
            <w:shd w:val="clear" w:color="auto" w:fill="auto"/>
            <w:tcMar>
              <w:top w:w="100" w:type="dxa"/>
              <w:left w:w="100" w:type="dxa"/>
              <w:bottom w:w="100" w:type="dxa"/>
              <w:right w:w="100" w:type="dxa"/>
            </w:tcMar>
          </w:tcPr>
          <w:p w14:paraId="6C420EE5" w14:textId="2DDC87F9" w:rsidR="00F76865" w:rsidRPr="00BD6BA1" w:rsidDel="005B2E6A" w:rsidRDefault="00F76865" w:rsidP="00133F23">
            <w:pPr>
              <w:rPr>
                <w:del w:id="3853" w:author="Belisle, Pierre" w:date="2021-02-09T14:30:00Z"/>
                <w:b/>
                <w:szCs w:val="24"/>
                <w:rPrChange w:id="3854" w:author="Belisle, Pierre" w:date="2021-02-09T14:45:00Z">
                  <w:rPr>
                    <w:del w:id="3855" w:author="Belisle, Pierre" w:date="2021-02-09T14:30:00Z"/>
                    <w:b/>
                  </w:rPr>
                </w:rPrChange>
              </w:rPr>
              <w:pPrChange w:id="3856" w:author="Belisle, Pierre" w:date="2021-02-10T11:37:00Z">
                <w:pPr>
                  <w:jc w:val="both"/>
                </w:pPr>
              </w:pPrChange>
            </w:pPr>
          </w:p>
        </w:tc>
        <w:tc>
          <w:tcPr>
            <w:tcW w:w="1618" w:type="dxa"/>
            <w:shd w:val="clear" w:color="auto" w:fill="auto"/>
            <w:tcMar>
              <w:top w:w="100" w:type="dxa"/>
              <w:left w:w="100" w:type="dxa"/>
              <w:bottom w:w="100" w:type="dxa"/>
              <w:right w:w="100" w:type="dxa"/>
            </w:tcMar>
          </w:tcPr>
          <w:p w14:paraId="3D4246F3" w14:textId="0059196D" w:rsidR="00F76865" w:rsidRPr="00BD6BA1" w:rsidDel="005B2E6A" w:rsidRDefault="00F76865" w:rsidP="00133F23">
            <w:pPr>
              <w:rPr>
                <w:del w:id="3857" w:author="Belisle, Pierre" w:date="2021-02-09T14:30:00Z"/>
                <w:szCs w:val="24"/>
                <w:rPrChange w:id="3858" w:author="Belisle, Pierre" w:date="2021-02-09T14:45:00Z">
                  <w:rPr>
                    <w:del w:id="3859" w:author="Belisle, Pierre" w:date="2021-02-09T14:30:00Z"/>
                  </w:rPr>
                </w:rPrChange>
              </w:rPr>
              <w:pPrChange w:id="3860" w:author="Belisle, Pierre" w:date="2021-02-10T11:37:00Z">
                <w:pPr>
                  <w:jc w:val="both"/>
                </w:pPr>
              </w:pPrChange>
            </w:pPr>
          </w:p>
        </w:tc>
      </w:tr>
      <w:tr w:rsidR="00F76865" w:rsidRPr="00BD6BA1" w:rsidDel="005B2E6A" w14:paraId="317DB40B" w14:textId="5B44C4BE">
        <w:trPr>
          <w:del w:id="3861" w:author="Belisle, Pierre" w:date="2021-02-09T14:30:00Z"/>
        </w:trPr>
        <w:tc>
          <w:tcPr>
            <w:tcW w:w="4905" w:type="dxa"/>
            <w:shd w:val="clear" w:color="auto" w:fill="auto"/>
            <w:tcMar>
              <w:top w:w="100" w:type="dxa"/>
              <w:left w:w="100" w:type="dxa"/>
              <w:bottom w:w="100" w:type="dxa"/>
              <w:right w:w="100" w:type="dxa"/>
            </w:tcMar>
          </w:tcPr>
          <w:p w14:paraId="0D94F143" w14:textId="1D8C3799" w:rsidR="00F76865" w:rsidRPr="00BD6BA1" w:rsidDel="005B2E6A" w:rsidRDefault="00137B58" w:rsidP="00133F23">
            <w:pPr>
              <w:rPr>
                <w:del w:id="3862" w:author="Belisle, Pierre" w:date="2021-02-09T14:30:00Z"/>
                <w:szCs w:val="24"/>
                <w:rPrChange w:id="3863" w:author="Belisle, Pierre" w:date="2021-02-09T14:45:00Z">
                  <w:rPr>
                    <w:del w:id="3864" w:author="Belisle, Pierre" w:date="2021-02-09T14:30:00Z"/>
                  </w:rPr>
                </w:rPrChange>
              </w:rPr>
              <w:pPrChange w:id="3865" w:author="Belisle, Pierre" w:date="2021-02-10T11:37:00Z">
                <w:pPr>
                  <w:jc w:val="both"/>
                </w:pPr>
              </w:pPrChange>
            </w:pPr>
            <w:del w:id="3866" w:author="Belisle, Pierre" w:date="2021-02-09T14:30:00Z">
              <w:r w:rsidRPr="00BD6BA1" w:rsidDel="005B2E6A">
                <w:rPr>
                  <w:szCs w:val="24"/>
                  <w:rPrChange w:id="3867" w:author="Belisle, Pierre" w:date="2021-02-09T14:45:00Z">
                    <w:rPr/>
                  </w:rPrChange>
                </w:rPr>
                <w:delText>Manque au nom des variables</w:delText>
              </w:r>
            </w:del>
          </w:p>
        </w:tc>
        <w:tc>
          <w:tcPr>
            <w:tcW w:w="1200" w:type="dxa"/>
            <w:shd w:val="clear" w:color="auto" w:fill="auto"/>
            <w:tcMar>
              <w:top w:w="100" w:type="dxa"/>
              <w:left w:w="100" w:type="dxa"/>
              <w:bottom w:w="100" w:type="dxa"/>
              <w:right w:w="100" w:type="dxa"/>
            </w:tcMar>
          </w:tcPr>
          <w:p w14:paraId="25F8548F" w14:textId="273D97F0" w:rsidR="00F76865" w:rsidRPr="00BD6BA1" w:rsidDel="005B2E6A" w:rsidRDefault="00F76865" w:rsidP="00133F23">
            <w:pPr>
              <w:rPr>
                <w:del w:id="3868" w:author="Belisle, Pierre" w:date="2021-02-09T14:30:00Z"/>
                <w:b/>
                <w:szCs w:val="24"/>
                <w:rPrChange w:id="3869" w:author="Belisle, Pierre" w:date="2021-02-09T14:45:00Z">
                  <w:rPr>
                    <w:del w:id="3870" w:author="Belisle, Pierre" w:date="2021-02-09T14:30:00Z"/>
                    <w:b/>
                  </w:rPr>
                </w:rPrChange>
              </w:rPr>
              <w:pPrChange w:id="3871" w:author="Belisle, Pierre" w:date="2021-02-10T11:37:00Z">
                <w:pPr>
                  <w:jc w:val="both"/>
                </w:pPr>
              </w:pPrChange>
            </w:pPr>
          </w:p>
        </w:tc>
        <w:tc>
          <w:tcPr>
            <w:tcW w:w="1635" w:type="dxa"/>
            <w:shd w:val="clear" w:color="auto" w:fill="auto"/>
            <w:tcMar>
              <w:top w:w="100" w:type="dxa"/>
              <w:left w:w="100" w:type="dxa"/>
              <w:bottom w:w="100" w:type="dxa"/>
              <w:right w:w="100" w:type="dxa"/>
            </w:tcMar>
          </w:tcPr>
          <w:p w14:paraId="42D0B4C9" w14:textId="00FAA43D" w:rsidR="00F76865" w:rsidRPr="00BD6BA1" w:rsidDel="005B2E6A" w:rsidRDefault="00F76865" w:rsidP="00133F23">
            <w:pPr>
              <w:rPr>
                <w:del w:id="3872" w:author="Belisle, Pierre" w:date="2021-02-09T14:30:00Z"/>
                <w:b/>
                <w:szCs w:val="24"/>
                <w:rPrChange w:id="3873" w:author="Belisle, Pierre" w:date="2021-02-09T14:45:00Z">
                  <w:rPr>
                    <w:del w:id="3874" w:author="Belisle, Pierre" w:date="2021-02-09T14:30:00Z"/>
                    <w:b/>
                  </w:rPr>
                </w:rPrChange>
              </w:rPr>
              <w:pPrChange w:id="3875" w:author="Belisle, Pierre" w:date="2021-02-10T11:37:00Z">
                <w:pPr>
                  <w:jc w:val="both"/>
                </w:pPr>
              </w:pPrChange>
            </w:pPr>
          </w:p>
        </w:tc>
        <w:tc>
          <w:tcPr>
            <w:tcW w:w="1618" w:type="dxa"/>
            <w:shd w:val="clear" w:color="auto" w:fill="auto"/>
            <w:tcMar>
              <w:top w:w="100" w:type="dxa"/>
              <w:left w:w="100" w:type="dxa"/>
              <w:bottom w:w="100" w:type="dxa"/>
              <w:right w:w="100" w:type="dxa"/>
            </w:tcMar>
          </w:tcPr>
          <w:p w14:paraId="5BB45DC2" w14:textId="2A7B67AB" w:rsidR="00F76865" w:rsidRPr="00BD6BA1" w:rsidDel="005B2E6A" w:rsidRDefault="00F76865" w:rsidP="00133F23">
            <w:pPr>
              <w:rPr>
                <w:del w:id="3876" w:author="Belisle, Pierre" w:date="2021-02-09T14:30:00Z"/>
                <w:szCs w:val="24"/>
                <w:rPrChange w:id="3877" w:author="Belisle, Pierre" w:date="2021-02-09T14:45:00Z">
                  <w:rPr>
                    <w:del w:id="3878" w:author="Belisle, Pierre" w:date="2021-02-09T14:30:00Z"/>
                  </w:rPr>
                </w:rPrChange>
              </w:rPr>
              <w:pPrChange w:id="3879" w:author="Belisle, Pierre" w:date="2021-02-10T11:37:00Z">
                <w:pPr>
                  <w:jc w:val="both"/>
                </w:pPr>
              </w:pPrChange>
            </w:pPr>
          </w:p>
        </w:tc>
      </w:tr>
      <w:tr w:rsidR="00F76865" w:rsidRPr="00BD6BA1" w:rsidDel="005B2E6A" w14:paraId="7F27DB94" w14:textId="3B21D4B6">
        <w:trPr>
          <w:del w:id="3880" w:author="Belisle, Pierre" w:date="2021-02-09T14:30:00Z"/>
        </w:trPr>
        <w:tc>
          <w:tcPr>
            <w:tcW w:w="4905" w:type="dxa"/>
            <w:shd w:val="clear" w:color="auto" w:fill="auto"/>
            <w:tcMar>
              <w:top w:w="100" w:type="dxa"/>
              <w:left w:w="100" w:type="dxa"/>
              <w:bottom w:w="100" w:type="dxa"/>
              <w:right w:w="100" w:type="dxa"/>
            </w:tcMar>
          </w:tcPr>
          <w:p w14:paraId="3E70D84C" w14:textId="44F34F26" w:rsidR="00F76865" w:rsidRPr="00BD6BA1" w:rsidDel="005B2E6A" w:rsidRDefault="00137B58" w:rsidP="00133F23">
            <w:pPr>
              <w:rPr>
                <w:del w:id="3881" w:author="Belisle, Pierre" w:date="2021-02-09T14:30:00Z"/>
                <w:szCs w:val="24"/>
                <w:rPrChange w:id="3882" w:author="Belisle, Pierre" w:date="2021-02-09T14:45:00Z">
                  <w:rPr>
                    <w:del w:id="3883" w:author="Belisle, Pierre" w:date="2021-02-09T14:30:00Z"/>
                  </w:rPr>
                </w:rPrChange>
              </w:rPr>
              <w:pPrChange w:id="3884" w:author="Belisle, Pierre" w:date="2021-02-10T11:37:00Z">
                <w:pPr>
                  <w:jc w:val="both"/>
                </w:pPr>
              </w:pPrChange>
            </w:pPr>
            <w:del w:id="3885" w:author="Belisle, Pierre" w:date="2021-02-09T14:30:00Z">
              <w:r w:rsidRPr="00BD6BA1" w:rsidDel="005B2E6A">
                <w:rPr>
                  <w:szCs w:val="24"/>
                  <w:rPrChange w:id="3886" w:author="Belisle, Pierre" w:date="2021-02-09T14:45:00Z">
                    <w:rPr/>
                  </w:rPrChange>
                </w:rPr>
                <w:delText>Manque entête fichier</w:delText>
              </w:r>
            </w:del>
          </w:p>
        </w:tc>
        <w:tc>
          <w:tcPr>
            <w:tcW w:w="1200" w:type="dxa"/>
            <w:shd w:val="clear" w:color="auto" w:fill="auto"/>
            <w:tcMar>
              <w:top w:w="100" w:type="dxa"/>
              <w:left w:w="100" w:type="dxa"/>
              <w:bottom w:w="100" w:type="dxa"/>
              <w:right w:w="100" w:type="dxa"/>
            </w:tcMar>
          </w:tcPr>
          <w:p w14:paraId="0A26AE55" w14:textId="45303BA6" w:rsidR="00F76865" w:rsidRPr="00BD6BA1" w:rsidDel="005B2E6A" w:rsidRDefault="00F76865" w:rsidP="00133F23">
            <w:pPr>
              <w:rPr>
                <w:del w:id="3887" w:author="Belisle, Pierre" w:date="2021-02-09T14:30:00Z"/>
                <w:b/>
                <w:szCs w:val="24"/>
                <w:rPrChange w:id="3888" w:author="Belisle, Pierre" w:date="2021-02-09T14:45:00Z">
                  <w:rPr>
                    <w:del w:id="3889" w:author="Belisle, Pierre" w:date="2021-02-09T14:30:00Z"/>
                    <w:b/>
                  </w:rPr>
                </w:rPrChange>
              </w:rPr>
              <w:pPrChange w:id="3890" w:author="Belisle, Pierre" w:date="2021-02-10T11:37:00Z">
                <w:pPr>
                  <w:jc w:val="both"/>
                </w:pPr>
              </w:pPrChange>
            </w:pPr>
          </w:p>
        </w:tc>
        <w:tc>
          <w:tcPr>
            <w:tcW w:w="1635" w:type="dxa"/>
            <w:shd w:val="clear" w:color="auto" w:fill="auto"/>
            <w:tcMar>
              <w:top w:w="100" w:type="dxa"/>
              <w:left w:w="100" w:type="dxa"/>
              <w:bottom w:w="100" w:type="dxa"/>
              <w:right w:w="100" w:type="dxa"/>
            </w:tcMar>
          </w:tcPr>
          <w:p w14:paraId="08FABABD" w14:textId="666D16C9" w:rsidR="00F76865" w:rsidRPr="00BD6BA1" w:rsidDel="005B2E6A" w:rsidRDefault="00F76865" w:rsidP="00133F23">
            <w:pPr>
              <w:rPr>
                <w:del w:id="3891" w:author="Belisle, Pierre" w:date="2021-02-09T14:30:00Z"/>
                <w:b/>
                <w:szCs w:val="24"/>
                <w:rPrChange w:id="3892" w:author="Belisle, Pierre" w:date="2021-02-09T14:45:00Z">
                  <w:rPr>
                    <w:del w:id="3893" w:author="Belisle, Pierre" w:date="2021-02-09T14:30:00Z"/>
                    <w:b/>
                  </w:rPr>
                </w:rPrChange>
              </w:rPr>
              <w:pPrChange w:id="3894" w:author="Belisle, Pierre" w:date="2021-02-10T11:37:00Z">
                <w:pPr>
                  <w:jc w:val="both"/>
                </w:pPr>
              </w:pPrChange>
            </w:pPr>
          </w:p>
        </w:tc>
        <w:tc>
          <w:tcPr>
            <w:tcW w:w="1618" w:type="dxa"/>
            <w:shd w:val="clear" w:color="auto" w:fill="auto"/>
            <w:tcMar>
              <w:top w:w="100" w:type="dxa"/>
              <w:left w:w="100" w:type="dxa"/>
              <w:bottom w:w="100" w:type="dxa"/>
              <w:right w:w="100" w:type="dxa"/>
            </w:tcMar>
          </w:tcPr>
          <w:p w14:paraId="15DA9F8F" w14:textId="021001CD" w:rsidR="00F76865" w:rsidRPr="00BD6BA1" w:rsidDel="005B2E6A" w:rsidRDefault="00F76865" w:rsidP="00133F23">
            <w:pPr>
              <w:rPr>
                <w:del w:id="3895" w:author="Belisle, Pierre" w:date="2021-02-09T14:30:00Z"/>
                <w:szCs w:val="24"/>
                <w:rPrChange w:id="3896" w:author="Belisle, Pierre" w:date="2021-02-09T14:45:00Z">
                  <w:rPr>
                    <w:del w:id="3897" w:author="Belisle, Pierre" w:date="2021-02-09T14:30:00Z"/>
                  </w:rPr>
                </w:rPrChange>
              </w:rPr>
              <w:pPrChange w:id="3898" w:author="Belisle, Pierre" w:date="2021-02-10T11:37:00Z">
                <w:pPr>
                  <w:jc w:val="both"/>
                </w:pPr>
              </w:pPrChange>
            </w:pPr>
          </w:p>
        </w:tc>
      </w:tr>
      <w:tr w:rsidR="00F76865" w:rsidRPr="00BD6BA1" w:rsidDel="005B2E6A" w14:paraId="70FDA2F4" w14:textId="61B2AECD">
        <w:trPr>
          <w:del w:id="3899" w:author="Belisle, Pierre" w:date="2021-02-09T14:30:00Z"/>
        </w:trPr>
        <w:tc>
          <w:tcPr>
            <w:tcW w:w="4905" w:type="dxa"/>
            <w:shd w:val="clear" w:color="auto" w:fill="auto"/>
            <w:tcMar>
              <w:top w:w="100" w:type="dxa"/>
              <w:left w:w="100" w:type="dxa"/>
              <w:bottom w:w="100" w:type="dxa"/>
              <w:right w:w="100" w:type="dxa"/>
            </w:tcMar>
          </w:tcPr>
          <w:p w14:paraId="371FCA88" w14:textId="0232C282" w:rsidR="00F76865" w:rsidRPr="00BD6BA1" w:rsidDel="005B2E6A" w:rsidRDefault="00137B58" w:rsidP="00133F23">
            <w:pPr>
              <w:rPr>
                <w:del w:id="3900" w:author="Belisle, Pierre" w:date="2021-02-09T14:30:00Z"/>
                <w:b/>
                <w:szCs w:val="24"/>
                <w:rPrChange w:id="3901" w:author="Belisle, Pierre" w:date="2021-02-09T14:45:00Z">
                  <w:rPr>
                    <w:del w:id="3902" w:author="Belisle, Pierre" w:date="2021-02-09T14:30:00Z"/>
                    <w:b/>
                  </w:rPr>
                </w:rPrChange>
              </w:rPr>
              <w:pPrChange w:id="3903" w:author="Belisle, Pierre" w:date="2021-02-10T11:37:00Z">
                <w:pPr>
                  <w:jc w:val="both"/>
                </w:pPr>
              </w:pPrChange>
            </w:pPr>
            <w:del w:id="3904" w:author="Belisle, Pierre" w:date="2021-02-09T14:30:00Z">
              <w:r w:rsidRPr="00BD6BA1" w:rsidDel="005B2E6A">
                <w:rPr>
                  <w:szCs w:val="24"/>
                  <w:rPrChange w:id="3905" w:author="Belisle, Pierre" w:date="2021-02-09T14:45:00Z">
                    <w:rPr/>
                  </w:rPrChange>
                </w:rPr>
                <w:delText>Manque entête fonction</w:delText>
              </w:r>
            </w:del>
          </w:p>
        </w:tc>
        <w:tc>
          <w:tcPr>
            <w:tcW w:w="1200" w:type="dxa"/>
            <w:shd w:val="clear" w:color="auto" w:fill="auto"/>
            <w:tcMar>
              <w:top w:w="100" w:type="dxa"/>
              <w:left w:w="100" w:type="dxa"/>
              <w:bottom w:w="100" w:type="dxa"/>
              <w:right w:w="100" w:type="dxa"/>
            </w:tcMar>
          </w:tcPr>
          <w:p w14:paraId="59A9905B" w14:textId="705CA87A" w:rsidR="00F76865" w:rsidRPr="00BD6BA1" w:rsidDel="005B2E6A" w:rsidRDefault="00F76865" w:rsidP="00133F23">
            <w:pPr>
              <w:rPr>
                <w:del w:id="3906" w:author="Belisle, Pierre" w:date="2021-02-09T14:30:00Z"/>
                <w:b/>
                <w:szCs w:val="24"/>
                <w:rPrChange w:id="3907" w:author="Belisle, Pierre" w:date="2021-02-09T14:45:00Z">
                  <w:rPr>
                    <w:del w:id="3908" w:author="Belisle, Pierre" w:date="2021-02-09T14:30:00Z"/>
                    <w:b/>
                  </w:rPr>
                </w:rPrChange>
              </w:rPr>
              <w:pPrChange w:id="3909" w:author="Belisle, Pierre" w:date="2021-02-10T11:37:00Z">
                <w:pPr>
                  <w:jc w:val="both"/>
                </w:pPr>
              </w:pPrChange>
            </w:pPr>
          </w:p>
        </w:tc>
        <w:tc>
          <w:tcPr>
            <w:tcW w:w="1635" w:type="dxa"/>
            <w:shd w:val="clear" w:color="auto" w:fill="auto"/>
            <w:tcMar>
              <w:top w:w="100" w:type="dxa"/>
              <w:left w:w="100" w:type="dxa"/>
              <w:bottom w:w="100" w:type="dxa"/>
              <w:right w:w="100" w:type="dxa"/>
            </w:tcMar>
          </w:tcPr>
          <w:p w14:paraId="5913E1CD" w14:textId="2DB83374" w:rsidR="00F76865" w:rsidRPr="00BD6BA1" w:rsidDel="005B2E6A" w:rsidRDefault="00F76865" w:rsidP="00133F23">
            <w:pPr>
              <w:rPr>
                <w:del w:id="3910" w:author="Belisle, Pierre" w:date="2021-02-09T14:30:00Z"/>
                <w:b/>
                <w:szCs w:val="24"/>
                <w:rPrChange w:id="3911" w:author="Belisle, Pierre" w:date="2021-02-09T14:45:00Z">
                  <w:rPr>
                    <w:del w:id="3912" w:author="Belisle, Pierre" w:date="2021-02-09T14:30:00Z"/>
                    <w:b/>
                  </w:rPr>
                </w:rPrChange>
              </w:rPr>
              <w:pPrChange w:id="3913" w:author="Belisle, Pierre" w:date="2021-02-10T11:37:00Z">
                <w:pPr>
                  <w:jc w:val="both"/>
                </w:pPr>
              </w:pPrChange>
            </w:pPr>
          </w:p>
        </w:tc>
        <w:tc>
          <w:tcPr>
            <w:tcW w:w="1618" w:type="dxa"/>
            <w:shd w:val="clear" w:color="auto" w:fill="auto"/>
            <w:tcMar>
              <w:top w:w="100" w:type="dxa"/>
              <w:left w:w="100" w:type="dxa"/>
              <w:bottom w:w="100" w:type="dxa"/>
              <w:right w:w="100" w:type="dxa"/>
            </w:tcMar>
          </w:tcPr>
          <w:p w14:paraId="6ACA6124" w14:textId="0E9ABF89" w:rsidR="00F76865" w:rsidRPr="00BD6BA1" w:rsidDel="005B2E6A" w:rsidRDefault="00F76865" w:rsidP="00133F23">
            <w:pPr>
              <w:rPr>
                <w:del w:id="3914" w:author="Belisle, Pierre" w:date="2021-02-09T14:30:00Z"/>
                <w:szCs w:val="24"/>
                <w:rPrChange w:id="3915" w:author="Belisle, Pierre" w:date="2021-02-09T14:45:00Z">
                  <w:rPr>
                    <w:del w:id="3916" w:author="Belisle, Pierre" w:date="2021-02-09T14:30:00Z"/>
                  </w:rPr>
                </w:rPrChange>
              </w:rPr>
              <w:pPrChange w:id="3917" w:author="Belisle, Pierre" w:date="2021-02-10T11:37:00Z">
                <w:pPr>
                  <w:jc w:val="both"/>
                </w:pPr>
              </w:pPrChange>
            </w:pPr>
          </w:p>
        </w:tc>
      </w:tr>
      <w:tr w:rsidR="00F76865" w:rsidRPr="00BD6BA1" w:rsidDel="005B2E6A" w14:paraId="5F2CBC18" w14:textId="027C8E89">
        <w:trPr>
          <w:del w:id="3918" w:author="Belisle, Pierre" w:date="2021-02-09T14:30:00Z"/>
        </w:trPr>
        <w:tc>
          <w:tcPr>
            <w:tcW w:w="4905" w:type="dxa"/>
            <w:shd w:val="clear" w:color="auto" w:fill="auto"/>
            <w:tcMar>
              <w:top w:w="100" w:type="dxa"/>
              <w:left w:w="100" w:type="dxa"/>
              <w:bottom w:w="100" w:type="dxa"/>
              <w:right w:w="100" w:type="dxa"/>
            </w:tcMar>
          </w:tcPr>
          <w:p w14:paraId="4D6154AA" w14:textId="68B1B92C" w:rsidR="00F76865" w:rsidRPr="00BD6BA1" w:rsidDel="005B2E6A" w:rsidRDefault="00137B58" w:rsidP="00133F23">
            <w:pPr>
              <w:rPr>
                <w:del w:id="3919" w:author="Belisle, Pierre" w:date="2021-02-09T14:30:00Z"/>
                <w:b/>
                <w:szCs w:val="24"/>
                <w:rPrChange w:id="3920" w:author="Belisle, Pierre" w:date="2021-02-09T14:45:00Z">
                  <w:rPr>
                    <w:del w:id="3921" w:author="Belisle, Pierre" w:date="2021-02-09T14:30:00Z"/>
                    <w:b/>
                  </w:rPr>
                </w:rPrChange>
              </w:rPr>
              <w:pPrChange w:id="3922" w:author="Belisle, Pierre" w:date="2021-02-10T11:37:00Z">
                <w:pPr>
                  <w:jc w:val="both"/>
                </w:pPr>
              </w:pPrChange>
            </w:pPr>
            <w:del w:id="3923" w:author="Belisle, Pierre" w:date="2021-02-09T14:30:00Z">
              <w:r w:rsidRPr="00BD6BA1" w:rsidDel="005B2E6A">
                <w:rPr>
                  <w:szCs w:val="24"/>
                  <w:rPrChange w:id="3924" w:author="Belisle, Pierre" w:date="2021-02-09T14:45:00Z">
                    <w:rPr/>
                  </w:rPrChange>
                </w:rPr>
                <w:delText>Manque commentaires en ligne</w:delText>
              </w:r>
              <w:r w:rsidRPr="00BD6BA1" w:rsidDel="005B2E6A">
                <w:rPr>
                  <w:szCs w:val="24"/>
                  <w:rPrChange w:id="3925" w:author="Belisle, Pierre" w:date="2021-02-09T14:45:00Z">
                    <w:rPr/>
                  </w:rPrChange>
                </w:rPr>
                <w:tab/>
              </w:r>
              <w:r w:rsidRPr="00BD6BA1" w:rsidDel="005B2E6A">
                <w:rPr>
                  <w:szCs w:val="24"/>
                  <w:rPrChange w:id="3926" w:author="Belisle, Pierre" w:date="2021-02-09T14:45:00Z">
                    <w:rPr/>
                  </w:rPrChange>
                </w:rPr>
                <w:tab/>
              </w:r>
            </w:del>
          </w:p>
        </w:tc>
        <w:tc>
          <w:tcPr>
            <w:tcW w:w="1200" w:type="dxa"/>
            <w:shd w:val="clear" w:color="auto" w:fill="auto"/>
            <w:tcMar>
              <w:top w:w="100" w:type="dxa"/>
              <w:left w:w="100" w:type="dxa"/>
              <w:bottom w:w="100" w:type="dxa"/>
              <w:right w:w="100" w:type="dxa"/>
            </w:tcMar>
          </w:tcPr>
          <w:p w14:paraId="29F9D87F" w14:textId="0519C7A5" w:rsidR="00F76865" w:rsidRPr="00BD6BA1" w:rsidDel="005B2E6A" w:rsidRDefault="00F76865" w:rsidP="00133F23">
            <w:pPr>
              <w:rPr>
                <w:del w:id="3927" w:author="Belisle, Pierre" w:date="2021-02-09T14:30:00Z"/>
                <w:b/>
                <w:szCs w:val="24"/>
                <w:rPrChange w:id="3928" w:author="Belisle, Pierre" w:date="2021-02-09T14:45:00Z">
                  <w:rPr>
                    <w:del w:id="3929" w:author="Belisle, Pierre" w:date="2021-02-09T14:30:00Z"/>
                    <w:b/>
                  </w:rPr>
                </w:rPrChange>
              </w:rPr>
              <w:pPrChange w:id="3930" w:author="Belisle, Pierre" w:date="2021-02-10T11:37:00Z">
                <w:pPr>
                  <w:jc w:val="both"/>
                </w:pPr>
              </w:pPrChange>
            </w:pPr>
          </w:p>
        </w:tc>
        <w:tc>
          <w:tcPr>
            <w:tcW w:w="1635" w:type="dxa"/>
            <w:shd w:val="clear" w:color="auto" w:fill="auto"/>
            <w:tcMar>
              <w:top w:w="100" w:type="dxa"/>
              <w:left w:w="100" w:type="dxa"/>
              <w:bottom w:w="100" w:type="dxa"/>
              <w:right w:w="100" w:type="dxa"/>
            </w:tcMar>
          </w:tcPr>
          <w:p w14:paraId="70F358B3" w14:textId="490CC5AE" w:rsidR="00F76865" w:rsidRPr="00BD6BA1" w:rsidDel="005B2E6A" w:rsidRDefault="00F76865" w:rsidP="00133F23">
            <w:pPr>
              <w:rPr>
                <w:del w:id="3931" w:author="Belisle, Pierre" w:date="2021-02-09T14:30:00Z"/>
                <w:b/>
                <w:szCs w:val="24"/>
                <w:rPrChange w:id="3932" w:author="Belisle, Pierre" w:date="2021-02-09T14:45:00Z">
                  <w:rPr>
                    <w:del w:id="3933" w:author="Belisle, Pierre" w:date="2021-02-09T14:30:00Z"/>
                    <w:b/>
                  </w:rPr>
                </w:rPrChange>
              </w:rPr>
              <w:pPrChange w:id="3934" w:author="Belisle, Pierre" w:date="2021-02-10T11:37:00Z">
                <w:pPr>
                  <w:jc w:val="both"/>
                </w:pPr>
              </w:pPrChange>
            </w:pPr>
          </w:p>
        </w:tc>
        <w:tc>
          <w:tcPr>
            <w:tcW w:w="1618" w:type="dxa"/>
            <w:shd w:val="clear" w:color="auto" w:fill="auto"/>
            <w:tcMar>
              <w:top w:w="100" w:type="dxa"/>
              <w:left w:w="100" w:type="dxa"/>
              <w:bottom w:w="100" w:type="dxa"/>
              <w:right w:w="100" w:type="dxa"/>
            </w:tcMar>
          </w:tcPr>
          <w:p w14:paraId="429EBFB1" w14:textId="0A087BA8" w:rsidR="00F76865" w:rsidRPr="00BD6BA1" w:rsidDel="005B2E6A" w:rsidRDefault="00F76865" w:rsidP="00133F23">
            <w:pPr>
              <w:rPr>
                <w:del w:id="3935" w:author="Belisle, Pierre" w:date="2021-02-09T14:30:00Z"/>
                <w:szCs w:val="24"/>
                <w:rPrChange w:id="3936" w:author="Belisle, Pierre" w:date="2021-02-09T14:45:00Z">
                  <w:rPr>
                    <w:del w:id="3937" w:author="Belisle, Pierre" w:date="2021-02-09T14:30:00Z"/>
                  </w:rPr>
                </w:rPrChange>
              </w:rPr>
              <w:pPrChange w:id="3938" w:author="Belisle, Pierre" w:date="2021-02-10T11:37:00Z">
                <w:pPr>
                  <w:jc w:val="both"/>
                </w:pPr>
              </w:pPrChange>
            </w:pPr>
          </w:p>
        </w:tc>
      </w:tr>
      <w:tr w:rsidR="00F76865" w:rsidRPr="00BD6BA1" w:rsidDel="005B2E6A" w14:paraId="0A067C35" w14:textId="7CE36862">
        <w:trPr>
          <w:del w:id="3939" w:author="Belisle, Pierre" w:date="2021-02-09T14:30:00Z"/>
        </w:trPr>
        <w:tc>
          <w:tcPr>
            <w:tcW w:w="4905" w:type="dxa"/>
            <w:shd w:val="clear" w:color="auto" w:fill="auto"/>
            <w:tcMar>
              <w:top w:w="100" w:type="dxa"/>
              <w:left w:w="100" w:type="dxa"/>
              <w:bottom w:w="100" w:type="dxa"/>
              <w:right w:w="100" w:type="dxa"/>
            </w:tcMar>
          </w:tcPr>
          <w:p w14:paraId="5238D9E8" w14:textId="41FED35E" w:rsidR="00F76865" w:rsidRPr="00BD6BA1" w:rsidDel="005B2E6A" w:rsidRDefault="00137B58" w:rsidP="00133F23">
            <w:pPr>
              <w:rPr>
                <w:del w:id="3940" w:author="Belisle, Pierre" w:date="2021-02-09T14:30:00Z"/>
                <w:szCs w:val="24"/>
                <w:rPrChange w:id="3941" w:author="Belisle, Pierre" w:date="2021-02-09T14:45:00Z">
                  <w:rPr>
                    <w:del w:id="3942" w:author="Belisle, Pierre" w:date="2021-02-09T14:30:00Z"/>
                  </w:rPr>
                </w:rPrChange>
              </w:rPr>
              <w:pPrChange w:id="3943" w:author="Belisle, Pierre" w:date="2021-02-10T11:37:00Z">
                <w:pPr>
                  <w:jc w:val="both"/>
                </w:pPr>
              </w:pPrChange>
            </w:pPr>
            <w:del w:id="3944" w:author="Belisle, Pierre" w:date="2021-02-09T14:30:00Z">
              <w:r w:rsidRPr="00BD6BA1" w:rsidDel="005B2E6A">
                <w:rPr>
                  <w:szCs w:val="24"/>
                  <w:rPrChange w:id="3945" w:author="Belisle, Pierre" w:date="2021-02-09T14:45:00Z">
                    <w:rPr/>
                  </w:rPrChange>
                </w:rPr>
                <w:delText>Manque indentation</w:delText>
              </w:r>
            </w:del>
          </w:p>
        </w:tc>
        <w:tc>
          <w:tcPr>
            <w:tcW w:w="1200" w:type="dxa"/>
            <w:shd w:val="clear" w:color="auto" w:fill="auto"/>
            <w:tcMar>
              <w:top w:w="100" w:type="dxa"/>
              <w:left w:w="100" w:type="dxa"/>
              <w:bottom w:w="100" w:type="dxa"/>
              <w:right w:w="100" w:type="dxa"/>
            </w:tcMar>
          </w:tcPr>
          <w:p w14:paraId="6A0C766A" w14:textId="67FF9D94" w:rsidR="00F76865" w:rsidRPr="00BD6BA1" w:rsidDel="005B2E6A" w:rsidRDefault="00F76865" w:rsidP="00133F23">
            <w:pPr>
              <w:rPr>
                <w:del w:id="3946" w:author="Belisle, Pierre" w:date="2021-02-09T14:30:00Z"/>
                <w:b/>
                <w:szCs w:val="24"/>
                <w:rPrChange w:id="3947" w:author="Belisle, Pierre" w:date="2021-02-09T14:45:00Z">
                  <w:rPr>
                    <w:del w:id="3948" w:author="Belisle, Pierre" w:date="2021-02-09T14:30:00Z"/>
                    <w:b/>
                  </w:rPr>
                </w:rPrChange>
              </w:rPr>
              <w:pPrChange w:id="3949" w:author="Belisle, Pierre" w:date="2021-02-10T11:37:00Z">
                <w:pPr>
                  <w:jc w:val="both"/>
                </w:pPr>
              </w:pPrChange>
            </w:pPr>
          </w:p>
        </w:tc>
        <w:tc>
          <w:tcPr>
            <w:tcW w:w="1635" w:type="dxa"/>
            <w:shd w:val="clear" w:color="auto" w:fill="auto"/>
            <w:tcMar>
              <w:top w:w="100" w:type="dxa"/>
              <w:left w:w="100" w:type="dxa"/>
              <w:bottom w:w="100" w:type="dxa"/>
              <w:right w:w="100" w:type="dxa"/>
            </w:tcMar>
          </w:tcPr>
          <w:p w14:paraId="7B27B83D" w14:textId="544D2E33" w:rsidR="00F76865" w:rsidRPr="00BD6BA1" w:rsidDel="005B2E6A" w:rsidRDefault="00F76865" w:rsidP="00133F23">
            <w:pPr>
              <w:rPr>
                <w:del w:id="3950" w:author="Belisle, Pierre" w:date="2021-02-09T14:30:00Z"/>
                <w:b/>
                <w:szCs w:val="24"/>
                <w:rPrChange w:id="3951" w:author="Belisle, Pierre" w:date="2021-02-09T14:45:00Z">
                  <w:rPr>
                    <w:del w:id="3952" w:author="Belisle, Pierre" w:date="2021-02-09T14:30:00Z"/>
                    <w:b/>
                  </w:rPr>
                </w:rPrChange>
              </w:rPr>
              <w:pPrChange w:id="3953" w:author="Belisle, Pierre" w:date="2021-02-10T11:37:00Z">
                <w:pPr>
                  <w:jc w:val="both"/>
                </w:pPr>
              </w:pPrChange>
            </w:pPr>
          </w:p>
        </w:tc>
        <w:tc>
          <w:tcPr>
            <w:tcW w:w="1618" w:type="dxa"/>
            <w:shd w:val="clear" w:color="auto" w:fill="auto"/>
            <w:tcMar>
              <w:top w:w="100" w:type="dxa"/>
              <w:left w:w="100" w:type="dxa"/>
              <w:bottom w:w="100" w:type="dxa"/>
              <w:right w:w="100" w:type="dxa"/>
            </w:tcMar>
          </w:tcPr>
          <w:p w14:paraId="3DD40667" w14:textId="2FF248E6" w:rsidR="00F76865" w:rsidRPr="00BD6BA1" w:rsidDel="005B2E6A" w:rsidRDefault="00F76865" w:rsidP="00133F23">
            <w:pPr>
              <w:rPr>
                <w:del w:id="3954" w:author="Belisle, Pierre" w:date="2021-02-09T14:30:00Z"/>
                <w:szCs w:val="24"/>
                <w:rPrChange w:id="3955" w:author="Belisle, Pierre" w:date="2021-02-09T14:45:00Z">
                  <w:rPr>
                    <w:del w:id="3956" w:author="Belisle, Pierre" w:date="2021-02-09T14:30:00Z"/>
                  </w:rPr>
                </w:rPrChange>
              </w:rPr>
              <w:pPrChange w:id="3957" w:author="Belisle, Pierre" w:date="2021-02-10T11:37:00Z">
                <w:pPr>
                  <w:jc w:val="both"/>
                </w:pPr>
              </w:pPrChange>
            </w:pPr>
          </w:p>
        </w:tc>
      </w:tr>
      <w:tr w:rsidR="00F76865" w:rsidRPr="00BD6BA1" w:rsidDel="005B2E6A" w14:paraId="602614EE" w14:textId="215F676B">
        <w:trPr>
          <w:del w:id="3958" w:author="Belisle, Pierre" w:date="2021-02-09T14:30:00Z"/>
        </w:trPr>
        <w:tc>
          <w:tcPr>
            <w:tcW w:w="4905" w:type="dxa"/>
            <w:shd w:val="clear" w:color="auto" w:fill="auto"/>
            <w:tcMar>
              <w:top w:w="100" w:type="dxa"/>
              <w:left w:w="100" w:type="dxa"/>
              <w:bottom w:w="100" w:type="dxa"/>
              <w:right w:w="100" w:type="dxa"/>
            </w:tcMar>
          </w:tcPr>
          <w:p w14:paraId="35D7A81D" w14:textId="17F98912" w:rsidR="00F76865" w:rsidRPr="00BD6BA1" w:rsidDel="005B2E6A" w:rsidRDefault="00137B58" w:rsidP="00133F23">
            <w:pPr>
              <w:rPr>
                <w:del w:id="3959" w:author="Belisle, Pierre" w:date="2021-02-09T14:30:00Z"/>
                <w:szCs w:val="24"/>
                <w:rPrChange w:id="3960" w:author="Belisle, Pierre" w:date="2021-02-09T14:45:00Z">
                  <w:rPr>
                    <w:del w:id="3961" w:author="Belisle, Pierre" w:date="2021-02-09T14:30:00Z"/>
                  </w:rPr>
                </w:rPrChange>
              </w:rPr>
              <w:pPrChange w:id="3962" w:author="Belisle, Pierre" w:date="2021-02-10T11:37:00Z">
                <w:pPr>
                  <w:jc w:val="both"/>
                </w:pPr>
              </w:pPrChange>
            </w:pPr>
            <w:del w:id="3963" w:author="Belisle, Pierre" w:date="2021-02-09T14:30:00Z">
              <w:r w:rsidRPr="00BD6BA1" w:rsidDel="005B2E6A">
                <w:rPr>
                  <w:szCs w:val="24"/>
                  <w:rPrChange w:id="3964" w:author="Belisle, Pierre" w:date="2021-02-09T14:45:00Z">
                    <w:rPr/>
                  </w:rPrChange>
                </w:rPr>
                <w:delText>Code inutile (ou en commentaire)</w:delText>
              </w:r>
            </w:del>
          </w:p>
        </w:tc>
        <w:tc>
          <w:tcPr>
            <w:tcW w:w="1200" w:type="dxa"/>
            <w:shd w:val="clear" w:color="auto" w:fill="auto"/>
            <w:tcMar>
              <w:top w:w="100" w:type="dxa"/>
              <w:left w:w="100" w:type="dxa"/>
              <w:bottom w:w="100" w:type="dxa"/>
              <w:right w:w="100" w:type="dxa"/>
            </w:tcMar>
          </w:tcPr>
          <w:p w14:paraId="2D59367B" w14:textId="5B0C446A" w:rsidR="00F76865" w:rsidRPr="00BD6BA1" w:rsidDel="005B2E6A" w:rsidRDefault="00F76865" w:rsidP="00133F23">
            <w:pPr>
              <w:rPr>
                <w:del w:id="3965" w:author="Belisle, Pierre" w:date="2021-02-09T14:30:00Z"/>
                <w:b/>
                <w:szCs w:val="24"/>
                <w:rPrChange w:id="3966" w:author="Belisle, Pierre" w:date="2021-02-09T14:45:00Z">
                  <w:rPr>
                    <w:del w:id="3967" w:author="Belisle, Pierre" w:date="2021-02-09T14:30:00Z"/>
                    <w:b/>
                  </w:rPr>
                </w:rPrChange>
              </w:rPr>
              <w:pPrChange w:id="3968" w:author="Belisle, Pierre" w:date="2021-02-10T11:37:00Z">
                <w:pPr>
                  <w:jc w:val="both"/>
                </w:pPr>
              </w:pPrChange>
            </w:pPr>
          </w:p>
        </w:tc>
        <w:tc>
          <w:tcPr>
            <w:tcW w:w="1635" w:type="dxa"/>
            <w:shd w:val="clear" w:color="auto" w:fill="auto"/>
            <w:tcMar>
              <w:top w:w="100" w:type="dxa"/>
              <w:left w:w="100" w:type="dxa"/>
              <w:bottom w:w="100" w:type="dxa"/>
              <w:right w:w="100" w:type="dxa"/>
            </w:tcMar>
          </w:tcPr>
          <w:p w14:paraId="528BCD45" w14:textId="00A97E4A" w:rsidR="00F76865" w:rsidRPr="00BD6BA1" w:rsidDel="005B2E6A" w:rsidRDefault="00F76865" w:rsidP="00133F23">
            <w:pPr>
              <w:rPr>
                <w:del w:id="3969" w:author="Belisle, Pierre" w:date="2021-02-09T14:30:00Z"/>
                <w:b/>
                <w:szCs w:val="24"/>
                <w:rPrChange w:id="3970" w:author="Belisle, Pierre" w:date="2021-02-09T14:45:00Z">
                  <w:rPr>
                    <w:del w:id="3971" w:author="Belisle, Pierre" w:date="2021-02-09T14:30:00Z"/>
                    <w:b/>
                  </w:rPr>
                </w:rPrChange>
              </w:rPr>
              <w:pPrChange w:id="3972" w:author="Belisle, Pierre" w:date="2021-02-10T11:37:00Z">
                <w:pPr>
                  <w:jc w:val="both"/>
                </w:pPr>
              </w:pPrChange>
            </w:pPr>
          </w:p>
        </w:tc>
        <w:tc>
          <w:tcPr>
            <w:tcW w:w="1618" w:type="dxa"/>
            <w:shd w:val="clear" w:color="auto" w:fill="auto"/>
            <w:tcMar>
              <w:top w:w="100" w:type="dxa"/>
              <w:left w:w="100" w:type="dxa"/>
              <w:bottom w:w="100" w:type="dxa"/>
              <w:right w:w="100" w:type="dxa"/>
            </w:tcMar>
          </w:tcPr>
          <w:p w14:paraId="584EBFEF" w14:textId="015E7FF4" w:rsidR="00F76865" w:rsidRPr="00BD6BA1" w:rsidDel="005B2E6A" w:rsidRDefault="00F76865" w:rsidP="00133F23">
            <w:pPr>
              <w:rPr>
                <w:del w:id="3973" w:author="Belisle, Pierre" w:date="2021-02-09T14:30:00Z"/>
                <w:szCs w:val="24"/>
                <w:rPrChange w:id="3974" w:author="Belisle, Pierre" w:date="2021-02-09T14:45:00Z">
                  <w:rPr>
                    <w:del w:id="3975" w:author="Belisle, Pierre" w:date="2021-02-09T14:30:00Z"/>
                  </w:rPr>
                </w:rPrChange>
              </w:rPr>
              <w:pPrChange w:id="3976" w:author="Belisle, Pierre" w:date="2021-02-10T11:37:00Z">
                <w:pPr>
                  <w:jc w:val="both"/>
                </w:pPr>
              </w:pPrChange>
            </w:pPr>
          </w:p>
        </w:tc>
      </w:tr>
      <w:tr w:rsidR="00F76865" w:rsidRPr="00BD6BA1" w:rsidDel="005B2E6A" w14:paraId="34EACD50" w14:textId="0D9E2A8D">
        <w:trPr>
          <w:del w:id="3977" w:author="Belisle, Pierre" w:date="2021-02-09T14:30:00Z"/>
        </w:trPr>
        <w:tc>
          <w:tcPr>
            <w:tcW w:w="4905" w:type="dxa"/>
            <w:shd w:val="clear" w:color="auto" w:fill="auto"/>
            <w:tcMar>
              <w:top w:w="100" w:type="dxa"/>
              <w:left w:w="100" w:type="dxa"/>
              <w:bottom w:w="100" w:type="dxa"/>
              <w:right w:w="100" w:type="dxa"/>
            </w:tcMar>
          </w:tcPr>
          <w:p w14:paraId="2FFDD7E3" w14:textId="39127623" w:rsidR="00F76865" w:rsidRPr="00BD6BA1" w:rsidDel="005B2E6A" w:rsidRDefault="00137B58" w:rsidP="00133F23">
            <w:pPr>
              <w:rPr>
                <w:del w:id="3978" w:author="Belisle, Pierre" w:date="2021-02-09T14:30:00Z"/>
                <w:szCs w:val="24"/>
                <w:rPrChange w:id="3979" w:author="Belisle, Pierre" w:date="2021-02-09T14:45:00Z">
                  <w:rPr>
                    <w:del w:id="3980" w:author="Belisle, Pierre" w:date="2021-02-09T14:30:00Z"/>
                  </w:rPr>
                </w:rPrChange>
              </w:rPr>
              <w:pPrChange w:id="3981" w:author="Belisle, Pierre" w:date="2021-02-10T11:37:00Z">
                <w:pPr>
                  <w:jc w:val="both"/>
                </w:pPr>
              </w:pPrChange>
            </w:pPr>
            <w:del w:id="3982" w:author="Belisle, Pierre" w:date="2021-02-09T14:30:00Z">
              <w:r w:rsidRPr="00BD6BA1" w:rsidDel="005B2E6A">
                <w:rPr>
                  <w:szCs w:val="24"/>
                  <w:rPrChange w:id="3983" w:author="Belisle, Pierre" w:date="2021-02-09T14:45:00Z">
                    <w:rPr/>
                  </w:rPrChange>
                </w:rPr>
                <w:delText>Manque aux instructions de remise</w:delText>
              </w:r>
            </w:del>
          </w:p>
        </w:tc>
        <w:tc>
          <w:tcPr>
            <w:tcW w:w="1200" w:type="dxa"/>
            <w:shd w:val="clear" w:color="auto" w:fill="auto"/>
            <w:tcMar>
              <w:top w:w="100" w:type="dxa"/>
              <w:left w:w="100" w:type="dxa"/>
              <w:bottom w:w="100" w:type="dxa"/>
              <w:right w:w="100" w:type="dxa"/>
            </w:tcMar>
          </w:tcPr>
          <w:p w14:paraId="384FE8BF" w14:textId="144AF5E2" w:rsidR="00F76865" w:rsidRPr="00BD6BA1" w:rsidDel="005B2E6A" w:rsidRDefault="00F76865" w:rsidP="00133F23">
            <w:pPr>
              <w:rPr>
                <w:del w:id="3984" w:author="Belisle, Pierre" w:date="2021-02-09T14:30:00Z"/>
                <w:b/>
                <w:szCs w:val="24"/>
                <w:rPrChange w:id="3985" w:author="Belisle, Pierre" w:date="2021-02-09T14:45:00Z">
                  <w:rPr>
                    <w:del w:id="3986" w:author="Belisle, Pierre" w:date="2021-02-09T14:30:00Z"/>
                    <w:b/>
                  </w:rPr>
                </w:rPrChange>
              </w:rPr>
              <w:pPrChange w:id="3987" w:author="Belisle, Pierre" w:date="2021-02-10T11:37:00Z">
                <w:pPr>
                  <w:jc w:val="both"/>
                </w:pPr>
              </w:pPrChange>
            </w:pPr>
          </w:p>
        </w:tc>
        <w:tc>
          <w:tcPr>
            <w:tcW w:w="1635" w:type="dxa"/>
            <w:shd w:val="clear" w:color="auto" w:fill="auto"/>
            <w:tcMar>
              <w:top w:w="100" w:type="dxa"/>
              <w:left w:w="100" w:type="dxa"/>
              <w:bottom w:w="100" w:type="dxa"/>
              <w:right w:w="100" w:type="dxa"/>
            </w:tcMar>
          </w:tcPr>
          <w:p w14:paraId="6CA0B396" w14:textId="1AC7986D" w:rsidR="00F76865" w:rsidRPr="00BD6BA1" w:rsidDel="005B2E6A" w:rsidRDefault="00F76865" w:rsidP="00133F23">
            <w:pPr>
              <w:rPr>
                <w:del w:id="3988" w:author="Belisle, Pierre" w:date="2021-02-09T14:30:00Z"/>
                <w:b/>
                <w:szCs w:val="24"/>
                <w:rPrChange w:id="3989" w:author="Belisle, Pierre" w:date="2021-02-09T14:45:00Z">
                  <w:rPr>
                    <w:del w:id="3990" w:author="Belisle, Pierre" w:date="2021-02-09T14:30:00Z"/>
                    <w:b/>
                  </w:rPr>
                </w:rPrChange>
              </w:rPr>
              <w:pPrChange w:id="3991" w:author="Belisle, Pierre" w:date="2021-02-10T11:37:00Z">
                <w:pPr>
                  <w:jc w:val="both"/>
                </w:pPr>
              </w:pPrChange>
            </w:pPr>
          </w:p>
        </w:tc>
        <w:tc>
          <w:tcPr>
            <w:tcW w:w="1618" w:type="dxa"/>
            <w:shd w:val="clear" w:color="auto" w:fill="auto"/>
            <w:tcMar>
              <w:top w:w="100" w:type="dxa"/>
              <w:left w:w="100" w:type="dxa"/>
              <w:bottom w:w="100" w:type="dxa"/>
              <w:right w:w="100" w:type="dxa"/>
            </w:tcMar>
          </w:tcPr>
          <w:p w14:paraId="6C167747" w14:textId="762F3F59" w:rsidR="00F76865" w:rsidRPr="00BD6BA1" w:rsidDel="005B2E6A" w:rsidRDefault="00F76865" w:rsidP="00133F23">
            <w:pPr>
              <w:rPr>
                <w:del w:id="3992" w:author="Belisle, Pierre" w:date="2021-02-09T14:30:00Z"/>
                <w:szCs w:val="24"/>
                <w:rPrChange w:id="3993" w:author="Belisle, Pierre" w:date="2021-02-09T14:45:00Z">
                  <w:rPr>
                    <w:del w:id="3994" w:author="Belisle, Pierre" w:date="2021-02-09T14:30:00Z"/>
                  </w:rPr>
                </w:rPrChange>
              </w:rPr>
              <w:pPrChange w:id="3995" w:author="Belisle, Pierre" w:date="2021-02-10T11:37:00Z">
                <w:pPr>
                  <w:jc w:val="both"/>
                </w:pPr>
              </w:pPrChange>
            </w:pPr>
          </w:p>
        </w:tc>
      </w:tr>
      <w:tr w:rsidR="00F76865" w:rsidRPr="00BD6BA1" w:rsidDel="005B2E6A" w14:paraId="6F3FB466" w14:textId="3F631AA4">
        <w:trPr>
          <w:del w:id="3996" w:author="Belisle, Pierre" w:date="2021-02-09T14:30:00Z"/>
        </w:trPr>
        <w:tc>
          <w:tcPr>
            <w:tcW w:w="4905" w:type="dxa"/>
            <w:shd w:val="clear" w:color="auto" w:fill="auto"/>
            <w:tcMar>
              <w:top w:w="100" w:type="dxa"/>
              <w:left w:w="100" w:type="dxa"/>
              <w:bottom w:w="100" w:type="dxa"/>
              <w:right w:w="100" w:type="dxa"/>
            </w:tcMar>
          </w:tcPr>
          <w:p w14:paraId="2ED34CE8" w14:textId="4AC1042E" w:rsidR="00F76865" w:rsidRPr="00BD6BA1" w:rsidDel="005B2E6A" w:rsidRDefault="00137B58" w:rsidP="00133F23">
            <w:pPr>
              <w:rPr>
                <w:del w:id="3997" w:author="Belisle, Pierre" w:date="2021-02-09T14:30:00Z"/>
                <w:szCs w:val="24"/>
                <w:rPrChange w:id="3998" w:author="Belisle, Pierre" w:date="2021-02-09T14:45:00Z">
                  <w:rPr>
                    <w:del w:id="3999" w:author="Belisle, Pierre" w:date="2021-02-09T14:30:00Z"/>
                  </w:rPr>
                </w:rPrChange>
              </w:rPr>
              <w:pPrChange w:id="4000" w:author="Belisle, Pierre" w:date="2021-02-10T11:37:00Z">
                <w:pPr>
                  <w:jc w:val="both"/>
                </w:pPr>
              </w:pPrChange>
            </w:pPr>
            <w:del w:id="4001" w:author="Belisle, Pierre" w:date="2021-02-09T14:30:00Z">
              <w:r w:rsidRPr="00BD6BA1" w:rsidDel="005B2E6A">
                <w:rPr>
                  <w:szCs w:val="24"/>
                  <w:rPrChange w:id="4002" w:author="Belisle, Pierre" w:date="2021-02-09T14:45:00Z">
                    <w:rPr/>
                  </w:rPrChange>
                </w:rPr>
                <w:delText>Manque à l’utilisation de sous-programmes</w:delText>
              </w:r>
            </w:del>
          </w:p>
        </w:tc>
        <w:tc>
          <w:tcPr>
            <w:tcW w:w="1200" w:type="dxa"/>
            <w:shd w:val="clear" w:color="auto" w:fill="auto"/>
            <w:tcMar>
              <w:top w:w="100" w:type="dxa"/>
              <w:left w:w="100" w:type="dxa"/>
              <w:bottom w:w="100" w:type="dxa"/>
              <w:right w:w="100" w:type="dxa"/>
            </w:tcMar>
          </w:tcPr>
          <w:p w14:paraId="7B3A27C2" w14:textId="69CA249C" w:rsidR="00F76865" w:rsidRPr="00BD6BA1" w:rsidDel="005B2E6A" w:rsidRDefault="00F76865" w:rsidP="00133F23">
            <w:pPr>
              <w:rPr>
                <w:del w:id="4003" w:author="Belisle, Pierre" w:date="2021-02-09T14:30:00Z"/>
                <w:b/>
                <w:szCs w:val="24"/>
                <w:rPrChange w:id="4004" w:author="Belisle, Pierre" w:date="2021-02-09T14:45:00Z">
                  <w:rPr>
                    <w:del w:id="4005" w:author="Belisle, Pierre" w:date="2021-02-09T14:30:00Z"/>
                    <w:b/>
                  </w:rPr>
                </w:rPrChange>
              </w:rPr>
              <w:pPrChange w:id="4006" w:author="Belisle, Pierre" w:date="2021-02-10T11:37:00Z">
                <w:pPr>
                  <w:jc w:val="both"/>
                </w:pPr>
              </w:pPrChange>
            </w:pPr>
          </w:p>
        </w:tc>
        <w:tc>
          <w:tcPr>
            <w:tcW w:w="1635" w:type="dxa"/>
            <w:shd w:val="clear" w:color="auto" w:fill="auto"/>
            <w:tcMar>
              <w:top w:w="100" w:type="dxa"/>
              <w:left w:w="100" w:type="dxa"/>
              <w:bottom w:w="100" w:type="dxa"/>
              <w:right w:w="100" w:type="dxa"/>
            </w:tcMar>
          </w:tcPr>
          <w:p w14:paraId="0114489F" w14:textId="0AEB74F4" w:rsidR="00F76865" w:rsidRPr="00BD6BA1" w:rsidDel="005B2E6A" w:rsidRDefault="00F76865" w:rsidP="00133F23">
            <w:pPr>
              <w:rPr>
                <w:del w:id="4007" w:author="Belisle, Pierre" w:date="2021-02-09T14:30:00Z"/>
                <w:b/>
                <w:szCs w:val="24"/>
                <w:rPrChange w:id="4008" w:author="Belisle, Pierre" w:date="2021-02-09T14:45:00Z">
                  <w:rPr>
                    <w:del w:id="4009" w:author="Belisle, Pierre" w:date="2021-02-09T14:30:00Z"/>
                    <w:b/>
                  </w:rPr>
                </w:rPrChange>
              </w:rPr>
              <w:pPrChange w:id="4010" w:author="Belisle, Pierre" w:date="2021-02-10T11:37:00Z">
                <w:pPr>
                  <w:jc w:val="both"/>
                </w:pPr>
              </w:pPrChange>
            </w:pPr>
          </w:p>
        </w:tc>
        <w:tc>
          <w:tcPr>
            <w:tcW w:w="1618" w:type="dxa"/>
            <w:shd w:val="clear" w:color="auto" w:fill="auto"/>
            <w:tcMar>
              <w:top w:w="100" w:type="dxa"/>
              <w:left w:w="100" w:type="dxa"/>
              <w:bottom w:w="100" w:type="dxa"/>
              <w:right w:w="100" w:type="dxa"/>
            </w:tcMar>
          </w:tcPr>
          <w:p w14:paraId="0232BB15" w14:textId="05F266EC" w:rsidR="00F76865" w:rsidRPr="00BD6BA1" w:rsidDel="005B2E6A" w:rsidRDefault="00F76865" w:rsidP="00133F23">
            <w:pPr>
              <w:rPr>
                <w:del w:id="4011" w:author="Belisle, Pierre" w:date="2021-02-09T14:30:00Z"/>
                <w:szCs w:val="24"/>
                <w:rPrChange w:id="4012" w:author="Belisle, Pierre" w:date="2021-02-09T14:45:00Z">
                  <w:rPr>
                    <w:del w:id="4013" w:author="Belisle, Pierre" w:date="2021-02-09T14:30:00Z"/>
                  </w:rPr>
                </w:rPrChange>
              </w:rPr>
              <w:pPrChange w:id="4014" w:author="Belisle, Pierre" w:date="2021-02-10T11:37:00Z">
                <w:pPr>
                  <w:jc w:val="both"/>
                </w:pPr>
              </w:pPrChange>
            </w:pPr>
          </w:p>
        </w:tc>
      </w:tr>
      <w:tr w:rsidR="00F76865" w:rsidRPr="00BD6BA1" w:rsidDel="005B2E6A" w14:paraId="6380D47D" w14:textId="50FEEAD6">
        <w:trPr>
          <w:del w:id="4015" w:author="Belisle, Pierre" w:date="2021-02-09T14:30:00Z"/>
        </w:trPr>
        <w:tc>
          <w:tcPr>
            <w:tcW w:w="4905" w:type="dxa"/>
            <w:shd w:val="clear" w:color="auto" w:fill="auto"/>
            <w:tcMar>
              <w:top w:w="100" w:type="dxa"/>
              <w:left w:w="100" w:type="dxa"/>
              <w:bottom w:w="100" w:type="dxa"/>
              <w:right w:w="100" w:type="dxa"/>
            </w:tcMar>
          </w:tcPr>
          <w:p w14:paraId="79F892FD" w14:textId="5935B0F1" w:rsidR="00F76865" w:rsidRPr="00BD6BA1" w:rsidDel="005B2E6A" w:rsidRDefault="00137B58" w:rsidP="00133F23">
            <w:pPr>
              <w:rPr>
                <w:del w:id="4016" w:author="Belisle, Pierre" w:date="2021-02-09T14:30:00Z"/>
                <w:szCs w:val="24"/>
                <w:rPrChange w:id="4017" w:author="Belisle, Pierre" w:date="2021-02-09T14:45:00Z">
                  <w:rPr>
                    <w:del w:id="4018" w:author="Belisle, Pierre" w:date="2021-02-09T14:30:00Z"/>
                  </w:rPr>
                </w:rPrChange>
              </w:rPr>
              <w:pPrChange w:id="4019" w:author="Belisle, Pierre" w:date="2021-02-10T11:37:00Z">
                <w:pPr>
                  <w:jc w:val="both"/>
                </w:pPr>
              </w:pPrChange>
            </w:pPr>
            <w:del w:id="4020" w:author="Belisle, Pierre" w:date="2021-02-09T14:30:00Z">
              <w:r w:rsidRPr="00BD6BA1" w:rsidDel="005B2E6A">
                <w:rPr>
                  <w:szCs w:val="24"/>
                  <w:rPrChange w:id="4021" w:author="Belisle, Pierre" w:date="2021-02-09T14:45:00Z">
                    <w:rPr/>
                  </w:rPrChange>
                </w:rPr>
                <w:delText>Autre:</w:delText>
              </w:r>
            </w:del>
          </w:p>
        </w:tc>
        <w:tc>
          <w:tcPr>
            <w:tcW w:w="1200" w:type="dxa"/>
            <w:shd w:val="clear" w:color="auto" w:fill="auto"/>
            <w:tcMar>
              <w:top w:w="100" w:type="dxa"/>
              <w:left w:w="100" w:type="dxa"/>
              <w:bottom w:w="100" w:type="dxa"/>
              <w:right w:w="100" w:type="dxa"/>
            </w:tcMar>
          </w:tcPr>
          <w:p w14:paraId="502BF503" w14:textId="7BD1EB48" w:rsidR="00F76865" w:rsidRPr="00BD6BA1" w:rsidDel="005B2E6A" w:rsidRDefault="00F76865" w:rsidP="00133F23">
            <w:pPr>
              <w:rPr>
                <w:del w:id="4022" w:author="Belisle, Pierre" w:date="2021-02-09T14:30:00Z"/>
                <w:b/>
                <w:szCs w:val="24"/>
                <w:rPrChange w:id="4023" w:author="Belisle, Pierre" w:date="2021-02-09T14:45:00Z">
                  <w:rPr>
                    <w:del w:id="4024" w:author="Belisle, Pierre" w:date="2021-02-09T14:30:00Z"/>
                    <w:b/>
                  </w:rPr>
                </w:rPrChange>
              </w:rPr>
              <w:pPrChange w:id="4025" w:author="Belisle, Pierre" w:date="2021-02-10T11:37:00Z">
                <w:pPr>
                  <w:jc w:val="both"/>
                </w:pPr>
              </w:pPrChange>
            </w:pPr>
          </w:p>
        </w:tc>
        <w:tc>
          <w:tcPr>
            <w:tcW w:w="1635" w:type="dxa"/>
            <w:shd w:val="clear" w:color="auto" w:fill="auto"/>
            <w:tcMar>
              <w:top w:w="100" w:type="dxa"/>
              <w:left w:w="100" w:type="dxa"/>
              <w:bottom w:w="100" w:type="dxa"/>
              <w:right w:w="100" w:type="dxa"/>
            </w:tcMar>
          </w:tcPr>
          <w:p w14:paraId="41634CBB" w14:textId="3F3C3247" w:rsidR="00F76865" w:rsidRPr="00BD6BA1" w:rsidDel="005B2E6A" w:rsidRDefault="00F76865" w:rsidP="00133F23">
            <w:pPr>
              <w:rPr>
                <w:del w:id="4026" w:author="Belisle, Pierre" w:date="2021-02-09T14:30:00Z"/>
                <w:b/>
                <w:szCs w:val="24"/>
                <w:rPrChange w:id="4027" w:author="Belisle, Pierre" w:date="2021-02-09T14:45:00Z">
                  <w:rPr>
                    <w:del w:id="4028" w:author="Belisle, Pierre" w:date="2021-02-09T14:30:00Z"/>
                    <w:b/>
                  </w:rPr>
                </w:rPrChange>
              </w:rPr>
              <w:pPrChange w:id="4029" w:author="Belisle, Pierre" w:date="2021-02-10T11:37:00Z">
                <w:pPr>
                  <w:jc w:val="both"/>
                </w:pPr>
              </w:pPrChange>
            </w:pPr>
          </w:p>
        </w:tc>
        <w:tc>
          <w:tcPr>
            <w:tcW w:w="1618" w:type="dxa"/>
            <w:shd w:val="clear" w:color="auto" w:fill="auto"/>
            <w:tcMar>
              <w:top w:w="100" w:type="dxa"/>
              <w:left w:w="100" w:type="dxa"/>
              <w:bottom w:w="100" w:type="dxa"/>
              <w:right w:w="100" w:type="dxa"/>
            </w:tcMar>
          </w:tcPr>
          <w:p w14:paraId="19837734" w14:textId="036190DC" w:rsidR="00F76865" w:rsidRPr="00BD6BA1" w:rsidDel="005B2E6A" w:rsidRDefault="00F76865" w:rsidP="00133F23">
            <w:pPr>
              <w:rPr>
                <w:del w:id="4030" w:author="Belisle, Pierre" w:date="2021-02-09T14:30:00Z"/>
                <w:szCs w:val="24"/>
                <w:rPrChange w:id="4031" w:author="Belisle, Pierre" w:date="2021-02-09T14:45:00Z">
                  <w:rPr>
                    <w:del w:id="4032" w:author="Belisle, Pierre" w:date="2021-02-09T14:30:00Z"/>
                  </w:rPr>
                </w:rPrChange>
              </w:rPr>
              <w:pPrChange w:id="4033" w:author="Belisle, Pierre" w:date="2021-02-10T11:37:00Z">
                <w:pPr>
                  <w:jc w:val="both"/>
                </w:pPr>
              </w:pPrChange>
            </w:pPr>
          </w:p>
        </w:tc>
      </w:tr>
    </w:tbl>
    <w:p w14:paraId="6064AE01" w14:textId="3069D16F" w:rsidR="00F76865" w:rsidRPr="00BD6BA1" w:rsidRDefault="00484721" w:rsidP="00133F23">
      <w:pPr>
        <w:rPr>
          <w:bCs/>
          <w:szCs w:val="24"/>
          <w:rPrChange w:id="4034" w:author="Belisle, Pierre" w:date="2021-02-09T14:45:00Z">
            <w:rPr/>
          </w:rPrChange>
        </w:rPr>
        <w:pPrChange w:id="4035" w:author="Belisle, Pierre" w:date="2021-02-10T11:37:00Z">
          <w:pPr>
            <w:jc w:val="both"/>
          </w:pPr>
        </w:pPrChange>
      </w:pPr>
      <w:ins w:id="4036" w:author="Belisle, Pierre" w:date="2021-02-09T14:31:00Z">
        <w:r w:rsidRPr="00BD6BA1">
          <w:rPr>
            <w:bCs/>
            <w:szCs w:val="24"/>
            <w:rPrChange w:id="4037" w:author="Belisle, Pierre" w:date="2021-02-09T14:45:00Z">
              <w:rPr/>
            </w:rPrChange>
          </w:rPr>
          <w:t>B</w:t>
        </w:r>
      </w:ins>
      <w:ins w:id="4038" w:author="Belisle, Pierre" w:date="2021-02-10T11:40:00Z">
        <w:r w:rsidR="00AA18D9">
          <w:rPr>
            <w:bCs/>
            <w:szCs w:val="24"/>
          </w:rPr>
          <w:t>on apprentissage</w:t>
        </w:r>
      </w:ins>
      <w:ins w:id="4039" w:author="Belisle, Pierre" w:date="2021-02-09T14:31:00Z">
        <w:r w:rsidRPr="00BD6BA1">
          <w:rPr>
            <w:b/>
            <w:bCs/>
            <w:szCs w:val="24"/>
            <w:rPrChange w:id="4040" w:author="Belisle, Pierre" w:date="2021-02-09T14:45:00Z">
              <w:rPr>
                <w:b/>
                <w:bCs/>
              </w:rPr>
            </w:rPrChange>
          </w:rPr>
          <w:t>!</w:t>
        </w:r>
      </w:ins>
    </w:p>
    <w:sectPr w:rsidR="00F76865" w:rsidRPr="00BD6BA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BE54B" w14:textId="77777777" w:rsidR="00137B58" w:rsidRDefault="00137B58">
      <w:pPr>
        <w:spacing w:line="240" w:lineRule="auto"/>
      </w:pPr>
      <w:r>
        <w:separator/>
      </w:r>
    </w:p>
  </w:endnote>
  <w:endnote w:type="continuationSeparator" w:id="0">
    <w:p w14:paraId="4F8860AD" w14:textId="77777777" w:rsidR="00137B58" w:rsidRDefault="00137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E3FBF" w14:textId="77777777" w:rsidR="00F76865" w:rsidRDefault="00F7686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DAB44" w14:textId="77777777" w:rsidR="00F76865" w:rsidRDefault="00F76865">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59E7C" w14:textId="77777777" w:rsidR="00F76865" w:rsidRDefault="00F7686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07848" w14:textId="77777777" w:rsidR="00137B58" w:rsidRDefault="00137B58">
      <w:pPr>
        <w:spacing w:line="240" w:lineRule="auto"/>
      </w:pPr>
      <w:r>
        <w:separator/>
      </w:r>
    </w:p>
  </w:footnote>
  <w:footnote w:type="continuationSeparator" w:id="0">
    <w:p w14:paraId="3FB81F41" w14:textId="77777777" w:rsidR="00137B58" w:rsidRDefault="00137B58">
      <w:pPr>
        <w:spacing w:line="240" w:lineRule="auto"/>
      </w:pPr>
      <w:r>
        <w:continuationSeparator/>
      </w:r>
    </w:p>
  </w:footnote>
  <w:footnote w:id="1">
    <w:p w14:paraId="430B9B84" w14:textId="77777777" w:rsidR="00F76865" w:rsidRDefault="00137B58">
      <w:pPr>
        <w:spacing w:line="240" w:lineRule="auto"/>
        <w:rPr>
          <w:sz w:val="20"/>
          <w:szCs w:val="20"/>
        </w:rPr>
      </w:pPr>
      <w:r>
        <w:rPr>
          <w:vertAlign w:val="superscript"/>
        </w:rPr>
        <w:footnoteRef/>
      </w:r>
      <w:r>
        <w:rPr>
          <w:sz w:val="20"/>
          <w:szCs w:val="20"/>
        </w:rPr>
        <w:t xml:space="preserve"> https://www.lapresse.ca/actualites/justice-et-affaires-criminelles/actualites-judiciaires/201704/06/01-5085928-la-grc-admet-utiliser-des-appareils-de-surveillance-de-cellulaires.php</w:t>
      </w:r>
    </w:p>
  </w:footnote>
  <w:footnote w:id="2">
    <w:p w14:paraId="2F59FE81" w14:textId="77777777" w:rsidR="00F76865" w:rsidRDefault="00137B58">
      <w:pPr>
        <w:spacing w:line="240" w:lineRule="auto"/>
        <w:rPr>
          <w:sz w:val="20"/>
          <w:szCs w:val="20"/>
        </w:rPr>
      </w:pPr>
      <w:r>
        <w:rPr>
          <w:vertAlign w:val="superscript"/>
        </w:rPr>
        <w:footnoteRef/>
      </w:r>
      <w:r>
        <w:rPr>
          <w:sz w:val="20"/>
          <w:szCs w:val="20"/>
        </w:rPr>
        <w:t xml:space="preserve"> https://fr.wikipedia.org/wiki/IMSI-catcher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099EB" w14:textId="77777777" w:rsidR="00F76865" w:rsidRDefault="00F7686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29D8" w14:textId="77777777" w:rsidR="00F76865" w:rsidRDefault="00F76865">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7B9D8" w14:textId="77777777" w:rsidR="00F76865" w:rsidRDefault="00F7686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D1F"/>
    <w:multiLevelType w:val="multilevel"/>
    <w:tmpl w:val="3AB2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D71FA"/>
    <w:multiLevelType w:val="multilevel"/>
    <w:tmpl w:val="9D18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54FA2"/>
    <w:multiLevelType w:val="multilevel"/>
    <w:tmpl w:val="5ED8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F6CA4"/>
    <w:multiLevelType w:val="multilevel"/>
    <w:tmpl w:val="41D05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072E1B"/>
    <w:multiLevelType w:val="multilevel"/>
    <w:tmpl w:val="1BC6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F72A1"/>
    <w:multiLevelType w:val="multilevel"/>
    <w:tmpl w:val="DB5A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822568"/>
    <w:multiLevelType w:val="hybridMultilevel"/>
    <w:tmpl w:val="7982D8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693346"/>
    <w:multiLevelType w:val="multilevel"/>
    <w:tmpl w:val="78027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204E9"/>
    <w:multiLevelType w:val="multilevel"/>
    <w:tmpl w:val="F7A87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994389"/>
    <w:multiLevelType w:val="multilevel"/>
    <w:tmpl w:val="4CA2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732A1D"/>
    <w:multiLevelType w:val="multilevel"/>
    <w:tmpl w:val="C2D88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E0443"/>
    <w:multiLevelType w:val="multilevel"/>
    <w:tmpl w:val="437A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8312BE"/>
    <w:multiLevelType w:val="hybridMultilevel"/>
    <w:tmpl w:val="8ED654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A615154"/>
    <w:multiLevelType w:val="multilevel"/>
    <w:tmpl w:val="7066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42502"/>
    <w:multiLevelType w:val="hybridMultilevel"/>
    <w:tmpl w:val="E6D4D1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DFF314A"/>
    <w:multiLevelType w:val="multilevel"/>
    <w:tmpl w:val="61AED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AC6578"/>
    <w:multiLevelType w:val="multilevel"/>
    <w:tmpl w:val="FE0A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1C1746"/>
    <w:multiLevelType w:val="multilevel"/>
    <w:tmpl w:val="0474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1A1313"/>
    <w:multiLevelType w:val="multilevel"/>
    <w:tmpl w:val="0AFCA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EF71B3"/>
    <w:multiLevelType w:val="multilevel"/>
    <w:tmpl w:val="5C689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605DF8"/>
    <w:multiLevelType w:val="multilevel"/>
    <w:tmpl w:val="6E9C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683174"/>
    <w:multiLevelType w:val="multilevel"/>
    <w:tmpl w:val="B69E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353FC5"/>
    <w:multiLevelType w:val="multilevel"/>
    <w:tmpl w:val="61C2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482B61"/>
    <w:multiLevelType w:val="multilevel"/>
    <w:tmpl w:val="E496D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207DE0"/>
    <w:multiLevelType w:val="multilevel"/>
    <w:tmpl w:val="9BEC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746842"/>
    <w:multiLevelType w:val="multilevel"/>
    <w:tmpl w:val="0E04E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460542"/>
    <w:multiLevelType w:val="multilevel"/>
    <w:tmpl w:val="DE5C0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C44184"/>
    <w:multiLevelType w:val="multilevel"/>
    <w:tmpl w:val="3650F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010638"/>
    <w:multiLevelType w:val="multilevel"/>
    <w:tmpl w:val="9C82B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183E9F"/>
    <w:multiLevelType w:val="multilevel"/>
    <w:tmpl w:val="3CA2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525ED6"/>
    <w:multiLevelType w:val="multilevel"/>
    <w:tmpl w:val="0A968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B40B7C"/>
    <w:multiLevelType w:val="multilevel"/>
    <w:tmpl w:val="861A0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BB32EB"/>
    <w:multiLevelType w:val="multilevel"/>
    <w:tmpl w:val="1C9AAAA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2"/>
  </w:num>
  <w:num w:numId="2">
    <w:abstractNumId w:val="11"/>
  </w:num>
  <w:num w:numId="3">
    <w:abstractNumId w:val="10"/>
  </w:num>
  <w:num w:numId="4">
    <w:abstractNumId w:val="21"/>
  </w:num>
  <w:num w:numId="5">
    <w:abstractNumId w:val="26"/>
  </w:num>
  <w:num w:numId="6">
    <w:abstractNumId w:val="9"/>
  </w:num>
  <w:num w:numId="7">
    <w:abstractNumId w:val="8"/>
  </w:num>
  <w:num w:numId="8">
    <w:abstractNumId w:val="16"/>
  </w:num>
  <w:num w:numId="9">
    <w:abstractNumId w:val="27"/>
  </w:num>
  <w:num w:numId="10">
    <w:abstractNumId w:val="23"/>
  </w:num>
  <w:num w:numId="11">
    <w:abstractNumId w:val="7"/>
  </w:num>
  <w:num w:numId="12">
    <w:abstractNumId w:val="31"/>
  </w:num>
  <w:num w:numId="13">
    <w:abstractNumId w:val="28"/>
  </w:num>
  <w:num w:numId="14">
    <w:abstractNumId w:val="18"/>
  </w:num>
  <w:num w:numId="15">
    <w:abstractNumId w:val="25"/>
  </w:num>
  <w:num w:numId="16">
    <w:abstractNumId w:val="24"/>
  </w:num>
  <w:num w:numId="17">
    <w:abstractNumId w:val="12"/>
  </w:num>
  <w:num w:numId="18">
    <w:abstractNumId w:val="19"/>
  </w:num>
  <w:num w:numId="19">
    <w:abstractNumId w:val="0"/>
  </w:num>
  <w:num w:numId="20">
    <w:abstractNumId w:val="30"/>
  </w:num>
  <w:num w:numId="21">
    <w:abstractNumId w:val="20"/>
  </w:num>
  <w:num w:numId="22">
    <w:abstractNumId w:val="29"/>
  </w:num>
  <w:num w:numId="23">
    <w:abstractNumId w:val="22"/>
  </w:num>
  <w:num w:numId="24">
    <w:abstractNumId w:val="5"/>
  </w:num>
  <w:num w:numId="25">
    <w:abstractNumId w:val="13"/>
  </w:num>
  <w:num w:numId="26">
    <w:abstractNumId w:val="3"/>
  </w:num>
  <w:num w:numId="27">
    <w:abstractNumId w:val="15"/>
  </w:num>
  <w:num w:numId="28">
    <w:abstractNumId w:val="2"/>
  </w:num>
  <w:num w:numId="29">
    <w:abstractNumId w:val="17"/>
  </w:num>
  <w:num w:numId="30">
    <w:abstractNumId w:val="4"/>
  </w:num>
  <w:num w:numId="31">
    <w:abstractNumId w:val="1"/>
  </w:num>
  <w:num w:numId="32">
    <w:abstractNumId w:val="6"/>
  </w:num>
  <w:num w:numId="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lisle, Pierre">
    <w15:presenceInfo w15:providerId="AD" w15:userId="S::pierre.belisle@etsmtl.ca::ca93ceae-a170-49b8-ac24-84bb92f21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revisionView w:markup="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865"/>
    <w:rsid w:val="000914FF"/>
    <w:rsid w:val="000A43DA"/>
    <w:rsid w:val="000B155E"/>
    <w:rsid w:val="00133F23"/>
    <w:rsid w:val="00137B58"/>
    <w:rsid w:val="001408F8"/>
    <w:rsid w:val="00167E0F"/>
    <w:rsid w:val="00197A5B"/>
    <w:rsid w:val="001A3864"/>
    <w:rsid w:val="001D1BF1"/>
    <w:rsid w:val="00237DE9"/>
    <w:rsid w:val="00267017"/>
    <w:rsid w:val="00276AB0"/>
    <w:rsid w:val="00323A66"/>
    <w:rsid w:val="00344A63"/>
    <w:rsid w:val="00392E3C"/>
    <w:rsid w:val="003E5D78"/>
    <w:rsid w:val="003F3508"/>
    <w:rsid w:val="004418B0"/>
    <w:rsid w:val="00484721"/>
    <w:rsid w:val="004A2B04"/>
    <w:rsid w:val="004A6AD4"/>
    <w:rsid w:val="004B5328"/>
    <w:rsid w:val="004D33AC"/>
    <w:rsid w:val="00505D82"/>
    <w:rsid w:val="0051038A"/>
    <w:rsid w:val="00543DD8"/>
    <w:rsid w:val="00546352"/>
    <w:rsid w:val="005B2E6A"/>
    <w:rsid w:val="006259A2"/>
    <w:rsid w:val="006507FB"/>
    <w:rsid w:val="00655755"/>
    <w:rsid w:val="00657997"/>
    <w:rsid w:val="00695D11"/>
    <w:rsid w:val="006E7EF4"/>
    <w:rsid w:val="00701A84"/>
    <w:rsid w:val="00707515"/>
    <w:rsid w:val="007115C3"/>
    <w:rsid w:val="007376F5"/>
    <w:rsid w:val="00771CF8"/>
    <w:rsid w:val="0079004D"/>
    <w:rsid w:val="00790E49"/>
    <w:rsid w:val="0079153C"/>
    <w:rsid w:val="007A7893"/>
    <w:rsid w:val="007A7EDA"/>
    <w:rsid w:val="00812993"/>
    <w:rsid w:val="00864846"/>
    <w:rsid w:val="008B0812"/>
    <w:rsid w:val="008E723C"/>
    <w:rsid w:val="008F7936"/>
    <w:rsid w:val="008F7CBE"/>
    <w:rsid w:val="009318D5"/>
    <w:rsid w:val="00937703"/>
    <w:rsid w:val="009571E6"/>
    <w:rsid w:val="009E263B"/>
    <w:rsid w:val="009E6299"/>
    <w:rsid w:val="009F4959"/>
    <w:rsid w:val="00AA18D9"/>
    <w:rsid w:val="00B40B4A"/>
    <w:rsid w:val="00B8662F"/>
    <w:rsid w:val="00B97C37"/>
    <w:rsid w:val="00BB0073"/>
    <w:rsid w:val="00BB5D25"/>
    <w:rsid w:val="00BD6BA1"/>
    <w:rsid w:val="00C07A1B"/>
    <w:rsid w:val="00C15869"/>
    <w:rsid w:val="00C508B5"/>
    <w:rsid w:val="00C5376C"/>
    <w:rsid w:val="00C5565A"/>
    <w:rsid w:val="00C5771C"/>
    <w:rsid w:val="00C90B61"/>
    <w:rsid w:val="00C97299"/>
    <w:rsid w:val="00CD1829"/>
    <w:rsid w:val="00D44E71"/>
    <w:rsid w:val="00DB6E94"/>
    <w:rsid w:val="00DC3BFF"/>
    <w:rsid w:val="00DD2B23"/>
    <w:rsid w:val="00DD755A"/>
    <w:rsid w:val="00E009E6"/>
    <w:rsid w:val="00E1046C"/>
    <w:rsid w:val="00E26C0D"/>
    <w:rsid w:val="00E3591D"/>
    <w:rsid w:val="00E7281E"/>
    <w:rsid w:val="00EA516A"/>
    <w:rsid w:val="00EE1AFC"/>
    <w:rsid w:val="00F16F2E"/>
    <w:rsid w:val="00F2364C"/>
    <w:rsid w:val="00F3764C"/>
    <w:rsid w:val="00F462F9"/>
    <w:rsid w:val="00F76865"/>
    <w:rsid w:val="00F8036D"/>
    <w:rsid w:val="00FA7C10"/>
    <w:rsid w:val="00FC3442"/>
    <w:rsid w:val="00FE23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DEBDCAB"/>
  <w15:docId w15:val="{70BCDE45-4700-7F46-A35D-E62A5018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66"/>
    <w:rPr>
      <w:rFonts w:ascii="Georgia" w:hAnsi="Georgia"/>
      <w:sz w:val="24"/>
    </w:rPr>
  </w:style>
  <w:style w:type="paragraph" w:styleId="Titre1">
    <w:name w:val="heading 1"/>
    <w:basedOn w:val="Normal"/>
    <w:next w:val="Normal"/>
    <w:uiPriority w:val="9"/>
    <w:qFormat/>
    <w:pPr>
      <w:keepNext/>
      <w:keepLines/>
      <w:spacing w:before="240" w:line="259" w:lineRule="auto"/>
      <w:outlineLvl w:val="0"/>
    </w:pPr>
    <w:rPr>
      <w:b/>
      <w:color w:val="660000"/>
      <w:sz w:val="36"/>
      <w:szCs w:val="36"/>
    </w:rPr>
  </w:style>
  <w:style w:type="paragraph" w:styleId="Titre2">
    <w:name w:val="heading 2"/>
    <w:basedOn w:val="Normal"/>
    <w:next w:val="Normal"/>
    <w:uiPriority w:val="9"/>
    <w:unhideWhenUsed/>
    <w:qFormat/>
    <w:pPr>
      <w:keepNext/>
      <w:keepLines/>
      <w:spacing w:before="360" w:after="120"/>
      <w:jc w:val="both"/>
      <w:outlineLvl w:val="1"/>
    </w:pPr>
    <w:rPr>
      <w:i/>
      <w:color w:val="660000"/>
      <w:sz w:val="28"/>
      <w:szCs w:val="28"/>
    </w:rPr>
  </w:style>
  <w:style w:type="paragraph" w:styleId="Titre3">
    <w:name w:val="heading 3"/>
    <w:basedOn w:val="Normal"/>
    <w:next w:val="Normal"/>
    <w:uiPriority w:val="9"/>
    <w:unhideWhenUsed/>
    <w:qFormat/>
    <w:pPr>
      <w:keepNext/>
      <w:keepLines/>
      <w:spacing w:before="320" w:after="80"/>
      <w:jc w:val="both"/>
      <w:outlineLvl w:val="2"/>
    </w:pPr>
    <w:rPr>
      <w:b/>
      <w:color w:val="660000"/>
      <w:szCs w:val="24"/>
    </w:rPr>
  </w:style>
  <w:style w:type="paragraph" w:styleId="Titre4">
    <w:name w:val="heading 4"/>
    <w:basedOn w:val="Normal"/>
    <w:next w:val="Normal"/>
    <w:uiPriority w:val="9"/>
    <w:semiHidden/>
    <w:unhideWhenUsed/>
    <w:qFormat/>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34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4221</Words>
  <Characters>23218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Belisle, Pierre</dc:creator>
  <cp:keywords/>
  <dc:description/>
  <cp:lastModifiedBy>Belisle, Pierre</cp:lastModifiedBy>
  <cp:revision>80</cp:revision>
  <dcterms:created xsi:type="dcterms:W3CDTF">2021-02-06T16:02:00Z</dcterms:created>
  <dcterms:modified xsi:type="dcterms:W3CDTF">2021-02-10T16:44:00Z</dcterms:modified>
</cp:coreProperties>
</file>